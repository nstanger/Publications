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87179E" w14:textId="77777777" w:rsidR="00612545" w:rsidRPr="00B0761A" w:rsidRDefault="00612545" w:rsidP="00781076">
      <w:pPr>
        <w:pStyle w:val="PlainText"/>
        <w:rPr>
          <w:rFonts w:ascii="Arial" w:eastAsia="ＭＳ 明朝" w:hAnsi="Arial" w:cs="Arial"/>
        </w:rPr>
      </w:pPr>
    </w:p>
    <w:p w14:paraId="61A1D26D" w14:textId="77777777" w:rsidR="00524D31" w:rsidRPr="00B0761A" w:rsidRDefault="00524D31" w:rsidP="004D4C6B">
      <w:pPr>
        <w:pStyle w:val="PlainText"/>
        <w:jc w:val="center"/>
        <w:outlineLvl w:val="0"/>
        <w:rPr>
          <w:rFonts w:ascii="Arial" w:eastAsia="ＭＳ 明朝" w:hAnsi="Arial" w:cs="Arial"/>
          <w:b/>
        </w:rPr>
      </w:pPr>
      <w:r w:rsidRPr="00B0761A">
        <w:rPr>
          <w:rFonts w:ascii="Arial" w:eastAsia="ＭＳ 明朝" w:hAnsi="Arial" w:cs="Arial"/>
          <w:b/>
        </w:rPr>
        <w:t>Use of social media by Saudi youth</w:t>
      </w:r>
    </w:p>
    <w:p w14:paraId="18128B1F" w14:textId="77777777" w:rsidR="00524D31" w:rsidRPr="00B0761A" w:rsidRDefault="00524D31" w:rsidP="00524D31">
      <w:pPr>
        <w:pStyle w:val="PlainText"/>
        <w:jc w:val="center"/>
        <w:rPr>
          <w:rFonts w:ascii="Arial" w:eastAsia="ＭＳ 明朝" w:hAnsi="Arial" w:cs="Arial"/>
          <w:b/>
        </w:rPr>
      </w:pPr>
      <w:r w:rsidRPr="00B0761A">
        <w:rPr>
          <w:rFonts w:ascii="Arial" w:eastAsia="ＭＳ 明朝" w:hAnsi="Arial" w:cs="Arial"/>
          <w:b/>
        </w:rPr>
        <w:t>How do Saudi youth interact with social media?</w:t>
      </w:r>
    </w:p>
    <w:p w14:paraId="1A6FF0D7" w14:textId="16DDC0C6" w:rsidR="00612545" w:rsidRPr="00B0761A" w:rsidRDefault="00524D31" w:rsidP="00524D31">
      <w:pPr>
        <w:pStyle w:val="PlainText"/>
        <w:jc w:val="center"/>
        <w:rPr>
          <w:rFonts w:ascii="Arial" w:eastAsia="ＭＳ 明朝" w:hAnsi="Arial" w:cs="Arial"/>
          <w:b/>
        </w:rPr>
      </w:pPr>
      <w:r w:rsidRPr="00B0761A">
        <w:rPr>
          <w:rFonts w:ascii="Arial" w:eastAsia="ＭＳ 明朝" w:hAnsi="Arial" w:cs="Arial"/>
          <w:b/>
        </w:rPr>
        <w:t xml:space="preserve">by Nigel Stanger, </w:t>
      </w:r>
      <w:proofErr w:type="spellStart"/>
      <w:r w:rsidRPr="00B0761A">
        <w:rPr>
          <w:rFonts w:ascii="Arial" w:eastAsia="ＭＳ 明朝" w:hAnsi="Arial" w:cs="Arial"/>
          <w:b/>
        </w:rPr>
        <w:t>Noorah</w:t>
      </w:r>
      <w:proofErr w:type="spellEnd"/>
      <w:r w:rsidRPr="00B0761A">
        <w:rPr>
          <w:rFonts w:ascii="Arial" w:eastAsia="ＭＳ 明朝" w:hAnsi="Arial" w:cs="Arial"/>
          <w:b/>
        </w:rPr>
        <w:t xml:space="preserve"> </w:t>
      </w:r>
      <w:proofErr w:type="spellStart"/>
      <w:r w:rsidRPr="00B0761A">
        <w:rPr>
          <w:rFonts w:ascii="Arial" w:eastAsia="ＭＳ 明朝" w:hAnsi="Arial" w:cs="Arial"/>
          <w:b/>
        </w:rPr>
        <w:t>Aln</w:t>
      </w:r>
      <w:r w:rsidR="006256D3" w:rsidRPr="00B0761A">
        <w:rPr>
          <w:rFonts w:ascii="Arial" w:eastAsia="ＭＳ 明朝" w:hAnsi="Arial" w:cs="Arial"/>
          <w:b/>
        </w:rPr>
        <w:t>a</w:t>
      </w:r>
      <w:r w:rsidRPr="00B0761A">
        <w:rPr>
          <w:rFonts w:ascii="Arial" w:eastAsia="ＭＳ 明朝" w:hAnsi="Arial" w:cs="Arial"/>
          <w:b/>
        </w:rPr>
        <w:t>ghaimshi</w:t>
      </w:r>
      <w:proofErr w:type="spellEnd"/>
      <w:r w:rsidRPr="00B0761A">
        <w:rPr>
          <w:rFonts w:ascii="Arial" w:eastAsia="ＭＳ 明朝" w:hAnsi="Arial" w:cs="Arial"/>
          <w:b/>
        </w:rPr>
        <w:t>, and Erika Pearson</w:t>
      </w:r>
    </w:p>
    <w:p w14:paraId="53773402" w14:textId="77777777" w:rsidR="00612545" w:rsidRPr="00B0761A" w:rsidRDefault="00612545" w:rsidP="00781076">
      <w:pPr>
        <w:pStyle w:val="PlainText"/>
        <w:jc w:val="center"/>
        <w:rPr>
          <w:rFonts w:ascii="Arial" w:eastAsia="ＭＳ 明朝" w:hAnsi="Arial" w:cs="Arial"/>
          <w:b/>
        </w:rPr>
      </w:pPr>
    </w:p>
    <w:p w14:paraId="1F130AA5" w14:textId="77777777" w:rsidR="00612545" w:rsidRPr="00B0761A" w:rsidRDefault="00612545" w:rsidP="00781076">
      <w:pPr>
        <w:pStyle w:val="PlainText"/>
        <w:rPr>
          <w:rFonts w:ascii="Arial" w:eastAsia="ＭＳ 明朝" w:hAnsi="Arial" w:cs="Arial"/>
        </w:rPr>
      </w:pPr>
    </w:p>
    <w:p w14:paraId="388C0E38" w14:textId="77777777" w:rsidR="00612545" w:rsidRPr="00B0761A" w:rsidRDefault="00612545" w:rsidP="004D4C6B">
      <w:pPr>
        <w:pStyle w:val="PlainText"/>
        <w:outlineLvl w:val="0"/>
        <w:rPr>
          <w:rFonts w:ascii="Arial" w:eastAsia="ＭＳ 明朝" w:hAnsi="Arial" w:cs="Arial"/>
          <w:b/>
        </w:rPr>
      </w:pPr>
      <w:r w:rsidRPr="00B0761A">
        <w:rPr>
          <w:rFonts w:ascii="Arial" w:eastAsia="ＭＳ 明朝" w:hAnsi="Arial" w:cs="Arial"/>
          <w:b/>
        </w:rPr>
        <w:t>Abstract:</w:t>
      </w:r>
    </w:p>
    <w:p w14:paraId="700A4F9C" w14:textId="77777777" w:rsidR="00612545" w:rsidRPr="00B0761A" w:rsidRDefault="00612545" w:rsidP="00781076">
      <w:pPr>
        <w:pStyle w:val="PlainText"/>
        <w:rPr>
          <w:rFonts w:ascii="Arial" w:eastAsia="ＭＳ 明朝" w:hAnsi="Arial" w:cs="Arial"/>
        </w:rPr>
      </w:pPr>
    </w:p>
    <w:p w14:paraId="569D08A2" w14:textId="00DD02CE" w:rsidR="00524D31" w:rsidRPr="00B0761A" w:rsidRDefault="00524D31" w:rsidP="00781076">
      <w:pPr>
        <w:pStyle w:val="PlainText"/>
        <w:rPr>
          <w:rFonts w:ascii="Arial" w:eastAsia="ＭＳ 明朝" w:hAnsi="Arial" w:cs="Arial"/>
        </w:rPr>
      </w:pPr>
      <w:r w:rsidRPr="00B0761A">
        <w:rPr>
          <w:rFonts w:ascii="Arial" w:eastAsia="ＭＳ 明朝" w:hAnsi="Arial" w:cs="Arial"/>
        </w:rPr>
        <w:t>Saudi Arabia is an emerging market, and the use of social media is growing rapidly there. It is critical for businesses and developers wishing to build a social media presence in this region to understand the cultural characteristics of their potential users. In this article we explore how young Saudi social media users engage with the social media platforms Facebook, Twitter, Instagram, and Snapchat. We gathered data from face to face interviews, questionnaires, and analysis of participants’ social media profiles. Based on these data we construct</w:t>
      </w:r>
      <w:r w:rsidR="00A91629" w:rsidRPr="00B0761A">
        <w:rPr>
          <w:rFonts w:ascii="Arial" w:eastAsia="ＭＳ 明朝" w:hAnsi="Arial" w:cs="Arial"/>
        </w:rPr>
        <w:t>ed</w:t>
      </w:r>
      <w:r w:rsidRPr="00B0761A">
        <w:rPr>
          <w:rFonts w:ascii="Arial" w:eastAsia="ＭＳ 明朝" w:hAnsi="Arial" w:cs="Arial"/>
        </w:rPr>
        <w:t xml:space="preserve"> two personas (male and female) representing typical young Saudi social media users. Our results also reveal several significant implications for businesses and developers wishing to engage with users in the region.</w:t>
      </w:r>
    </w:p>
    <w:p w14:paraId="61611D85" w14:textId="77777777" w:rsidR="00612545" w:rsidRPr="00B0761A" w:rsidRDefault="00612545" w:rsidP="00781076">
      <w:pPr>
        <w:pStyle w:val="PlainText"/>
        <w:rPr>
          <w:rFonts w:ascii="Arial" w:eastAsia="ＭＳ 明朝" w:hAnsi="Arial" w:cs="Arial"/>
        </w:rPr>
      </w:pPr>
    </w:p>
    <w:p w14:paraId="65B65C05" w14:textId="77777777" w:rsidR="00612545" w:rsidRPr="00B0761A" w:rsidRDefault="00612545" w:rsidP="004D4C6B">
      <w:pPr>
        <w:pStyle w:val="PlainText"/>
        <w:outlineLvl w:val="0"/>
        <w:rPr>
          <w:rFonts w:ascii="Arial" w:eastAsia="ＭＳ 明朝" w:hAnsi="Arial" w:cs="Arial"/>
          <w:b/>
        </w:rPr>
      </w:pPr>
      <w:r w:rsidRPr="00B0761A">
        <w:rPr>
          <w:rFonts w:ascii="Arial" w:eastAsia="ＭＳ 明朝" w:hAnsi="Arial" w:cs="Arial"/>
          <w:b/>
        </w:rPr>
        <w:t>Contents</w:t>
      </w:r>
    </w:p>
    <w:p w14:paraId="1FF50A74" w14:textId="77777777" w:rsidR="00612545" w:rsidRPr="00B0761A" w:rsidRDefault="00612545" w:rsidP="00781076">
      <w:pPr>
        <w:pStyle w:val="PlainText"/>
        <w:rPr>
          <w:rFonts w:ascii="Arial" w:eastAsia="ＭＳ 明朝" w:hAnsi="Arial" w:cs="Arial"/>
        </w:rPr>
      </w:pPr>
    </w:p>
    <w:p w14:paraId="169EC76E" w14:textId="77777777" w:rsidR="00612545" w:rsidRPr="00B0761A" w:rsidRDefault="00612545" w:rsidP="004D4C6B">
      <w:pPr>
        <w:pStyle w:val="PlainText"/>
        <w:ind w:left="720"/>
        <w:outlineLvl w:val="0"/>
        <w:rPr>
          <w:rFonts w:ascii="Arial" w:eastAsia="ＭＳ 明朝" w:hAnsi="Arial" w:cs="Arial"/>
        </w:rPr>
      </w:pPr>
      <w:r w:rsidRPr="00B0761A">
        <w:rPr>
          <w:rFonts w:ascii="Arial" w:eastAsia="ＭＳ 明朝" w:hAnsi="Arial" w:cs="Arial"/>
        </w:rPr>
        <w:t>Introduction</w:t>
      </w:r>
    </w:p>
    <w:p w14:paraId="5148E97F" w14:textId="77777777" w:rsidR="00612545" w:rsidRPr="00B0761A" w:rsidRDefault="00612545" w:rsidP="00781076">
      <w:pPr>
        <w:pStyle w:val="PlainText"/>
        <w:ind w:left="720"/>
        <w:rPr>
          <w:rFonts w:ascii="Arial" w:eastAsia="ＭＳ 明朝" w:hAnsi="Arial" w:cs="Arial"/>
        </w:rPr>
      </w:pPr>
      <w:r w:rsidRPr="00B0761A">
        <w:rPr>
          <w:rFonts w:ascii="Arial" w:eastAsia="ＭＳ 明朝" w:hAnsi="Arial" w:cs="Arial"/>
        </w:rPr>
        <w:t>Section 1</w:t>
      </w:r>
    </w:p>
    <w:p w14:paraId="75329AD4" w14:textId="77777777" w:rsidR="00612545" w:rsidRPr="00B0761A" w:rsidRDefault="00612545" w:rsidP="00781076">
      <w:pPr>
        <w:pStyle w:val="PlainText"/>
        <w:ind w:left="720"/>
        <w:rPr>
          <w:rFonts w:ascii="Arial" w:eastAsia="ＭＳ 明朝" w:hAnsi="Arial" w:cs="Arial"/>
        </w:rPr>
      </w:pPr>
      <w:r w:rsidRPr="00B0761A">
        <w:rPr>
          <w:rFonts w:ascii="Arial" w:eastAsia="ＭＳ 明朝" w:hAnsi="Arial" w:cs="Arial"/>
        </w:rPr>
        <w:t>Section 2</w:t>
      </w:r>
    </w:p>
    <w:p w14:paraId="316AB439" w14:textId="77777777" w:rsidR="00612545" w:rsidRPr="00B0761A" w:rsidRDefault="00612545" w:rsidP="00781076">
      <w:pPr>
        <w:pStyle w:val="PlainText"/>
        <w:ind w:left="720"/>
        <w:rPr>
          <w:rFonts w:ascii="Arial" w:eastAsia="ＭＳ 明朝" w:hAnsi="Arial" w:cs="Arial"/>
        </w:rPr>
      </w:pPr>
      <w:r w:rsidRPr="00B0761A">
        <w:rPr>
          <w:rFonts w:ascii="Arial" w:eastAsia="ＭＳ 明朝" w:hAnsi="Arial" w:cs="Arial"/>
        </w:rPr>
        <w:t>Section 3</w:t>
      </w:r>
    </w:p>
    <w:p w14:paraId="6590B643" w14:textId="77777777" w:rsidR="00612545" w:rsidRPr="00B0761A" w:rsidRDefault="00612545" w:rsidP="00781076">
      <w:pPr>
        <w:pStyle w:val="PlainText"/>
        <w:ind w:left="720"/>
        <w:rPr>
          <w:rFonts w:ascii="Arial" w:eastAsia="ＭＳ 明朝" w:hAnsi="Arial" w:cs="Arial"/>
        </w:rPr>
      </w:pPr>
      <w:r w:rsidRPr="00B0761A">
        <w:rPr>
          <w:rFonts w:ascii="Arial" w:eastAsia="ＭＳ 明朝" w:hAnsi="Arial" w:cs="Arial"/>
        </w:rPr>
        <w:t>Section 4</w:t>
      </w:r>
    </w:p>
    <w:p w14:paraId="7BAD1415" w14:textId="77777777" w:rsidR="00612545" w:rsidRPr="00B0761A" w:rsidRDefault="00612545" w:rsidP="00781076">
      <w:pPr>
        <w:pStyle w:val="PlainText"/>
        <w:ind w:left="720"/>
        <w:rPr>
          <w:rFonts w:ascii="Arial" w:eastAsia="ＭＳ 明朝" w:hAnsi="Arial" w:cs="Arial"/>
        </w:rPr>
      </w:pPr>
      <w:r w:rsidRPr="00B0761A">
        <w:rPr>
          <w:rFonts w:ascii="Arial" w:eastAsia="ＭＳ 明朝" w:hAnsi="Arial" w:cs="Arial"/>
        </w:rPr>
        <w:t>...</w:t>
      </w:r>
    </w:p>
    <w:p w14:paraId="39E87179" w14:textId="77777777" w:rsidR="00612545" w:rsidRPr="00B0761A" w:rsidRDefault="00612545" w:rsidP="004D4C6B">
      <w:pPr>
        <w:pStyle w:val="PlainText"/>
        <w:ind w:left="720"/>
        <w:outlineLvl w:val="0"/>
        <w:rPr>
          <w:rFonts w:ascii="Arial" w:eastAsia="ＭＳ 明朝" w:hAnsi="Arial" w:cs="Arial"/>
        </w:rPr>
      </w:pPr>
      <w:r w:rsidRPr="00B0761A">
        <w:rPr>
          <w:rFonts w:ascii="Arial" w:eastAsia="ＭＳ 明朝" w:hAnsi="Arial" w:cs="Arial"/>
        </w:rPr>
        <w:t>Conclusion</w:t>
      </w:r>
    </w:p>
    <w:p w14:paraId="255614F0" w14:textId="77777777" w:rsidR="00612545" w:rsidRPr="00B0761A" w:rsidRDefault="00612545" w:rsidP="00781076">
      <w:pPr>
        <w:pStyle w:val="PlainText"/>
        <w:ind w:left="720"/>
        <w:rPr>
          <w:rFonts w:ascii="Arial" w:eastAsia="ＭＳ 明朝" w:hAnsi="Arial" w:cs="Arial"/>
        </w:rPr>
      </w:pPr>
    </w:p>
    <w:p w14:paraId="726DF6D4" w14:textId="77777777" w:rsidR="00612545" w:rsidRPr="00B0761A" w:rsidRDefault="00612545" w:rsidP="00781076">
      <w:pPr>
        <w:pStyle w:val="PlainText"/>
        <w:rPr>
          <w:rFonts w:ascii="Arial" w:eastAsia="ＭＳ 明朝" w:hAnsi="Arial" w:cs="Arial"/>
        </w:rPr>
      </w:pPr>
    </w:p>
    <w:p w14:paraId="7FA31354" w14:textId="636CBFF5" w:rsidR="00612545" w:rsidRPr="00B0761A" w:rsidRDefault="00BF1161" w:rsidP="004D4C6B">
      <w:pPr>
        <w:pStyle w:val="PlainText"/>
        <w:outlineLvl w:val="0"/>
        <w:rPr>
          <w:rFonts w:ascii="Arial" w:eastAsia="ＭＳ 明朝" w:hAnsi="Arial" w:cs="Arial"/>
          <w:b/>
        </w:rPr>
      </w:pPr>
      <w:r w:rsidRPr="00B0761A">
        <w:rPr>
          <w:rFonts w:ascii="Arial" w:eastAsia="ＭＳ 明朝" w:hAnsi="Arial" w:cs="Arial"/>
          <w:b/>
        </w:rPr>
        <w:t xml:space="preserve">1 </w:t>
      </w:r>
      <w:r w:rsidR="004606C5" w:rsidRPr="00B0761A">
        <w:rPr>
          <w:rFonts w:ascii="Arial" w:eastAsia="ＭＳ 明朝" w:hAnsi="Arial" w:cs="Arial"/>
          <w:b/>
        </w:rPr>
        <w:t>Introduction</w:t>
      </w:r>
    </w:p>
    <w:p w14:paraId="2E298882" w14:textId="77777777" w:rsidR="00612545" w:rsidRPr="00B0761A" w:rsidRDefault="00612545" w:rsidP="00781076">
      <w:pPr>
        <w:pStyle w:val="PlainText"/>
        <w:rPr>
          <w:rFonts w:ascii="Arial" w:eastAsia="ＭＳ 明朝" w:hAnsi="Arial" w:cs="Arial"/>
        </w:rPr>
      </w:pPr>
    </w:p>
    <w:p w14:paraId="33958971" w14:textId="63E02EC7" w:rsidR="0072157D" w:rsidRPr="00B0761A" w:rsidRDefault="0072157D" w:rsidP="00AC51C9">
      <w:pPr>
        <w:pStyle w:val="PlainText"/>
        <w:rPr>
          <w:rFonts w:ascii="Arial" w:eastAsia="ＭＳ 明朝" w:hAnsi="Arial" w:cs="Arial"/>
        </w:rPr>
      </w:pPr>
      <w:r w:rsidRPr="00B0761A">
        <w:rPr>
          <w:rFonts w:ascii="Arial" w:eastAsia="ＭＳ 明朝" w:hAnsi="Arial" w:cs="Arial"/>
        </w:rPr>
        <w:t xml:space="preserve">Social networking services offer users new ways to communicate and interact. The </w:t>
      </w:r>
      <w:r w:rsidR="00F33AF5" w:rsidRPr="00B0761A">
        <w:rPr>
          <w:rFonts w:ascii="Arial" w:eastAsia="ＭＳ 明朝" w:hAnsi="Arial" w:cs="Arial"/>
        </w:rPr>
        <w:t>distinguishing</w:t>
      </w:r>
      <w:r w:rsidRPr="00B0761A">
        <w:rPr>
          <w:rFonts w:ascii="Arial" w:eastAsia="ＭＳ 明朝" w:hAnsi="Arial" w:cs="Arial"/>
        </w:rPr>
        <w:t xml:space="preserve"> feature of these services is that they are user-based</w:t>
      </w:r>
      <w:r w:rsidR="002664F4" w:rsidRPr="00B0761A">
        <w:rPr>
          <w:rFonts w:ascii="Arial" w:eastAsia="ＭＳ 明朝" w:hAnsi="Arial" w:cs="Arial"/>
        </w:rPr>
        <w:t>, i.e.,</w:t>
      </w:r>
      <w:r w:rsidRPr="00B0761A">
        <w:rPr>
          <w:rFonts w:ascii="Arial" w:eastAsia="ＭＳ 明朝" w:hAnsi="Arial" w:cs="Arial"/>
        </w:rPr>
        <w:t xml:space="preserve"> the flow of information is directed and managed by users themselves. Understanding </w:t>
      </w:r>
      <w:r w:rsidR="005D51F9" w:rsidRPr="00B0761A">
        <w:rPr>
          <w:rFonts w:ascii="Arial" w:eastAsia="ＭＳ 明朝" w:hAnsi="Arial" w:cs="Arial"/>
        </w:rPr>
        <w:t>how users interact with these services</w:t>
      </w:r>
      <w:r w:rsidRPr="00B0761A">
        <w:rPr>
          <w:rFonts w:ascii="Arial" w:eastAsia="ＭＳ 明朝" w:hAnsi="Arial" w:cs="Arial"/>
        </w:rPr>
        <w:t xml:space="preserve"> help</w:t>
      </w:r>
      <w:r w:rsidR="00FC471A" w:rsidRPr="00B0761A">
        <w:rPr>
          <w:rFonts w:ascii="Arial" w:eastAsia="ＭＳ 明朝" w:hAnsi="Arial" w:cs="Arial"/>
        </w:rPr>
        <w:t>s</w:t>
      </w:r>
      <w:r w:rsidRPr="00B0761A">
        <w:rPr>
          <w:rFonts w:ascii="Arial" w:eastAsia="ＭＳ 明朝" w:hAnsi="Arial" w:cs="Arial"/>
        </w:rPr>
        <w:t xml:space="preserve"> us</w:t>
      </w:r>
      <w:r w:rsidR="00FC471A" w:rsidRPr="00B0761A">
        <w:rPr>
          <w:rFonts w:ascii="Arial" w:eastAsia="ＭＳ 明朝" w:hAnsi="Arial" w:cs="Arial"/>
        </w:rPr>
        <w:t xml:space="preserve"> </w:t>
      </w:r>
      <w:r w:rsidRPr="00B0761A">
        <w:rPr>
          <w:rFonts w:ascii="Arial" w:eastAsia="ＭＳ 明朝" w:hAnsi="Arial" w:cs="Arial"/>
        </w:rPr>
        <w:t xml:space="preserve">develop techniques to promote user engagement. </w:t>
      </w:r>
      <w:r w:rsidR="00A55DBF" w:rsidRPr="00B0761A">
        <w:rPr>
          <w:rFonts w:ascii="Arial" w:eastAsia="ＭＳ 明朝" w:hAnsi="Arial" w:cs="Arial"/>
        </w:rPr>
        <w:t>To do this we need to look at</w:t>
      </w:r>
      <w:r w:rsidRPr="00B0761A">
        <w:rPr>
          <w:rFonts w:ascii="Arial" w:eastAsia="ＭＳ 明朝" w:hAnsi="Arial" w:cs="Arial"/>
        </w:rPr>
        <w:t xml:space="preserve"> users’ actions and reactions towards these services</w:t>
      </w:r>
      <w:r w:rsidR="00485DC8" w:rsidRPr="00B0761A">
        <w:rPr>
          <w:rFonts w:ascii="Arial" w:eastAsia="ＭＳ 明朝" w:hAnsi="Arial" w:cs="Arial"/>
        </w:rPr>
        <w:t>,</w:t>
      </w:r>
      <w:r w:rsidRPr="00B0761A">
        <w:rPr>
          <w:rFonts w:ascii="Arial" w:eastAsia="ＭＳ 明朝" w:hAnsi="Arial" w:cs="Arial"/>
        </w:rPr>
        <w:t xml:space="preserve"> and the factors that might have a direct impact on such interaction. </w:t>
      </w:r>
      <w:r w:rsidR="00A55DBF" w:rsidRPr="00B0761A">
        <w:rPr>
          <w:rFonts w:ascii="Arial" w:eastAsia="ＭＳ 明朝" w:hAnsi="Arial" w:cs="Arial"/>
        </w:rPr>
        <w:t>U</w:t>
      </w:r>
      <w:r w:rsidRPr="00B0761A">
        <w:rPr>
          <w:rFonts w:ascii="Arial" w:eastAsia="ＭＳ 明朝" w:hAnsi="Arial" w:cs="Arial"/>
        </w:rPr>
        <w:t xml:space="preserve">nderstanding users’ needs, </w:t>
      </w:r>
      <w:r w:rsidR="00485DC8" w:rsidRPr="00B0761A">
        <w:rPr>
          <w:rFonts w:ascii="Arial" w:eastAsia="ＭＳ 明朝" w:hAnsi="Arial" w:cs="Arial"/>
        </w:rPr>
        <w:t>behaviors</w:t>
      </w:r>
      <w:r w:rsidRPr="00B0761A">
        <w:rPr>
          <w:rFonts w:ascii="Arial" w:eastAsia="ＭＳ 明朝" w:hAnsi="Arial" w:cs="Arial"/>
        </w:rPr>
        <w:t xml:space="preserve">, and types of engagement has become critical for social </w:t>
      </w:r>
      <w:r w:rsidR="00485DC8" w:rsidRPr="00B0761A">
        <w:rPr>
          <w:rFonts w:ascii="Arial" w:eastAsia="ＭＳ 明朝" w:hAnsi="Arial" w:cs="Arial"/>
        </w:rPr>
        <w:t>media</w:t>
      </w:r>
      <w:r w:rsidRPr="00B0761A">
        <w:rPr>
          <w:rFonts w:ascii="Arial" w:eastAsia="ＭＳ 明朝" w:hAnsi="Arial" w:cs="Arial"/>
        </w:rPr>
        <w:t xml:space="preserve"> developers</w:t>
      </w:r>
      <w:r w:rsidR="005340DE" w:rsidRPr="00B0761A">
        <w:rPr>
          <w:rFonts w:ascii="Arial" w:eastAsia="ＭＳ 明朝" w:hAnsi="Arial" w:cs="Arial"/>
        </w:rPr>
        <w:t>,</w:t>
      </w:r>
      <w:r w:rsidRPr="00B0761A">
        <w:rPr>
          <w:rFonts w:ascii="Arial" w:eastAsia="ＭＳ 明朝" w:hAnsi="Arial" w:cs="Arial"/>
        </w:rPr>
        <w:t xml:space="preserve"> businesses that are planning a marketing strategy </w:t>
      </w:r>
      <w:r w:rsidR="005340DE" w:rsidRPr="00B0761A">
        <w:rPr>
          <w:rFonts w:ascii="Arial" w:eastAsia="ＭＳ 明朝" w:hAnsi="Arial" w:cs="Arial"/>
        </w:rPr>
        <w:t>around</w:t>
      </w:r>
      <w:r w:rsidRPr="00B0761A">
        <w:rPr>
          <w:rFonts w:ascii="Arial" w:eastAsia="ＭＳ 明朝" w:hAnsi="Arial" w:cs="Arial"/>
        </w:rPr>
        <w:t xml:space="preserve"> social media, and for those who </w:t>
      </w:r>
      <w:r w:rsidR="009837AA" w:rsidRPr="00B0761A">
        <w:rPr>
          <w:rFonts w:ascii="Arial" w:eastAsia="ＭＳ 明朝" w:hAnsi="Arial" w:cs="Arial"/>
        </w:rPr>
        <w:t>study</w:t>
      </w:r>
      <w:r w:rsidRPr="00B0761A">
        <w:rPr>
          <w:rFonts w:ascii="Arial" w:eastAsia="ＭＳ 明朝" w:hAnsi="Arial" w:cs="Arial"/>
        </w:rPr>
        <w:t xml:space="preserve"> online interaction and online identity.</w:t>
      </w:r>
      <w:r w:rsidR="00FC30E1" w:rsidRPr="00B0761A">
        <w:rPr>
          <w:rFonts w:ascii="Arial" w:eastAsia="ＭＳ 明朝" w:hAnsi="Arial" w:cs="Arial"/>
        </w:rPr>
        <w:t xml:space="preserve"> </w:t>
      </w:r>
      <w:r w:rsidR="00FC30E1" w:rsidRPr="00B0761A">
        <w:rPr>
          <w:rFonts w:ascii="Arial" w:eastAsia="ＭＳ 明朝" w:hAnsi="Arial" w:cs="Arial"/>
          <w:highlight w:val="yellow"/>
        </w:rPr>
        <w:t>(see Section 2)</w:t>
      </w:r>
    </w:p>
    <w:p w14:paraId="7D3B8123" w14:textId="77777777" w:rsidR="0072157D" w:rsidRPr="00B0761A" w:rsidRDefault="0072157D" w:rsidP="00AC51C9">
      <w:pPr>
        <w:pStyle w:val="PlainText"/>
        <w:rPr>
          <w:rFonts w:ascii="Arial" w:eastAsia="ＭＳ 明朝" w:hAnsi="Arial" w:cs="Arial"/>
        </w:rPr>
      </w:pPr>
    </w:p>
    <w:p w14:paraId="6E8BFCD9" w14:textId="559E669B" w:rsidR="00F969E3" w:rsidRPr="00B0761A" w:rsidRDefault="00F969E3" w:rsidP="00F969E3">
      <w:pPr>
        <w:pStyle w:val="PlainText"/>
        <w:rPr>
          <w:rFonts w:ascii="Arial" w:eastAsia="ＭＳ 明朝" w:hAnsi="Arial" w:cs="Arial"/>
        </w:rPr>
      </w:pPr>
      <w:r w:rsidRPr="00B0761A">
        <w:rPr>
          <w:rFonts w:ascii="Arial" w:eastAsia="ＭＳ 明朝" w:hAnsi="Arial" w:cs="Arial"/>
        </w:rPr>
        <w:t xml:space="preserve">The understanding of how and why users accept and adopt social networking services is still </w:t>
      </w:r>
      <w:r w:rsidR="009E698D" w:rsidRPr="00B0761A">
        <w:rPr>
          <w:rFonts w:ascii="Arial" w:eastAsia="ＭＳ 明朝" w:hAnsi="Arial" w:cs="Arial"/>
        </w:rPr>
        <w:t>at a relatively</w:t>
      </w:r>
      <w:r w:rsidRPr="00B0761A">
        <w:rPr>
          <w:rFonts w:ascii="Arial" w:eastAsia="ＭＳ 明朝" w:hAnsi="Arial" w:cs="Arial"/>
        </w:rPr>
        <w:t xml:space="preserve"> </w:t>
      </w:r>
      <w:r w:rsidR="009E698D" w:rsidRPr="00B0761A">
        <w:rPr>
          <w:rFonts w:ascii="Arial" w:eastAsia="ＭＳ 明朝" w:hAnsi="Arial" w:cs="Arial"/>
        </w:rPr>
        <w:t>early stage</w:t>
      </w:r>
      <w:r w:rsidRPr="00B0761A">
        <w:rPr>
          <w:rFonts w:ascii="Arial" w:eastAsia="ＭＳ 明朝" w:hAnsi="Arial" w:cs="Arial"/>
        </w:rPr>
        <w:t xml:space="preserve">. Boyd and Ellison </w:t>
      </w:r>
      <w:r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SEZ1JEFD","properties":{"formattedCitation":"(2007)","plainCitation":"(2007)"},"citationItems":[{"id":31,"uris":["http://zotero.org/users/26821/items/KBEGWAME"],"uri":["http://zotero.org/users/26821/items/KBEGWAME"],"itemData":{"id":31,"type":"article-journal","title":"Social network sites: Definition, history, and scholarship","container-title":"Journal of Computer-Mediated Communication","page":"210-230","volume":"13","issue":"1","source":"Wiley Online Library","abstract":"Social network sites (SNSs) are increasingly attracting the attention of academic and industry researchers intrigued by their affordances and reach. This special theme section of the Journal of Computer-Mediated Communication brings together scholarship on these emergent phenomena. In this introductory article, we describe features of SNSs and propose a comprehensive definition. We then present one perspective on the history of such sites, discussing key changes and developments. After briefly summarizing existing scholarship concerning SNSs, we discuss the articles in this special section and conclude with considerations for future research.","DOI":"10.1111/j.1083-6101.2007.00393.x","ISSN":"1083-6101","shortTitle":"Social Network Sites","language":"en","author":[{"family":"Boyd","given":"Danah M."},{"family":"Ellison","given":"Nicole B."}],"issued":{"date-parts":[["2007",10,1]]}},"suppress-author":true}],"schema":"https://github.com/citation-style-language/schema/raw/master/csl-citation.json"} </w:instrText>
      </w:r>
      <w:r w:rsidRPr="00B0761A">
        <w:rPr>
          <w:rFonts w:ascii="Arial" w:eastAsia="ＭＳ 明朝" w:hAnsi="Arial" w:cs="Arial"/>
        </w:rPr>
        <w:fldChar w:fldCharType="separate"/>
      </w:r>
      <w:r w:rsidR="006B25A8" w:rsidRPr="00B0761A">
        <w:rPr>
          <w:rFonts w:ascii="Arial" w:eastAsia="ＭＳ 明朝" w:hAnsi="Arial" w:cs="Arial"/>
          <w:noProof/>
        </w:rPr>
        <w:t>(2007)</w:t>
      </w:r>
      <w:r w:rsidRPr="00B0761A">
        <w:rPr>
          <w:rFonts w:ascii="Arial" w:eastAsia="ＭＳ 明朝" w:hAnsi="Arial" w:cs="Arial"/>
        </w:rPr>
        <w:fldChar w:fldCharType="end"/>
      </w:r>
      <w:r w:rsidRPr="00B0761A">
        <w:rPr>
          <w:rFonts w:ascii="Arial" w:eastAsia="ＭＳ 明朝" w:hAnsi="Arial" w:cs="Arial"/>
        </w:rPr>
        <w:t xml:space="preserve"> </w:t>
      </w:r>
      <w:r w:rsidR="0081416F" w:rsidRPr="00B0761A">
        <w:rPr>
          <w:rFonts w:ascii="Arial" w:eastAsia="ＭＳ 明朝" w:hAnsi="Arial" w:cs="Arial"/>
        </w:rPr>
        <w:t>note</w:t>
      </w:r>
      <w:r w:rsidR="00527F41" w:rsidRPr="00B0761A">
        <w:rPr>
          <w:rFonts w:ascii="Arial" w:eastAsia="ＭＳ 明朝" w:hAnsi="Arial" w:cs="Arial"/>
        </w:rPr>
        <w:t>d</w:t>
      </w:r>
      <w:r w:rsidRPr="00B0761A">
        <w:rPr>
          <w:rFonts w:ascii="Arial" w:eastAsia="ＭＳ 明朝" w:hAnsi="Arial" w:cs="Arial"/>
        </w:rPr>
        <w:t xml:space="preserve"> that we have a limited understanding of who is and is not using these sites, why, and for what purposes, especially outside the </w:t>
      </w:r>
      <w:r w:rsidR="00532ADE" w:rsidRPr="00B0761A">
        <w:rPr>
          <w:rFonts w:ascii="Arial" w:eastAsia="ＭＳ 明朝" w:hAnsi="Arial" w:cs="Arial"/>
        </w:rPr>
        <w:t>United States</w:t>
      </w:r>
      <w:r w:rsidRPr="00B0761A">
        <w:rPr>
          <w:rFonts w:ascii="Arial" w:eastAsia="ＭＳ 明朝" w:hAnsi="Arial" w:cs="Arial"/>
        </w:rPr>
        <w:t>.</w:t>
      </w:r>
      <w:r w:rsidR="0081416F" w:rsidRPr="00B0761A">
        <w:rPr>
          <w:rFonts w:ascii="Arial" w:eastAsia="ＭＳ 明朝" w:hAnsi="Arial" w:cs="Arial"/>
        </w:rPr>
        <w:t xml:space="preserve"> It is critical f</w:t>
      </w:r>
      <w:r w:rsidRPr="00B0761A">
        <w:rPr>
          <w:rFonts w:ascii="Arial" w:eastAsia="ＭＳ 明朝" w:hAnsi="Arial" w:cs="Arial"/>
        </w:rPr>
        <w:t xml:space="preserve">or </w:t>
      </w:r>
      <w:r w:rsidR="0081416F" w:rsidRPr="00B0761A">
        <w:rPr>
          <w:rFonts w:ascii="Arial" w:eastAsia="ＭＳ 明朝" w:hAnsi="Arial" w:cs="Arial"/>
        </w:rPr>
        <w:t>those</w:t>
      </w:r>
      <w:r w:rsidRPr="00B0761A">
        <w:rPr>
          <w:rFonts w:ascii="Arial" w:eastAsia="ＭＳ 明朝" w:hAnsi="Arial" w:cs="Arial"/>
        </w:rPr>
        <w:t xml:space="preserve"> developing engaging social networking service</w:t>
      </w:r>
      <w:r w:rsidR="0081416F" w:rsidRPr="00B0761A">
        <w:rPr>
          <w:rFonts w:ascii="Arial" w:eastAsia="ＭＳ 明朝" w:hAnsi="Arial" w:cs="Arial"/>
        </w:rPr>
        <w:t>s</w:t>
      </w:r>
      <w:r w:rsidRPr="00B0761A">
        <w:rPr>
          <w:rFonts w:ascii="Arial" w:eastAsia="ＭＳ 明朝" w:hAnsi="Arial" w:cs="Arial"/>
        </w:rPr>
        <w:t xml:space="preserve"> to understand differences in actions, </w:t>
      </w:r>
      <w:r w:rsidR="0081416F" w:rsidRPr="00B0761A">
        <w:rPr>
          <w:rFonts w:ascii="Arial" w:eastAsia="ＭＳ 明朝" w:hAnsi="Arial" w:cs="Arial"/>
        </w:rPr>
        <w:t>behaviors</w:t>
      </w:r>
      <w:r w:rsidRPr="00B0761A">
        <w:rPr>
          <w:rFonts w:ascii="Arial" w:eastAsia="ＭＳ 明朝" w:hAnsi="Arial" w:cs="Arial"/>
        </w:rPr>
        <w:t xml:space="preserve">, values, and ways of thinking </w:t>
      </w:r>
      <w:r w:rsidR="0081416F" w:rsidRPr="00B0761A">
        <w:rPr>
          <w:rFonts w:ascii="Arial" w:eastAsia="ＭＳ 明朝" w:hAnsi="Arial" w:cs="Arial"/>
        </w:rPr>
        <w:t>across</w:t>
      </w:r>
      <w:r w:rsidRPr="00B0761A">
        <w:rPr>
          <w:rFonts w:ascii="Arial" w:eastAsia="ＭＳ 明朝" w:hAnsi="Arial" w:cs="Arial"/>
        </w:rPr>
        <w:t xml:space="preserve"> different groups and societies. </w:t>
      </w:r>
      <w:r w:rsidR="000F396B" w:rsidRPr="00B0761A">
        <w:rPr>
          <w:rFonts w:ascii="Arial" w:eastAsia="ＭＳ 明朝" w:hAnsi="Arial" w:cs="Arial"/>
        </w:rPr>
        <w:t>They must</w:t>
      </w:r>
      <w:r w:rsidRPr="00B0761A">
        <w:rPr>
          <w:rFonts w:ascii="Arial" w:eastAsia="ＭＳ 明朝" w:hAnsi="Arial" w:cs="Arial"/>
        </w:rPr>
        <w:t xml:space="preserve"> not over</w:t>
      </w:r>
      <w:r w:rsidR="0081416F" w:rsidRPr="00B0761A">
        <w:rPr>
          <w:rFonts w:ascii="Arial" w:eastAsia="ＭＳ 明朝" w:hAnsi="Arial" w:cs="Arial"/>
        </w:rPr>
        <w:t>-</w:t>
      </w:r>
      <w:r w:rsidRPr="00B0761A">
        <w:rPr>
          <w:rFonts w:ascii="Arial" w:eastAsia="ＭＳ 明朝" w:hAnsi="Arial" w:cs="Arial"/>
        </w:rPr>
        <w:t>generalize and assume that communication style</w:t>
      </w:r>
      <w:r w:rsidR="0081416F" w:rsidRPr="00B0761A">
        <w:rPr>
          <w:rFonts w:ascii="Arial" w:eastAsia="ＭＳ 明朝" w:hAnsi="Arial" w:cs="Arial"/>
        </w:rPr>
        <w:t>s</w:t>
      </w:r>
      <w:r w:rsidRPr="00B0761A">
        <w:rPr>
          <w:rFonts w:ascii="Arial" w:eastAsia="ＭＳ 明朝" w:hAnsi="Arial" w:cs="Arial"/>
        </w:rPr>
        <w:t xml:space="preserve"> and engagement type</w:t>
      </w:r>
      <w:r w:rsidR="0081416F" w:rsidRPr="00B0761A">
        <w:rPr>
          <w:rFonts w:ascii="Arial" w:eastAsia="ＭＳ 明朝" w:hAnsi="Arial" w:cs="Arial"/>
        </w:rPr>
        <w:t>s</w:t>
      </w:r>
      <w:r w:rsidRPr="00B0761A">
        <w:rPr>
          <w:rFonts w:ascii="Arial" w:eastAsia="ＭＳ 明朝" w:hAnsi="Arial" w:cs="Arial"/>
        </w:rPr>
        <w:t xml:space="preserve"> are similar across cultures. Kwon and Wen </w:t>
      </w:r>
      <w:r w:rsidR="00527F41"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mDswbfkI","properties":{"formattedCitation":"(2010)","plainCitation":"(2010)"},"citationItems":[{"id":53,"uris":["http://zotero.org/users/26821/items/M4NC2SRU"],"uri":["http://zotero.org/users/26821/items/M4NC2SRU"],"itemData":{"id":53,"type":"article-journal","title":"An empirical study of the factors affecting social network service use","container-title":"Computers in Human Behavior","page":"254-263","volume":"26","issue":"2","source":"ScienceDirect","abstract":"Social network services are emerging as a promising IT-based business, with some services already being provided commercially such as Facebook, Cyworld and Xiaonei. However, it is not yet clear which potential audience groups will be key social network service participants. Moreover, the process showing how an individual actually decides to start using a social network service may be somewhat different from current web-based community services. Hence, the aims of this paper are twofold. First, we empirically examine how individual characteristics affect actual user acceptance of social network services. To examine these individual characteristics, we apply a Technology Acceptance Model (TAM) to construct an amended model that focuses on three individual differences: social identity, altruism and telepresence, and one perceived construct: the perceived encouragement, imported from psychology-based research. Next, we examine if the users’ perception to see a target social network service as human relationship-oriented service or as a task-oriented service could be a moderator between perceived constructs and actual use. As a result, we discover that the perceived encouragement and perceived orientation are significant constructs that affect actual use of social network services.","DOI":"10.1016/j.chb.2009.04.011","ISSN":"0747-5632","journalAbbreviation":"Computers in Human Behavior","author":[{"family":"Kwon","given":"Ohbyung"},{"family":"Wen","given":"Yixing"}],"issued":{"date-parts":[["2010",3]]}},"suppress-author":true}],"schema":"https://github.com/citation-style-language/schema/raw/master/csl-citation.json"} </w:instrText>
      </w:r>
      <w:r w:rsidR="00527F41" w:rsidRPr="00B0761A">
        <w:rPr>
          <w:rFonts w:ascii="Arial" w:eastAsia="ＭＳ 明朝" w:hAnsi="Arial" w:cs="Arial"/>
        </w:rPr>
        <w:fldChar w:fldCharType="separate"/>
      </w:r>
      <w:r w:rsidR="006B25A8" w:rsidRPr="00B0761A">
        <w:rPr>
          <w:rFonts w:ascii="Arial" w:eastAsia="ＭＳ 明朝" w:hAnsi="Arial" w:cs="Arial"/>
          <w:noProof/>
        </w:rPr>
        <w:t>(2010)</w:t>
      </w:r>
      <w:r w:rsidR="00527F41" w:rsidRPr="00B0761A">
        <w:rPr>
          <w:rFonts w:ascii="Arial" w:eastAsia="ＭＳ 明朝" w:hAnsi="Arial" w:cs="Arial"/>
        </w:rPr>
        <w:fldChar w:fldCharType="end"/>
      </w:r>
      <w:r w:rsidRPr="00B0761A">
        <w:rPr>
          <w:rFonts w:ascii="Arial" w:eastAsia="ＭＳ 明朝" w:hAnsi="Arial" w:cs="Arial"/>
        </w:rPr>
        <w:t xml:space="preserve"> </w:t>
      </w:r>
      <w:r w:rsidR="00D43CF2" w:rsidRPr="00B0761A">
        <w:rPr>
          <w:rFonts w:ascii="Arial" w:eastAsia="ＭＳ 明朝" w:hAnsi="Arial" w:cs="Arial"/>
        </w:rPr>
        <w:t>argued</w:t>
      </w:r>
      <w:r w:rsidRPr="00B0761A">
        <w:rPr>
          <w:rFonts w:ascii="Arial" w:eastAsia="ＭＳ 明朝" w:hAnsi="Arial" w:cs="Arial"/>
        </w:rPr>
        <w:t xml:space="preserve"> that social factors and affective factors (relating to moods, feelings, and attitudes) are important in explaining </w:t>
      </w:r>
      <w:r w:rsidRPr="00B0761A">
        <w:rPr>
          <w:rFonts w:ascii="Arial" w:eastAsia="ＭＳ 明朝" w:hAnsi="Arial" w:cs="Arial"/>
        </w:rPr>
        <w:lastRenderedPageBreak/>
        <w:t xml:space="preserve">how people use social network services. </w:t>
      </w:r>
      <w:proofErr w:type="spellStart"/>
      <w:r w:rsidR="00F00151" w:rsidRPr="00B0761A">
        <w:rPr>
          <w:rFonts w:ascii="Arial" w:eastAsia="ＭＳ 明朝" w:hAnsi="Arial" w:cs="Arial"/>
        </w:rPr>
        <w:t>Pookulangara</w:t>
      </w:r>
      <w:proofErr w:type="spellEnd"/>
      <w:r w:rsidR="00F00151" w:rsidRPr="00B0761A">
        <w:rPr>
          <w:rFonts w:ascii="Arial" w:eastAsia="ＭＳ 明朝" w:hAnsi="Arial" w:cs="Arial"/>
        </w:rPr>
        <w:t xml:space="preserve"> </w:t>
      </w:r>
      <w:r w:rsidRPr="00B0761A">
        <w:rPr>
          <w:rFonts w:ascii="Arial" w:eastAsia="ＭＳ 明朝" w:hAnsi="Arial" w:cs="Arial"/>
        </w:rPr>
        <w:t xml:space="preserve">and </w:t>
      </w:r>
      <w:proofErr w:type="spellStart"/>
      <w:r w:rsidR="00F00151" w:rsidRPr="00B0761A">
        <w:rPr>
          <w:rFonts w:ascii="Arial" w:eastAsia="ＭＳ 明朝" w:hAnsi="Arial" w:cs="Arial"/>
        </w:rPr>
        <w:t>Koesler</w:t>
      </w:r>
      <w:proofErr w:type="spellEnd"/>
      <w:r w:rsidR="00F00151" w:rsidRPr="00B0761A">
        <w:rPr>
          <w:rFonts w:ascii="Arial" w:eastAsia="ＭＳ 明朝" w:hAnsi="Arial" w:cs="Arial"/>
        </w:rPr>
        <w:t xml:space="preserve"> </w:t>
      </w:r>
      <w:r w:rsidR="00F00151"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ck5doyzk","properties":{"formattedCitation":"(2011)","plainCitation":"(2011)"},"citationItems":[{"id":50,"uris":["http://zotero.org/users/26821/items/UTNB2VKR"],"uri":["http://zotero.org/users/26821/items/UTNB2VKR"],"itemData":{"id":50,"type":"article-journal","title":"Cultural influence on consumers' usage of social networks and its' impact on online purchase intentions","container-title":"Journal of Retailing and Consumer Services","page":"348-354","volume":"18","issue":"4","source":"ScienceDirect","abstract":"Information technology has created an innovative way in which people communicate and interact. Particularly, social networking websites have become a popular virtual meeting place for consumers to converge and share information. Social networks allow consumers to voluntarily post personal information, upload photographs, send and receive messages, join groups, and blog at their leisure. Consumers now have the means to communicate their opinions about products and companies to other consumers “like themselves” at a critical point in the sales cycle—the beginning.\n\nRetailers have a lot to gain by utilizing and harnessing the power of social networking to enhance their overall marketing strategy. Social networking provides the opportunity to learn about their consumers' needs, and then respond proactively and offers creative and effective ways to obtain insights not previously available. Additionally, social networking has moved from the fringes, become more mainstream and started influencing culture. Even though cross-cultural differences may exist and have an impact on the way people use social networking, at the end of the day it is all about being connected to each other and sharing information. It is imperative for retailers to incorporate social networking in their marketing strategy, as in today's business having social networking as a part of the business model is the rule rather than the exception. This conceptual paper puts forth a research model using Hofstede's cultural dimensions and Technology Acceptance Model 3 to examine the cultural influence on social networking and its influence on purchase intention.","DOI":"10.1016/j.jretconser.2011.03.003","ISSN":"0969-6989","journalAbbreviation":"Journal of Retailing and Consumer Services","author":[{"family":"Pookulangara","given":"Sanjukta"},{"family":"Koesler","given":"Kristian"}],"issued":{"date-parts":[["2011",7]]}},"suppress-author":true}],"schema":"https://github.com/citation-style-language/schema/raw/master/csl-citation.json"} </w:instrText>
      </w:r>
      <w:r w:rsidR="00F00151" w:rsidRPr="00B0761A">
        <w:rPr>
          <w:rFonts w:ascii="Arial" w:eastAsia="ＭＳ 明朝" w:hAnsi="Arial" w:cs="Arial"/>
        </w:rPr>
        <w:fldChar w:fldCharType="separate"/>
      </w:r>
      <w:r w:rsidR="006B25A8" w:rsidRPr="00B0761A">
        <w:rPr>
          <w:rFonts w:ascii="Arial" w:eastAsia="ＭＳ 明朝" w:hAnsi="Arial" w:cs="Arial"/>
          <w:noProof/>
        </w:rPr>
        <w:t>(2011)</w:t>
      </w:r>
      <w:r w:rsidR="00F00151" w:rsidRPr="00B0761A">
        <w:rPr>
          <w:rFonts w:ascii="Arial" w:eastAsia="ＭＳ 明朝" w:hAnsi="Arial" w:cs="Arial"/>
        </w:rPr>
        <w:fldChar w:fldCharType="end"/>
      </w:r>
      <w:r w:rsidR="00F00151" w:rsidRPr="00B0761A">
        <w:rPr>
          <w:rFonts w:ascii="Arial" w:eastAsia="ＭＳ 明朝" w:hAnsi="Arial" w:cs="Arial"/>
        </w:rPr>
        <w:t xml:space="preserve"> </w:t>
      </w:r>
      <w:r w:rsidR="00326C06" w:rsidRPr="00B0761A">
        <w:rPr>
          <w:rFonts w:ascii="Arial" w:eastAsia="ＭＳ 明朝" w:hAnsi="Arial" w:cs="Arial"/>
        </w:rPr>
        <w:t xml:space="preserve">further </w:t>
      </w:r>
      <w:r w:rsidRPr="00B0761A">
        <w:rPr>
          <w:rFonts w:ascii="Arial" w:eastAsia="ＭＳ 明朝" w:hAnsi="Arial" w:cs="Arial"/>
        </w:rPr>
        <w:t xml:space="preserve">argued that the way consumers use social networks is influenced by their cultural background. </w:t>
      </w:r>
      <w:r w:rsidR="00141B45" w:rsidRPr="00B0761A">
        <w:rPr>
          <w:rFonts w:ascii="Arial" w:eastAsia="ＭＳ 明朝" w:hAnsi="Arial" w:cs="Arial"/>
        </w:rPr>
        <w:t>Much of the information posted on social networking services is user-generated, and therefore</w:t>
      </w:r>
      <w:r w:rsidR="00DD4D59" w:rsidRPr="00B0761A">
        <w:rPr>
          <w:rFonts w:ascii="Arial" w:eastAsia="ＭＳ 明朝" w:hAnsi="Arial" w:cs="Arial"/>
        </w:rPr>
        <w:t xml:space="preserve"> seems likely to</w:t>
      </w:r>
      <w:r w:rsidR="00141B45" w:rsidRPr="00B0761A">
        <w:rPr>
          <w:rFonts w:ascii="Arial" w:eastAsia="ＭＳ 明朝" w:hAnsi="Arial" w:cs="Arial"/>
        </w:rPr>
        <w:t xml:space="preserve"> be</w:t>
      </w:r>
      <w:r w:rsidRPr="00B0761A">
        <w:rPr>
          <w:rFonts w:ascii="Arial" w:eastAsia="ＭＳ 明朝" w:hAnsi="Arial" w:cs="Arial"/>
        </w:rPr>
        <w:t xml:space="preserve"> influenced by </w:t>
      </w:r>
      <w:r w:rsidR="00994550" w:rsidRPr="00B0761A">
        <w:rPr>
          <w:rFonts w:ascii="Arial" w:eastAsia="ＭＳ 明朝" w:hAnsi="Arial" w:cs="Arial"/>
        </w:rPr>
        <w:t xml:space="preserve">a </w:t>
      </w:r>
      <w:r w:rsidR="00141B45" w:rsidRPr="00B0761A">
        <w:rPr>
          <w:rFonts w:ascii="Arial" w:eastAsia="ＭＳ 明朝" w:hAnsi="Arial" w:cs="Arial"/>
        </w:rPr>
        <w:t>user</w:t>
      </w:r>
      <w:r w:rsidR="00994550" w:rsidRPr="00B0761A">
        <w:rPr>
          <w:rFonts w:ascii="Arial" w:eastAsia="ＭＳ 明朝" w:hAnsi="Arial" w:cs="Arial"/>
        </w:rPr>
        <w:t>’</w:t>
      </w:r>
      <w:r w:rsidR="00141B45" w:rsidRPr="00B0761A">
        <w:rPr>
          <w:rFonts w:ascii="Arial" w:eastAsia="ＭＳ 明朝" w:hAnsi="Arial" w:cs="Arial"/>
        </w:rPr>
        <w:t xml:space="preserve">s </w:t>
      </w:r>
      <w:r w:rsidRPr="00B0761A">
        <w:rPr>
          <w:rFonts w:ascii="Arial" w:eastAsia="ＭＳ 明朝" w:hAnsi="Arial" w:cs="Arial"/>
        </w:rPr>
        <w:t>culture.</w:t>
      </w:r>
    </w:p>
    <w:p w14:paraId="510D4226" w14:textId="77777777" w:rsidR="00BD7182" w:rsidRPr="00B0761A" w:rsidRDefault="00BD7182" w:rsidP="00F969E3">
      <w:pPr>
        <w:pStyle w:val="PlainText"/>
        <w:rPr>
          <w:rFonts w:ascii="Arial" w:eastAsia="ＭＳ 明朝" w:hAnsi="Arial" w:cs="Arial"/>
        </w:rPr>
      </w:pPr>
    </w:p>
    <w:p w14:paraId="04AF9455" w14:textId="24179A48" w:rsidR="00BD7182" w:rsidRPr="00B0761A" w:rsidRDefault="00BD7182" w:rsidP="00F969E3">
      <w:pPr>
        <w:pStyle w:val="PlainText"/>
        <w:rPr>
          <w:rFonts w:ascii="Arial" w:eastAsia="ＭＳ 明朝" w:hAnsi="Arial" w:cs="Arial"/>
        </w:rPr>
      </w:pPr>
      <w:r w:rsidRPr="00B0761A">
        <w:rPr>
          <w:rFonts w:ascii="Arial" w:eastAsia="ＭＳ 明朝" w:hAnsi="Arial" w:cs="Arial"/>
        </w:rPr>
        <w:t xml:space="preserve">There have been several studies that </w:t>
      </w:r>
      <w:r w:rsidR="004D35A7" w:rsidRPr="00B0761A">
        <w:rPr>
          <w:rFonts w:ascii="Arial" w:eastAsia="ＭＳ 明朝" w:hAnsi="Arial" w:cs="Arial"/>
        </w:rPr>
        <w:t>examined</w:t>
      </w:r>
      <w:r w:rsidRPr="00B0761A">
        <w:rPr>
          <w:rFonts w:ascii="Arial" w:eastAsia="ＭＳ 明朝" w:hAnsi="Arial" w:cs="Arial"/>
        </w:rPr>
        <w:t xml:space="preserve"> the impact of culture on s</w:t>
      </w:r>
      <w:r w:rsidR="00CB6562" w:rsidRPr="00B0761A">
        <w:rPr>
          <w:rFonts w:ascii="Arial" w:eastAsia="ＭＳ 明朝" w:hAnsi="Arial" w:cs="Arial"/>
        </w:rPr>
        <w:t xml:space="preserve">ocial media use </w:t>
      </w:r>
      <w:r w:rsidR="00CB6562" w:rsidRPr="00B0761A">
        <w:rPr>
          <w:rFonts w:ascii="Arial" w:eastAsia="ＭＳ 明朝" w:hAnsi="Arial" w:cs="Arial"/>
        </w:rPr>
        <w:fldChar w:fldCharType="begin"/>
      </w:r>
      <w:r w:rsidR="00CB6562" w:rsidRPr="00B0761A">
        <w:rPr>
          <w:rFonts w:ascii="Arial" w:eastAsia="ＭＳ 明朝" w:hAnsi="Arial" w:cs="Arial"/>
        </w:rPr>
        <w:instrText xml:space="preserve"> ADDIN ZOTERO_ITEM CSL_CITATION {"citationID":"Odd2hC62","properties":{"formattedCitation":"(e.g., Kim et al., 2011; Jackson and Wang, 2013; Pornsakulvanich and Dumrongsiri, 2013; Rui and Stefanone, 2013)","plainCitation":"(e.g., Kim et al., 2011; Jackson and Wang, 2013; Pornsakulvanich and Dumrongsiri, 2013; Rui and Stefanone, 2013)"},"citationItems":[{"id":132,"uris":["http://zotero.org/users/26821/items/4RXCBFXE"],"uri":["http://zotero.org/users/26821/items/4RXCBFXE"],"itemData":{"id":132,"type":"article-journal","title":"Cultural difference in motivations for using social network sites: A comparative study of American and Korean college students","container-title":"Computers in Human Behavior","page":"365--372","volume":"27","issue":"1","abstract":"While the explosive growth of social network sites is a common phenomenon across many countries, the ways people use them and their reasons for doing so may differ depending on their social and cultural milieu, for fundamental values are divergent from culture to culture. This study is an attempt to examine how cultural contexts shape the use of communication technology by examining the motives for and patterns of using social network sites among college students in the US and Korea. The findings of this study suggest that the major motives for using social network sites -- seeking friends, social support, entertainment, information, and convenience -- are similar between the two countries, though the weights placed on these motives are different. Reflecting the unique social nature of the medium, Korean college students put more weight on obtaining social support from existing social relationships, while American students place relatively greater emphasis on seeking entertainment. Additionally, American college students' networks in an online social venue are far larger than their Korean counterparts, which may reflect the cultural difference between the two countries regarding developing and managing social relationships.","DOI":"10.1016/j.chb.2010.08.015","journalAbbreviation":"Computers in Human Behavior","author":[{"family":"Kim","given":"Yoojung"},{"family":"Sohn","given":"Dongyoung"},{"family":"Choi","given":"Sejung Marina"}],"issued":{"date-parts":[["2011"]]}},"prefix":"e.g., "},{"id":89,"uris":["http://zotero.org/users/26821/items/KE5VRCWS"],"uri":["http://zotero.org/users/26821/items/KE5VRCWS"],"itemData":{"id":89,"type":"article-journal","title":"Cultural differences in social networking site use: A comparative study of China and the United States","container-title":"Computers in Human Behavior","page":"910--921","volume":"29","issue":"3","abstract":"This research compared social networking site (SNS) use in a collectivistic culture, China, and an individualistic culture, the United States (US). Over 400 college student participants from a Southwestern University in Chongqing, China, and 490 college participants from a Midwestern University in the US completed a survey about their use of SNSs -- time spent, importance and motives for use. They then rated themselves on a variety of personal characteristics, namely the Big Five Personality factors, Loneliness, Shyness and Life Satisfaction. Results revealed cultural differences in SNS use. US participants spent more time in SNS, considered them to be more important and had more friends in SNSs than did Chinese participants. Self-ratings of personal characteristics also differed in the two cultures as did the personal characteristics that predicted SNS use. In general, personal characteristics were less effective in predicting SNS use in China than in the US. Findings suggest that in collectivistic cultures the importance of the family, friends and one's groups may be partly responsible for Chinese participants' lesser use of SNSs, whereas in individualistic cultures the importance of self and having more but less close and enduring friendships may be partly responsible for US participants' greater use of SNSs. Personal characteristics predicted SNS use in both cultures but were stronger predictors in an individualistic culture than in a collectivistic, consistent with the emphasis on self in the former and on family, friends and one's groups in the latter. Future research is needed to identify whether cultural values always take precedence over personal characteristics and motives in determining behavior in the virtual world.","DOI":"10.1016/j.chb.2012.11.024","journalAbbreviation":"Computers in Human Behavior","author":[{"family":"Jackson","given":"Linda A."},{"family":"Wang","given":"Jin-Liang"}],"issued":{"date-parts":[["2013",5]]}}},{"id":133,"uris":["http://zotero.org/users/26821/items/8PU4EDVD"],"uri":["http://zotero.org/users/26821/items/8PU4EDVD"],"itemData":{"id":133,"type":"article-journal","title":"Internal and external influences on social networking site usage in Thailand","container-title":"Computers in Human Behavior","page":"2788--2795","volume":"29","issue":"6","abstract":"The purpose of the study is to investigate internal and external factors influencing the use of social networking sites (SNSs) in Thailand. Overall (N = 451) participated in this study. Survey research was employed to examine the interrelationships and differences among a set of variables. The results showed that both internal and external factors affecting the use of SNSs and SNS motivation. External factors, particularly media and significant others were more influential than internal factors to predicting time spent on SNSs. People who were influenced by media and significant others would be more likely to spend more time using SNSs and Facebook. SNS motivation led to different SNS use. In particular, those who were motivated to use SNS for relaxation would spend more time using Facebook. In addition, the findings indicated that females would spend more time using YouTube, Twitter, and Hi5 than males. Moreover, females tended more to use SNSs to maintain their friendship than did males.","DOI":"10.1016/j.chb.2013.07.016","journalAbbreviation":"Computers in Human Behavior","author":[{"family":"Pornsakulvanich","given":"Vikanda"},{"family":"Dumrongsiri","given":"Nuchada"}],"issued":{"date-parts":[["2013"]]}}},{"id":134,"uris":["http://zotero.org/users/26821/items/9DW8IR8Q"],"uri":["http://zotero.org/users/26821/items/9DW8IR8Q"],"itemData":{"id":134,"type":"article-journal","title":"Strategic self-presentation online: A cross-cultural study","container-title":"Computers in Human Behavior","page":"110--118","volume":"29","issue":"1","abstract":"Contemporary social networking sites (SNSs) make idealized self-presentation and image maintenance difficult because users' audiences are becoming more diverse and individual users must negotiate often unanticipated other-provided information in the form of text posts and digital images on their profile pages. This cross-cultural study examines how audience-related variables affect a range of strategic self-presentation and image management behaviors online. Results from samples of Singaporean and American SNS users (N = 411) show that while Americans update their profiles with text-based wall posts more frequently, Singaporeans share significantly more photos. Audience diversity is positively associated with active management of other-provided information, and females share more photos and actively manage unwanted photo tagging. Cultural identity and the tendency to `friend' unknown others interact on managing other-provided wall posts; individualistic cultural identity exhibited positive relationships with these reactions for those less likely to friend unknown others but negative ones for those more likely to friend unknown others. Implications for the theoretical understanding of and practical suggestions about self-presentation online are discussed.","DOI":"10.1016/j.chb.2012.07.022","journalAbbreviation":"Computers in Human Behavior","author":[{"family":"Rui","given":"Jian"},{"family":"Stefanone","given":"Michael A."}],"issued":{"date-parts":[["2013"]]}}}],"schema":"https://github.com/citation-style-language/schema/raw/master/csl-citation.json"} </w:instrText>
      </w:r>
      <w:r w:rsidR="00CB6562" w:rsidRPr="00B0761A">
        <w:rPr>
          <w:rFonts w:ascii="Arial" w:eastAsia="ＭＳ 明朝" w:hAnsi="Arial" w:cs="Arial"/>
        </w:rPr>
        <w:fldChar w:fldCharType="separate"/>
      </w:r>
      <w:r w:rsidR="00CB6562" w:rsidRPr="00B0761A">
        <w:rPr>
          <w:rFonts w:ascii="Arial" w:eastAsia="ＭＳ 明朝" w:hAnsi="Arial" w:cs="Arial"/>
          <w:noProof/>
        </w:rPr>
        <w:t>(e.g., Kim et al., 2011; Jackson and Wang, 2013; Pornsakulvanich and Dumrongsiri, 2013; Rui and Stefanone, 2013)</w:t>
      </w:r>
      <w:r w:rsidR="00CB6562" w:rsidRPr="00B0761A">
        <w:rPr>
          <w:rFonts w:ascii="Arial" w:eastAsia="ＭＳ 明朝" w:hAnsi="Arial" w:cs="Arial"/>
        </w:rPr>
        <w:fldChar w:fldCharType="end"/>
      </w:r>
      <w:r w:rsidRPr="00B0761A">
        <w:rPr>
          <w:rFonts w:ascii="Arial" w:eastAsia="ＭＳ 明朝" w:hAnsi="Arial" w:cs="Arial"/>
        </w:rPr>
        <w:t xml:space="preserve">, but to date these have focused on the United States, Europe, and Asia. There have been few studies of social media use (or even information technology use in general) in the Middle Eastern context, which </w:t>
      </w:r>
      <w:r w:rsidR="001F15DE" w:rsidRPr="00B0761A">
        <w:rPr>
          <w:rFonts w:ascii="Arial" w:eastAsia="ＭＳ 明朝" w:hAnsi="Arial" w:cs="Arial"/>
        </w:rPr>
        <w:t>poses</w:t>
      </w:r>
      <w:r w:rsidRPr="00B0761A">
        <w:rPr>
          <w:rFonts w:ascii="Arial" w:eastAsia="ＭＳ 明朝" w:hAnsi="Arial" w:cs="Arial"/>
        </w:rPr>
        <w:t xml:space="preserve"> some interesting cultural constraints.</w:t>
      </w:r>
      <w:r w:rsidR="004A7CEA" w:rsidRPr="00B0761A">
        <w:rPr>
          <w:rFonts w:ascii="Arial" w:eastAsia="ＭＳ 明朝" w:hAnsi="Arial" w:cs="Arial"/>
        </w:rPr>
        <w:t xml:space="preserve"> </w:t>
      </w:r>
      <w:r w:rsidR="004A7CEA" w:rsidRPr="00B0761A">
        <w:rPr>
          <w:rFonts w:ascii="Arial" w:eastAsia="ＭＳ 明朝" w:hAnsi="Arial" w:cs="Arial"/>
          <w:highlight w:val="yellow"/>
        </w:rPr>
        <w:t xml:space="preserve">(see </w:t>
      </w:r>
      <w:r w:rsidR="00BF1161" w:rsidRPr="00B0761A">
        <w:rPr>
          <w:rFonts w:ascii="Arial" w:eastAsia="ＭＳ 明朝" w:hAnsi="Arial" w:cs="Arial"/>
          <w:highlight w:val="yellow"/>
        </w:rPr>
        <w:t>Section 4</w:t>
      </w:r>
      <w:r w:rsidR="004A7CEA" w:rsidRPr="00B0761A">
        <w:rPr>
          <w:rFonts w:ascii="Arial" w:eastAsia="ＭＳ 明朝" w:hAnsi="Arial" w:cs="Arial"/>
          <w:highlight w:val="yellow"/>
        </w:rPr>
        <w:t>)</w:t>
      </w:r>
    </w:p>
    <w:p w14:paraId="1F16FD9E" w14:textId="77777777" w:rsidR="00D44FB6" w:rsidRPr="00B0761A" w:rsidRDefault="00D44FB6" w:rsidP="00F969E3">
      <w:pPr>
        <w:pStyle w:val="PlainText"/>
        <w:rPr>
          <w:rFonts w:ascii="Arial" w:eastAsia="ＭＳ 明朝" w:hAnsi="Arial" w:cs="Arial"/>
        </w:rPr>
      </w:pPr>
    </w:p>
    <w:p w14:paraId="42D90B4B" w14:textId="77777777" w:rsidR="00E3141E" w:rsidRPr="00B0761A" w:rsidRDefault="00E3141E" w:rsidP="00F969E3">
      <w:pPr>
        <w:pStyle w:val="PlainText"/>
        <w:rPr>
          <w:rFonts w:ascii="Arial" w:eastAsia="ＭＳ 明朝" w:hAnsi="Arial" w:cs="Arial"/>
        </w:rPr>
      </w:pPr>
    </w:p>
    <w:p w14:paraId="254090E2" w14:textId="5E0D0467" w:rsidR="00E3141E" w:rsidRPr="00B0761A" w:rsidRDefault="00BF1161" w:rsidP="004D4C6B">
      <w:pPr>
        <w:pStyle w:val="PlainText"/>
        <w:outlineLvl w:val="0"/>
        <w:rPr>
          <w:rFonts w:ascii="Arial" w:eastAsia="ＭＳ 明朝" w:hAnsi="Arial" w:cs="Arial"/>
          <w:b/>
        </w:rPr>
      </w:pPr>
      <w:r w:rsidRPr="00B0761A">
        <w:rPr>
          <w:rFonts w:ascii="Arial" w:eastAsia="ＭＳ 明朝" w:hAnsi="Arial" w:cs="Arial"/>
          <w:b/>
        </w:rPr>
        <w:t xml:space="preserve">2 </w:t>
      </w:r>
      <w:r w:rsidR="00E3141E" w:rsidRPr="00B0761A">
        <w:rPr>
          <w:rFonts w:ascii="Arial" w:eastAsia="ＭＳ 明朝" w:hAnsi="Arial" w:cs="Arial"/>
          <w:b/>
        </w:rPr>
        <w:t>Why social media?</w:t>
      </w:r>
    </w:p>
    <w:p w14:paraId="3D879C6D" w14:textId="77777777" w:rsidR="00F969E3" w:rsidRPr="00B0761A" w:rsidRDefault="00F969E3" w:rsidP="00F969E3">
      <w:pPr>
        <w:pStyle w:val="PlainText"/>
        <w:rPr>
          <w:rFonts w:ascii="Arial" w:eastAsia="ＭＳ 明朝" w:hAnsi="Arial" w:cs="Arial"/>
        </w:rPr>
      </w:pPr>
    </w:p>
    <w:p w14:paraId="06731192" w14:textId="29DB5190" w:rsidR="004606C5" w:rsidRPr="00B0761A" w:rsidRDefault="004606C5" w:rsidP="00AC51C9">
      <w:pPr>
        <w:pStyle w:val="PlainText"/>
        <w:rPr>
          <w:rFonts w:ascii="Arial" w:eastAsia="ＭＳ 明朝" w:hAnsi="Arial" w:cs="Arial"/>
        </w:rPr>
      </w:pPr>
      <w:r w:rsidRPr="00B0761A">
        <w:rPr>
          <w:rFonts w:ascii="Arial" w:eastAsia="ＭＳ 明朝" w:hAnsi="Arial" w:cs="Arial"/>
        </w:rPr>
        <w:t xml:space="preserve">The International Telecommunication Union </w:t>
      </w:r>
      <w:r w:rsidR="00642F32" w:rsidRPr="00B0761A">
        <w:rPr>
          <w:rFonts w:ascii="Arial" w:eastAsia="ＭＳ 明朝" w:hAnsi="Arial" w:cs="Arial"/>
        </w:rPr>
        <w:fldChar w:fldCharType="begin"/>
      </w:r>
      <w:r w:rsidR="00DA02F5" w:rsidRPr="00B0761A">
        <w:rPr>
          <w:rFonts w:ascii="Arial" w:eastAsia="ＭＳ 明朝" w:hAnsi="Arial" w:cs="Arial"/>
        </w:rPr>
        <w:instrText xml:space="preserve"> ADDIN ZOTERO_ITEM CSL_CITATION {"citationID":"z7DhdlJP","properties":{"formattedCitation":"{\\rtf (ITU, 2014, pp. 16\\uc0\\u8211{}17)}","plainCitation":"(ITU, 2014, pp. 16–17)"},"citationItems":[{"id":7,"uris":["http://zotero.org/users/26821/items/6VPIU5NX"],"uri":["http://zotero.org/users/26821/items/6VPIU5NX"],"itemData":{"id":7,"type":"report","title":"Measuring the information society report 2014","publisher":"International Telecommunication Union","URL":"http://www.itu.int/en/ITU-D/Statistics/Pages/publications/mis2014.aspx","shortTitle":"Measuring the Information Society Report 2014","author":[{"literal":"ITU"}],"issued":{"date-parts":[["2014",11,24]]},"accessed":{"date-parts":[["2016",8,8]]}},"locator":"16–17"}],"schema":"https://github.com/citation-style-language/schema/raw/master/csl-citation.json"} </w:instrText>
      </w:r>
      <w:r w:rsidR="00642F32" w:rsidRPr="00B0761A">
        <w:rPr>
          <w:rFonts w:ascii="Arial" w:eastAsia="ＭＳ 明朝" w:hAnsi="Arial" w:cs="Arial"/>
        </w:rPr>
        <w:fldChar w:fldCharType="separate"/>
      </w:r>
      <w:r w:rsidR="00DA02F5" w:rsidRPr="00B0761A">
        <w:rPr>
          <w:rFonts w:ascii="Arial" w:hAnsi="Arial" w:cs="Arial"/>
        </w:rPr>
        <w:t>(ITU, 2014, pp. 16–17)</w:t>
      </w:r>
      <w:r w:rsidR="00642F32" w:rsidRPr="00B0761A">
        <w:rPr>
          <w:rFonts w:ascii="Arial" w:eastAsia="ＭＳ 明朝" w:hAnsi="Arial" w:cs="Arial"/>
        </w:rPr>
        <w:fldChar w:fldCharType="end"/>
      </w:r>
      <w:r w:rsidRPr="00B0761A">
        <w:rPr>
          <w:rFonts w:ascii="Arial" w:eastAsia="ＭＳ 明朝" w:hAnsi="Arial" w:cs="Arial"/>
        </w:rPr>
        <w:t xml:space="preserve"> noted that “Social media sites have become the most accessed websites by users in both developed and developing countries”. Data from the Middle East confirm that social networking platforms and applications are popular in the region, especially among young adult males. </w:t>
      </w:r>
      <w:bookmarkStart w:id="0" w:name="OLE_LINK1"/>
      <w:bookmarkStart w:id="1" w:name="OLE_LINK2"/>
      <w:bookmarkStart w:id="2" w:name="OLE_LINK3"/>
      <w:r w:rsidR="00364151" w:rsidRPr="00B0761A">
        <w:rPr>
          <w:rFonts w:ascii="Arial" w:eastAsia="ＭＳ 明朝" w:hAnsi="Arial" w:cs="Arial"/>
        </w:rPr>
        <w:t xml:space="preserve">Salem, </w:t>
      </w:r>
      <w:proofErr w:type="spellStart"/>
      <w:r w:rsidR="00364151" w:rsidRPr="00B0761A">
        <w:rPr>
          <w:rFonts w:ascii="Arial" w:eastAsia="ＭＳ 明朝" w:hAnsi="Arial" w:cs="Arial"/>
        </w:rPr>
        <w:t>Mourtada</w:t>
      </w:r>
      <w:proofErr w:type="spellEnd"/>
      <w:r w:rsidR="000044AB" w:rsidRPr="00B0761A">
        <w:rPr>
          <w:rFonts w:ascii="Arial" w:eastAsia="ＭＳ 明朝" w:hAnsi="Arial" w:cs="Arial"/>
        </w:rPr>
        <w:t>,</w:t>
      </w:r>
      <w:r w:rsidR="00364151" w:rsidRPr="00B0761A">
        <w:rPr>
          <w:rFonts w:ascii="Arial" w:eastAsia="ＭＳ 明朝" w:hAnsi="Arial" w:cs="Arial"/>
        </w:rPr>
        <w:t xml:space="preserve"> </w:t>
      </w:r>
      <w:r w:rsidR="00D6614B" w:rsidRPr="00B0761A">
        <w:rPr>
          <w:rFonts w:ascii="Arial" w:eastAsia="ＭＳ 明朝" w:hAnsi="Arial" w:cs="Arial"/>
          <w:i/>
        </w:rPr>
        <w:t>et al.</w:t>
      </w:r>
      <w:r w:rsidR="00364151" w:rsidRPr="00B0761A">
        <w:rPr>
          <w:rFonts w:ascii="Arial" w:eastAsia="ＭＳ 明朝" w:hAnsi="Arial" w:cs="Arial"/>
        </w:rPr>
        <w:t xml:space="preserve"> </w:t>
      </w:r>
      <w:bookmarkEnd w:id="0"/>
      <w:bookmarkEnd w:id="1"/>
      <w:bookmarkEnd w:id="2"/>
      <w:r w:rsidR="00364151"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{"citationID":"LeunZuuo","properties":{"formattedCitation":"(2014)","plainCitation":"(2014)"},"citationItems":[{"id":10,"uris":["http://zotero.org/users/26821/items/I5RSFK3M"],"uri":["http://zotero.org/users/26821/items/I5RSFK3M"],"itemData":{"id":10,"type":"report","title":"The Arab world online 2014: Trends in internet and mobile usage in the Arab region","publisher":"Mohammed Bin Rashid School of Government","genre":"White paper","URL":"http://www.arabsocialmediareport.com/News/description.aspx?NewsID=14","shortTitle":"The Arab World Online 2014: Trends in Internet and Mobile Usage in the Arab Region","author":[{"family":"Salem","given":"Fadi"},{"family":"Mourtada","given":"Racha"},{"family":"Alshaer","given":"Sara"}],"issued":{"date-parts":[["2014",5,18]]},"accessed":{"date-parts":[["2016",8,8]]}},"suppress-author":true}],"schema":"https://github.com/citation-style-language/schema/raw/master/csl-citation.json"} </w:instrText>
      </w:r>
      <w:r w:rsidR="00364151" w:rsidRPr="00B0761A">
        <w:rPr>
          <w:rFonts w:ascii="Arial" w:eastAsia="ＭＳ 明朝" w:hAnsi="Arial" w:cs="Arial"/>
        </w:rPr>
        <w:fldChar w:fldCharType="separate"/>
      </w:r>
      <w:r w:rsidR="006B25A8" w:rsidRPr="00B0761A">
        <w:rPr>
          <w:rFonts w:ascii="Arial" w:eastAsia="ＭＳ 明朝" w:hAnsi="Arial" w:cs="Arial"/>
          <w:noProof/>
        </w:rPr>
        <w:t>(2014)</w:t>
      </w:r>
      <w:r w:rsidR="00364151" w:rsidRPr="00B0761A">
        <w:rPr>
          <w:rFonts w:ascii="Arial" w:eastAsia="ＭＳ 明朝" w:hAnsi="Arial" w:cs="Arial"/>
        </w:rPr>
        <w:fldChar w:fldCharType="end"/>
      </w:r>
      <w:r w:rsidR="00364151" w:rsidRPr="00B0761A">
        <w:rPr>
          <w:rFonts w:ascii="Arial" w:eastAsia="ＭＳ 明朝" w:hAnsi="Arial" w:cs="Arial"/>
        </w:rPr>
        <w:t xml:space="preserve"> </w:t>
      </w:r>
      <w:r w:rsidRPr="00B0761A">
        <w:rPr>
          <w:rFonts w:ascii="Arial" w:eastAsia="ＭＳ 明朝" w:hAnsi="Arial" w:cs="Arial"/>
        </w:rPr>
        <w:t>reported more than 135 million Internet users in the Arab region, over half of whom used social networking technologies. Nearly two-thirds of social media users in the region in 2013 were male, and nearly half were under the age of 25</w:t>
      </w:r>
      <w:r w:rsidR="00364151" w:rsidRPr="00B0761A">
        <w:rPr>
          <w:rFonts w:ascii="Arial" w:eastAsia="ＭＳ 明朝" w:hAnsi="Arial" w:cs="Arial"/>
        </w:rPr>
        <w:t xml:space="preserve"> </w:t>
      </w:r>
      <w:r w:rsidR="00364151" w:rsidRPr="00B0761A">
        <w:rPr>
          <w:rFonts w:ascii="Arial" w:eastAsia="ＭＳ 明朝" w:hAnsi="Arial" w:cs="Arial"/>
        </w:rPr>
        <w:fldChar w:fldCharType="begin"/>
      </w:r>
      <w:r w:rsidR="008633FA" w:rsidRPr="00B0761A">
        <w:rPr>
          <w:rFonts w:ascii="Arial" w:eastAsia="ＭＳ 明朝" w:hAnsi="Arial" w:cs="Arial"/>
        </w:rPr>
        <w:instrText xml:space="preserve"> ADDIN ZOTERO_ITEM CSL_CITATION {"citationID":"jX7uFIT7","properties":{"formattedCitation":"(GO-Gulf, 2013)","plainCitation":"(GO-Gulf, 2013)"},"citationItems":[{"id":6,"uris":["http://zotero.org/users/26821/items/C4FXNVGA"],"uri":["http://zotero.org/users/26821/items/C4FXNVGA"],"itemData":{"id":6,"type":"post-weblog","title":"Social media usage in Middle East — Statistics and trends","URL":"http://www.go-gulf.ae/blog/social-media-middle-east/","shortTitle":"Social media usage in Middle East — Statistics and trends","author":[{"literal":"GO-Gulf"}],"issued":{"date-parts":[["2013"]]}}}],"schema":"https://github.com/citation-style-language/schema/raw/master/csl-citation.json"} </w:instrText>
      </w:r>
      <w:r w:rsidR="00364151" w:rsidRPr="00B0761A">
        <w:rPr>
          <w:rFonts w:ascii="Arial" w:eastAsia="ＭＳ 明朝" w:hAnsi="Arial" w:cs="Arial"/>
        </w:rPr>
        <w:fldChar w:fldCharType="separate"/>
      </w:r>
      <w:r w:rsidR="006B25A8" w:rsidRPr="00B0761A">
        <w:rPr>
          <w:rFonts w:ascii="Arial" w:eastAsia="ＭＳ 明朝" w:hAnsi="Arial" w:cs="Arial"/>
          <w:noProof/>
        </w:rPr>
        <w:t>(GO-Gulf, 2013)</w:t>
      </w:r>
      <w:r w:rsidR="00364151" w:rsidRPr="00B0761A">
        <w:rPr>
          <w:rFonts w:ascii="Arial" w:eastAsia="ＭＳ 明朝" w:hAnsi="Arial" w:cs="Arial"/>
        </w:rPr>
        <w:fldChar w:fldCharType="end"/>
      </w:r>
      <w:r w:rsidRPr="00B0761A">
        <w:rPr>
          <w:rFonts w:ascii="Arial" w:eastAsia="ＭＳ 明朝" w:hAnsi="Arial" w:cs="Arial"/>
        </w:rPr>
        <w:t>.</w:t>
      </w:r>
    </w:p>
    <w:p w14:paraId="0775BFDF" w14:textId="77777777" w:rsidR="004606C5" w:rsidRPr="00B0761A" w:rsidRDefault="004606C5" w:rsidP="00AC51C9">
      <w:pPr>
        <w:pStyle w:val="PlainText"/>
        <w:rPr>
          <w:rFonts w:ascii="Arial" w:eastAsia="ＭＳ 明朝" w:hAnsi="Arial" w:cs="Arial"/>
        </w:rPr>
      </w:pPr>
    </w:p>
    <w:p w14:paraId="4B4E7978" w14:textId="37B9EBDF" w:rsidR="004606C5" w:rsidRPr="00B0761A" w:rsidRDefault="004606C5" w:rsidP="00AC51C9">
      <w:pPr>
        <w:pStyle w:val="PlainText"/>
        <w:rPr>
          <w:rFonts w:ascii="Arial" w:eastAsia="ＭＳ 明朝" w:hAnsi="Arial" w:cs="Arial"/>
        </w:rPr>
      </w:pPr>
      <w:r w:rsidRPr="00B0761A">
        <w:rPr>
          <w:rFonts w:ascii="Arial" w:eastAsia="ＭＳ 明朝" w:hAnsi="Arial" w:cs="Arial"/>
        </w:rPr>
        <w:t>Saudi Arabia is an emerging economy, and has been experiencing rapid growth in the use of information and communications technology (ICT). Saudi Arabia is in the top ten most highly performing countries since 2010 on the ITU’s ICT Development Index</w:t>
      </w:r>
      <w:r w:rsidR="000044AB" w:rsidRPr="00B0761A">
        <w:rPr>
          <w:rFonts w:ascii="Arial" w:eastAsia="ＭＳ 明朝" w:hAnsi="Arial" w:cs="Arial"/>
        </w:rPr>
        <w:t xml:space="preserve"> </w:t>
      </w:r>
      <w:r w:rsidR="000044AB" w:rsidRPr="00B0761A">
        <w:rPr>
          <w:rFonts w:ascii="Arial" w:eastAsia="ＭＳ 明朝" w:hAnsi="Arial" w:cs="Arial"/>
        </w:rPr>
        <w:fldChar w:fldCharType="begin"/>
      </w:r>
      <w:r w:rsidR="00742A70" w:rsidRPr="00B0761A">
        <w:rPr>
          <w:rFonts w:ascii="Arial" w:eastAsia="ＭＳ 明朝" w:hAnsi="Arial" w:cs="Arial"/>
        </w:rPr>
        <w:instrText xml:space="preserve"> ADDIN ZOTERO_ITEM CSL_CITATION {"citationID":"1PMCA6W6","properties":{"formattedCitation":"(ITU, 2015, p. 51)","plainCitation":"(ITU, 2015, p. 51)"},"citationItems":[{"id":8,"uris":["http://zotero.org/users/26821/items/DZ9KGZVQ"],"uri":["http://zotero.org/users/26821/items/DZ9KGZVQ"],"itemData":{"id":8,"type":"report","title":"Measuring the information society report 2015","publisher":"International Telecommunication Union","URL":"http://www.itu.int/en/ITU-D/Statistics/Pages/publications/mis2015.aspx","shortTitle":"Measuring the Information Society Report 2015","author":[{"literal":"ITU"}],"issued":{"date-parts":[["2015",11,30]]},"accessed":{"date-parts":[["2016",8,8]]}},"locator":"51"}],"schema":"https://github.com/citation-style-language/schema/raw/master/csl-citation.json"} </w:instrText>
      </w:r>
      <w:r w:rsidR="000044AB" w:rsidRPr="00B0761A">
        <w:rPr>
          <w:rFonts w:ascii="Arial" w:eastAsia="ＭＳ 明朝" w:hAnsi="Arial" w:cs="Arial"/>
        </w:rPr>
        <w:fldChar w:fldCharType="separate"/>
      </w:r>
      <w:r w:rsidR="006B25A8" w:rsidRPr="00B0761A">
        <w:rPr>
          <w:rFonts w:ascii="Arial" w:eastAsia="ＭＳ 明朝" w:hAnsi="Arial" w:cs="Arial"/>
          <w:noProof/>
        </w:rPr>
        <w:t>(ITU, 2015, p. 51)</w:t>
      </w:r>
      <w:r w:rsidR="000044AB" w:rsidRPr="00B0761A">
        <w:rPr>
          <w:rFonts w:ascii="Arial" w:eastAsia="ＭＳ 明朝" w:hAnsi="Arial" w:cs="Arial"/>
        </w:rPr>
        <w:fldChar w:fldCharType="end"/>
      </w:r>
      <w:r w:rsidRPr="00B0761A">
        <w:rPr>
          <w:rFonts w:ascii="Arial" w:eastAsia="ＭＳ 明朝" w:hAnsi="Arial" w:cs="Arial"/>
        </w:rPr>
        <w:t>, and the Communications and Information Technology Commission (CITC) of Saudi Arabia found that Internet use increased from 13</w:t>
      </w:r>
      <w:r w:rsidR="007A66B9" w:rsidRPr="00B0761A">
        <w:rPr>
          <w:rFonts w:ascii="Arial" w:eastAsia="ＭＳ 明朝" w:hAnsi="Arial" w:cs="Arial"/>
        </w:rPr>
        <w:t xml:space="preserve"> percent</w:t>
      </w:r>
      <w:r w:rsidRPr="00B0761A">
        <w:rPr>
          <w:rFonts w:ascii="Arial" w:eastAsia="ＭＳ 明朝" w:hAnsi="Arial" w:cs="Arial"/>
        </w:rPr>
        <w:t xml:space="preserve"> of the population in 2005 to 64</w:t>
      </w:r>
      <w:r w:rsidR="007A66B9" w:rsidRPr="00B0761A">
        <w:rPr>
          <w:rFonts w:ascii="Arial" w:eastAsia="ＭＳ 明朝" w:hAnsi="Arial" w:cs="Arial"/>
        </w:rPr>
        <w:t xml:space="preserve"> percent</w:t>
      </w:r>
      <w:r w:rsidRPr="00B0761A">
        <w:rPr>
          <w:rFonts w:ascii="Arial" w:eastAsia="ＭＳ 明朝" w:hAnsi="Arial" w:cs="Arial"/>
        </w:rPr>
        <w:t xml:space="preserve"> in 2014. This dramatic increase in the use of Internet services and broadband was mainly associated with high usage of social networking applications</w:t>
      </w:r>
      <w:r w:rsidR="000044AB" w:rsidRPr="00B0761A">
        <w:rPr>
          <w:rFonts w:ascii="Arial" w:eastAsia="ＭＳ 明朝" w:hAnsi="Arial" w:cs="Arial"/>
        </w:rPr>
        <w:t xml:space="preserve"> </w:t>
      </w:r>
      <w:r w:rsidR="000044AB" w:rsidRPr="00B0761A">
        <w:rPr>
          <w:rFonts w:ascii="Arial" w:eastAsia="ＭＳ 明朝" w:hAnsi="Arial" w:cs="Arial"/>
        </w:rPr>
        <w:fldChar w:fldCharType="begin"/>
      </w:r>
      <w:r w:rsidR="00742A70" w:rsidRPr="00B0761A">
        <w:rPr>
          <w:rFonts w:ascii="Arial" w:eastAsia="ＭＳ 明朝" w:hAnsi="Arial" w:cs="Arial"/>
        </w:rPr>
        <w:instrText xml:space="preserve"> ADDIN ZOTERO_ITEM CSL_CITATION {"citationID":"vLMiQtlK","properties":{"formattedCitation":"(CITC, 2014)","plainCitation":"(CITC, 2014)"},"citationItems":[{"id":5,"uris":["http://zotero.org/users/26821/items/RDNJDKA2"],"uri":["http://zotero.org/users/26821/items/RDNJDKA2"],"itemData":{"id":5,"type":"report","title":"Annual report 2014","publisher":"Communications and Information Technology Commission of Saudi Arabia","URL":"http://www.citc.gov.sa/en/reportsandstudies/Reports/Documents/PR_REP_010Eng.pdf","shortTitle":"Annual Report 2014","author":[{"literal":"CITC"}],"issued":{"date-parts":[["2014"]]},"accessed":{"date-parts":[["2016",8,8]]}}}],"schema":"https://github.com/citation-style-language/schema/raw/master/csl-citation.json"} </w:instrText>
      </w:r>
      <w:r w:rsidR="000044AB" w:rsidRPr="00B0761A">
        <w:rPr>
          <w:rFonts w:ascii="Arial" w:eastAsia="ＭＳ 明朝" w:hAnsi="Arial" w:cs="Arial"/>
        </w:rPr>
        <w:fldChar w:fldCharType="separate"/>
      </w:r>
      <w:r w:rsidR="006B25A8" w:rsidRPr="00B0761A">
        <w:rPr>
          <w:rFonts w:ascii="Arial" w:eastAsia="ＭＳ 明朝" w:hAnsi="Arial" w:cs="Arial"/>
          <w:noProof/>
        </w:rPr>
        <w:t>(CITC, 2014)</w:t>
      </w:r>
      <w:r w:rsidR="000044AB" w:rsidRPr="00B0761A">
        <w:rPr>
          <w:rFonts w:ascii="Arial" w:eastAsia="ＭＳ 明朝" w:hAnsi="Arial" w:cs="Arial"/>
        </w:rPr>
        <w:fldChar w:fldCharType="end"/>
      </w:r>
      <w:r w:rsidRPr="00B0761A">
        <w:rPr>
          <w:rFonts w:ascii="Arial" w:eastAsia="ＭＳ 明朝" w:hAnsi="Arial" w:cs="Arial"/>
        </w:rPr>
        <w:t>.</w:t>
      </w:r>
    </w:p>
    <w:p w14:paraId="1C96D7EC" w14:textId="77777777" w:rsidR="004606C5" w:rsidRPr="00B0761A" w:rsidRDefault="004606C5" w:rsidP="00AC51C9">
      <w:pPr>
        <w:pStyle w:val="PlainText"/>
        <w:rPr>
          <w:rFonts w:ascii="Arial" w:eastAsia="ＭＳ 明朝" w:hAnsi="Arial" w:cs="Arial"/>
        </w:rPr>
      </w:pPr>
    </w:p>
    <w:p w14:paraId="61E63EB7" w14:textId="675DAF1C" w:rsidR="004606C5" w:rsidRPr="00B0761A" w:rsidRDefault="00E206DB" w:rsidP="00AC51C9">
      <w:pPr>
        <w:pStyle w:val="PlainText"/>
        <w:rPr>
          <w:rFonts w:ascii="Arial" w:eastAsia="ＭＳ 明朝" w:hAnsi="Arial" w:cs="Arial"/>
        </w:rPr>
      </w:pPr>
      <w:r w:rsidRPr="00B0761A">
        <w:rPr>
          <w:rFonts w:ascii="Arial" w:eastAsia="ＭＳ 明朝" w:hAnsi="Arial" w:cs="Arial"/>
        </w:rPr>
        <w:t xml:space="preserve">Salem, </w:t>
      </w:r>
      <w:proofErr w:type="spellStart"/>
      <w:r w:rsidRPr="00B0761A">
        <w:rPr>
          <w:rFonts w:ascii="Arial" w:eastAsia="ＭＳ 明朝" w:hAnsi="Arial" w:cs="Arial"/>
        </w:rPr>
        <w:t>Mourtada</w:t>
      </w:r>
      <w:proofErr w:type="spellEnd"/>
      <w:r w:rsidRPr="00B0761A">
        <w:rPr>
          <w:rFonts w:ascii="Arial" w:eastAsia="ＭＳ 明朝" w:hAnsi="Arial" w:cs="Arial"/>
        </w:rPr>
        <w:t xml:space="preserve">, </w:t>
      </w:r>
      <w:r w:rsidRPr="00B0761A">
        <w:rPr>
          <w:rFonts w:ascii="Arial" w:eastAsia="ＭＳ 明朝" w:hAnsi="Arial" w:cs="Arial"/>
          <w:i/>
        </w:rPr>
        <w:t>et al.</w:t>
      </w:r>
      <w:r w:rsidRPr="00B0761A">
        <w:rPr>
          <w:rFonts w:ascii="Arial" w:eastAsia="ＭＳ 明朝" w:hAnsi="Arial" w:cs="Arial"/>
        </w:rPr>
        <w:t xml:space="preserve"> </w:t>
      </w:r>
      <w:r w:rsidR="000044AB"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{"citationID":"AqsjgMeW","properties":{"formattedCitation":"(2014)","plainCitation":"(2014)"},"citationItems":[{"id":10,"uris":["http://zotero.org/users/26821/items/I5RSFK3M"],"uri":["http://zotero.org/users/26821/items/I5RSFK3M"],"itemData":{"id":10,"type":"report","title":"The Arab world online 2014: Trends in internet and mobile usage in the Arab region","publisher":"Mohammed Bin Rashid School of Government","genre":"White paper","URL":"http://www.arabsocialmediareport.com/News/description.aspx?NewsID=14","shortTitle":"The Arab World Online 2014: Trends in Internet and Mobile Usage in the Arab Region","author":[{"family":"Salem","given":"Fadi"},{"family":"Mourtada","given":"Racha"},{"family":"Alshaer","given":"Sara"}],"issued":{"date-parts":[["2014",5,18]]},"accessed":{"date-parts":[["2016",8,8]]}},"suppress-author":true}],"schema":"https://github.com/citation-style-language/schema/raw/master/csl-citation.json"} </w:instrText>
      </w:r>
      <w:r w:rsidR="000044AB" w:rsidRPr="00B0761A">
        <w:rPr>
          <w:rFonts w:ascii="Arial" w:eastAsia="ＭＳ 明朝" w:hAnsi="Arial" w:cs="Arial"/>
        </w:rPr>
        <w:fldChar w:fldCharType="separate"/>
      </w:r>
      <w:r w:rsidR="006B25A8" w:rsidRPr="00B0761A">
        <w:rPr>
          <w:rFonts w:ascii="Arial" w:eastAsia="ＭＳ 明朝" w:hAnsi="Arial" w:cs="Arial"/>
          <w:noProof/>
        </w:rPr>
        <w:t>(2014)</w:t>
      </w:r>
      <w:r w:rsidR="000044AB" w:rsidRPr="00B0761A">
        <w:rPr>
          <w:rFonts w:ascii="Arial" w:eastAsia="ＭＳ 明朝" w:hAnsi="Arial" w:cs="Arial"/>
        </w:rPr>
        <w:fldChar w:fldCharType="end"/>
      </w:r>
      <w:r w:rsidR="000044AB" w:rsidRPr="00B0761A">
        <w:rPr>
          <w:rFonts w:ascii="Arial" w:eastAsia="ＭＳ 明朝" w:hAnsi="Arial" w:cs="Arial"/>
        </w:rPr>
        <w:t xml:space="preserve"> </w:t>
      </w:r>
      <w:r w:rsidR="004606C5" w:rsidRPr="00B0761A">
        <w:rPr>
          <w:rFonts w:ascii="Arial" w:eastAsia="ＭＳ 明朝" w:hAnsi="Arial" w:cs="Arial"/>
        </w:rPr>
        <w:t>reported that Facebook was the most popular social networking service in the Arab region, with 91</w:t>
      </w:r>
      <w:r w:rsidR="007A66B9" w:rsidRPr="00B0761A">
        <w:rPr>
          <w:rFonts w:ascii="Arial" w:eastAsia="ＭＳ 明朝" w:hAnsi="Arial" w:cs="Arial"/>
        </w:rPr>
        <w:t xml:space="preserve"> percent</w:t>
      </w:r>
      <w:r w:rsidR="004606C5" w:rsidRPr="00B0761A">
        <w:rPr>
          <w:rFonts w:ascii="Arial" w:eastAsia="ＭＳ 明朝" w:hAnsi="Arial" w:cs="Arial"/>
        </w:rPr>
        <w:t xml:space="preserve"> of those surveyed having an account. This was followed by Google+ (70</w:t>
      </w:r>
      <w:r w:rsidR="007A66B9" w:rsidRPr="00B0761A">
        <w:rPr>
          <w:rFonts w:ascii="Arial" w:eastAsia="ＭＳ 明朝" w:hAnsi="Arial" w:cs="Arial"/>
        </w:rPr>
        <w:t xml:space="preserve"> </w:t>
      </w:r>
      <w:bookmarkStart w:id="3" w:name="OLE_LINK4"/>
      <w:bookmarkStart w:id="4" w:name="OLE_LINK5"/>
      <w:r w:rsidR="007A66B9" w:rsidRPr="00B0761A">
        <w:rPr>
          <w:rFonts w:ascii="Arial" w:eastAsia="ＭＳ 明朝" w:hAnsi="Arial" w:cs="Arial"/>
        </w:rPr>
        <w:t>percent</w:t>
      </w:r>
      <w:r w:rsidR="004606C5" w:rsidRPr="00B0761A">
        <w:rPr>
          <w:rFonts w:ascii="Arial" w:eastAsia="ＭＳ 明朝" w:hAnsi="Arial" w:cs="Arial"/>
        </w:rPr>
        <w:t xml:space="preserve"> </w:t>
      </w:r>
      <w:bookmarkEnd w:id="3"/>
      <w:bookmarkEnd w:id="4"/>
      <w:r w:rsidR="004606C5" w:rsidRPr="00B0761A">
        <w:rPr>
          <w:rFonts w:ascii="Arial" w:eastAsia="ＭＳ 明朝" w:hAnsi="Arial" w:cs="Arial"/>
        </w:rPr>
        <w:t xml:space="preserve">of those surveyed), </w:t>
      </w:r>
      <w:r w:rsidR="00431EFA" w:rsidRPr="00B0761A">
        <w:rPr>
          <w:rFonts w:ascii="Arial" w:eastAsia="ＭＳ 明朝" w:hAnsi="Arial" w:cs="Arial"/>
        </w:rPr>
        <w:t>YouTube</w:t>
      </w:r>
      <w:r w:rsidR="004606C5" w:rsidRPr="00B0761A">
        <w:rPr>
          <w:rFonts w:ascii="Arial" w:eastAsia="ＭＳ 明朝" w:hAnsi="Arial" w:cs="Arial"/>
        </w:rPr>
        <w:t xml:space="preserve"> (60</w:t>
      </w:r>
      <w:r w:rsidR="007A66B9" w:rsidRPr="00B0761A">
        <w:rPr>
          <w:rFonts w:ascii="Arial" w:eastAsia="ＭＳ 明朝" w:hAnsi="Arial" w:cs="Arial"/>
        </w:rPr>
        <w:t xml:space="preserve"> percent</w:t>
      </w:r>
      <w:r w:rsidR="004606C5" w:rsidRPr="00B0761A">
        <w:rPr>
          <w:rFonts w:ascii="Arial" w:eastAsia="ＭＳ 明朝" w:hAnsi="Arial" w:cs="Arial"/>
        </w:rPr>
        <w:t>), Twitter (57</w:t>
      </w:r>
      <w:r w:rsidR="007A66B9" w:rsidRPr="00B0761A">
        <w:rPr>
          <w:rFonts w:ascii="Arial" w:eastAsia="ＭＳ 明朝" w:hAnsi="Arial" w:cs="Arial"/>
        </w:rPr>
        <w:t xml:space="preserve"> percent</w:t>
      </w:r>
      <w:r w:rsidR="004606C5" w:rsidRPr="00B0761A">
        <w:rPr>
          <w:rFonts w:ascii="Arial" w:eastAsia="ＭＳ 明朝" w:hAnsi="Arial" w:cs="Arial"/>
        </w:rPr>
        <w:t>), LinkedIn (37</w:t>
      </w:r>
      <w:r w:rsidR="007A66B9" w:rsidRPr="00B0761A">
        <w:rPr>
          <w:rFonts w:ascii="Arial" w:eastAsia="ＭＳ 明朝" w:hAnsi="Arial" w:cs="Arial"/>
        </w:rPr>
        <w:t xml:space="preserve"> percent</w:t>
      </w:r>
      <w:r w:rsidR="004606C5" w:rsidRPr="00B0761A">
        <w:rPr>
          <w:rFonts w:ascii="Arial" w:eastAsia="ＭＳ 明朝" w:hAnsi="Arial" w:cs="Arial"/>
        </w:rPr>
        <w:t>), and Instagram (22</w:t>
      </w:r>
      <w:r w:rsidR="007A66B9" w:rsidRPr="00B0761A">
        <w:rPr>
          <w:rFonts w:ascii="Arial" w:eastAsia="ＭＳ 明朝" w:hAnsi="Arial" w:cs="Arial"/>
        </w:rPr>
        <w:t xml:space="preserve"> percent</w:t>
      </w:r>
      <w:r w:rsidR="004606C5" w:rsidRPr="00B0761A">
        <w:rPr>
          <w:rFonts w:ascii="Arial" w:eastAsia="ＭＳ 明朝" w:hAnsi="Arial" w:cs="Arial"/>
        </w:rPr>
        <w:t xml:space="preserve">). Having an account is not the same thing as using it, however. </w:t>
      </w:r>
      <w:r w:rsidR="004606C5" w:rsidRPr="00B0761A">
        <w:rPr>
          <w:rFonts w:ascii="Arial" w:eastAsia="ＭＳ 明朝" w:hAnsi="Arial" w:cs="Arial"/>
          <w:highlight w:val="yellow"/>
        </w:rPr>
        <w:t>As we will see later</w:t>
      </w:r>
      <w:r w:rsidR="004606C5" w:rsidRPr="00B0761A">
        <w:rPr>
          <w:rFonts w:ascii="Arial" w:eastAsia="ＭＳ 明朝" w:hAnsi="Arial" w:cs="Arial"/>
        </w:rPr>
        <w:t xml:space="preserve">, there seems to have been a recent shift away from Facebook in </w:t>
      </w:r>
      <w:r w:rsidR="00431EFA" w:rsidRPr="00B0761A">
        <w:rPr>
          <w:rFonts w:ascii="Arial" w:eastAsia="ＭＳ 明朝" w:hAnsi="Arial" w:cs="Arial"/>
        </w:rPr>
        <w:t>favor</w:t>
      </w:r>
      <w:r w:rsidR="004606C5" w:rsidRPr="00B0761A">
        <w:rPr>
          <w:rFonts w:ascii="Arial" w:eastAsia="ＭＳ 明朝" w:hAnsi="Arial" w:cs="Arial"/>
        </w:rPr>
        <w:t xml:space="preserve"> of Instagram and Snapchat.</w:t>
      </w:r>
    </w:p>
    <w:p w14:paraId="5900E558" w14:textId="77777777" w:rsidR="004606C5" w:rsidRPr="00B0761A" w:rsidRDefault="004606C5" w:rsidP="00AC51C9">
      <w:pPr>
        <w:pStyle w:val="PlainText"/>
        <w:rPr>
          <w:rFonts w:ascii="Arial" w:eastAsia="ＭＳ 明朝" w:hAnsi="Arial" w:cs="Arial"/>
        </w:rPr>
      </w:pPr>
    </w:p>
    <w:p w14:paraId="126B4C45" w14:textId="2F2F8C96" w:rsidR="004606C5" w:rsidRPr="00B0761A" w:rsidRDefault="004606C5" w:rsidP="00AC51C9">
      <w:pPr>
        <w:pStyle w:val="PlainText"/>
        <w:rPr>
          <w:rFonts w:ascii="Arial" w:eastAsia="ＭＳ 明朝" w:hAnsi="Arial" w:cs="Arial"/>
        </w:rPr>
      </w:pPr>
      <w:r w:rsidRPr="00B0761A">
        <w:rPr>
          <w:rFonts w:ascii="Arial" w:eastAsia="ＭＳ 明朝" w:hAnsi="Arial" w:cs="Arial"/>
        </w:rPr>
        <w:t>Only one-third of the Arab Facebook population in 2013 were women</w:t>
      </w:r>
      <w:r w:rsidR="00F21847" w:rsidRPr="00B0761A">
        <w:rPr>
          <w:rFonts w:ascii="Arial" w:eastAsia="ＭＳ 明朝" w:hAnsi="Arial" w:cs="Arial"/>
        </w:rPr>
        <w:t xml:space="preserve"> </w:t>
      </w:r>
      <w:r w:rsidR="00F21847" w:rsidRPr="00B0761A">
        <w:rPr>
          <w:rFonts w:ascii="Arial" w:eastAsia="ＭＳ 明朝" w:hAnsi="Arial" w:cs="Arial"/>
        </w:rPr>
        <w:fldChar w:fldCharType="begin"/>
      </w:r>
      <w:r w:rsidR="00742A70" w:rsidRPr="00B0761A">
        <w:rPr>
          <w:rFonts w:ascii="Arial" w:eastAsia="ＭＳ 明朝" w:hAnsi="Arial" w:cs="Arial"/>
        </w:rPr>
        <w:instrText xml:space="preserve"> ADDIN ZOTERO_ITEM CSL_CITATION {"citationID":"y6lhISJg","properties":{"formattedCitation":"(MBRSG, 2014)","plainCitation":"(MBRSG, 2014)"},"citationItems":[{"id":9,"uris":["http://zotero.org/users/26821/items/SSKCDEEZ"],"uri":["http://zotero.org/users/26821/items/SSKCDEEZ"],"itemData":{"id":9,"type":"report","title":"Arab social media outlook 2014","publisher":"Mohammed bin Rashid School of Government","URL":"http://www.mbrsg.ae/HOME/PUBLICATIONS/Research-Report-Research-Paper-White-Paper/Arab-Social-Media-Outlook-2014.aspx","shortTitle":"Arab Social Media Outlook 2014","language":"Arabic","author":[{"literal":"MBRSG"}],"issued":{"date-parts":[["2014",5]]},"accessed":{"date-parts":[["2016",8,8]]}}}],"schema":"https://github.com/citation-style-language/schema/raw/master/csl-citation.json"} </w:instrText>
      </w:r>
      <w:r w:rsidR="00F21847" w:rsidRPr="00B0761A">
        <w:rPr>
          <w:rFonts w:ascii="Arial" w:eastAsia="ＭＳ 明朝" w:hAnsi="Arial" w:cs="Arial"/>
        </w:rPr>
        <w:fldChar w:fldCharType="separate"/>
      </w:r>
      <w:r w:rsidR="006B25A8" w:rsidRPr="00B0761A">
        <w:rPr>
          <w:rFonts w:ascii="Arial" w:eastAsia="ＭＳ 明朝" w:hAnsi="Arial" w:cs="Arial"/>
          <w:noProof/>
        </w:rPr>
        <w:t>(MBRSG, 2014)</w:t>
      </w:r>
      <w:r w:rsidR="00F21847" w:rsidRPr="00B0761A">
        <w:rPr>
          <w:rFonts w:ascii="Arial" w:eastAsia="ＭＳ 明朝" w:hAnsi="Arial" w:cs="Arial"/>
        </w:rPr>
        <w:fldChar w:fldCharType="end"/>
      </w:r>
      <w:r w:rsidRPr="00B0761A">
        <w:rPr>
          <w:rFonts w:ascii="Arial" w:eastAsia="ＭＳ 明朝" w:hAnsi="Arial" w:cs="Arial"/>
        </w:rPr>
        <w:t>. For Saudi Arabia, this was even lower: about one-quarter</w:t>
      </w:r>
      <w:r w:rsidR="00F21847" w:rsidRPr="00B0761A">
        <w:rPr>
          <w:rFonts w:ascii="Arial" w:eastAsia="ＭＳ 明朝" w:hAnsi="Arial" w:cs="Arial"/>
        </w:rPr>
        <w:t xml:space="preserve"> </w:t>
      </w:r>
      <w:r w:rsidR="00F21847" w:rsidRPr="00B0761A">
        <w:rPr>
          <w:rFonts w:ascii="Arial" w:eastAsia="ＭＳ 明朝" w:hAnsi="Arial" w:cs="Arial"/>
        </w:rPr>
        <w:fldChar w:fldCharType="begin"/>
      </w:r>
      <w:r w:rsidR="008633FA" w:rsidRPr="00B0761A">
        <w:rPr>
          <w:rFonts w:ascii="Arial" w:eastAsia="ＭＳ 明朝" w:hAnsi="Arial" w:cs="Arial"/>
        </w:rPr>
        <w:instrText xml:space="preserve"> ADDIN ZOTERO_ITEM CSL_CITATION {"citationID":"LovgS0PV","properties":{"formattedCitation":"(Younis and Al Khatib, 2013)","plainCitation":"(Younis and Al Khatib, 2013)"},"citationItems":[{"id":11,"uris":["http://zotero.org/users/26821/items/R8BEQUC9"],"uri":["http://zotero.org/users/26821/items/R8BEQUC9"],"itemData":{"id":11,"type":"report","title":"Getting to know social Saudis: A closer look on the behavior of Saudi users on social networks","publisher":"The Online Project","URL":"http://theonlineproject.me/files/reports/Getting_to_Know_Social_Saudis_-_English3.pdf","shortTitle":"Getting to know social Saudis: A closer look on the behavior of Saudi users on social networks","author":[{"family":"Younis","given":"Zafer"},{"family":"Al Khatib","given":"Roula"}],"issued":{"date-parts":[["2013",12]]},"accessed":{"date-parts":[["2016",8,8]]}}}],"schema":"https://github.com/citation-style-language/schema/raw/master/csl-citation.json"} </w:instrText>
      </w:r>
      <w:r w:rsidR="00F21847" w:rsidRPr="00B0761A">
        <w:rPr>
          <w:rFonts w:ascii="Arial" w:eastAsia="ＭＳ 明朝" w:hAnsi="Arial" w:cs="Arial"/>
        </w:rPr>
        <w:fldChar w:fldCharType="separate"/>
      </w:r>
      <w:r w:rsidR="006B25A8" w:rsidRPr="00B0761A">
        <w:rPr>
          <w:rFonts w:ascii="Arial" w:eastAsia="ＭＳ 明朝" w:hAnsi="Arial" w:cs="Arial"/>
          <w:noProof/>
        </w:rPr>
        <w:t>(Younis and Al Khatib, 2013)</w:t>
      </w:r>
      <w:r w:rsidR="00F21847" w:rsidRPr="00B0761A">
        <w:rPr>
          <w:rFonts w:ascii="Arial" w:eastAsia="ＭＳ 明朝" w:hAnsi="Arial" w:cs="Arial"/>
        </w:rPr>
        <w:fldChar w:fldCharType="end"/>
      </w:r>
      <w:r w:rsidRPr="00B0761A">
        <w:rPr>
          <w:rFonts w:ascii="Arial" w:eastAsia="ＭＳ 明朝" w:hAnsi="Arial" w:cs="Arial"/>
        </w:rPr>
        <w:t>. The latter in particular is an interesting discrepancy, given that the gender ratio of the Saudi population is almost exactly 50:50</w:t>
      </w:r>
      <w:r w:rsidR="00F21847" w:rsidRPr="00B0761A">
        <w:rPr>
          <w:rFonts w:ascii="Arial" w:eastAsia="ＭＳ 明朝" w:hAnsi="Arial" w:cs="Arial"/>
        </w:rPr>
        <w:t xml:space="preserve"> </w:t>
      </w:r>
      <w:r w:rsidR="00F21847" w:rsidRPr="00B0761A">
        <w:rPr>
          <w:rFonts w:ascii="Arial" w:eastAsia="ＭＳ 明朝" w:hAnsi="Arial" w:cs="Arial"/>
        </w:rPr>
        <w:fldChar w:fldCharType="begin"/>
      </w:r>
      <w:r w:rsidR="008633FA" w:rsidRPr="00B0761A">
        <w:rPr>
          <w:rFonts w:ascii="Arial" w:eastAsia="ＭＳ 明朝" w:hAnsi="Arial" w:cs="Arial"/>
        </w:rPr>
        <w:instrText xml:space="preserve"> ADDIN ZOTERO_ITEM CSL_CITATION {"citationID":"8FizRaNH","properties":{"formattedCitation":"(CDSI, 2015)","plainCitation":"(CDSI, 2015)"},"citationItems":[{"id":4,"uris":["http://zotero.org/users/26821/items/5H4C5EBJ"],"uri":["http://zotero.org/users/26821/items/5H4C5EBJ"],"itemData":{"id":4,"type":"article","title":"Population by gender, age groups and nationality (Saudi/non-Saudi)","publisher":"Central Department of Statistics and Information of Saudi Arabia","URL":"http://www.cdsi.gov.sa/en/4068","shortTitle":"Population by gender, age groups and nationality (Saudi/non-Saudi)","author":[{"literal":"CDSI"}],"issued":{"date-parts":[["2015"]]},"accessed":{"date-parts":[["2016",8,8]]}}}],"schema":"https://github.com/citation-style-language/schema/raw/master/csl-citation.json"} </w:instrText>
      </w:r>
      <w:r w:rsidR="00F21847" w:rsidRPr="00B0761A">
        <w:rPr>
          <w:rFonts w:ascii="Arial" w:eastAsia="ＭＳ 明朝" w:hAnsi="Arial" w:cs="Arial"/>
        </w:rPr>
        <w:fldChar w:fldCharType="separate"/>
      </w:r>
      <w:r w:rsidR="006B25A8" w:rsidRPr="00B0761A">
        <w:rPr>
          <w:rFonts w:ascii="Arial" w:eastAsia="ＭＳ 明朝" w:hAnsi="Arial" w:cs="Arial"/>
          <w:noProof/>
        </w:rPr>
        <w:t>(CDSI, 2015)</w:t>
      </w:r>
      <w:r w:rsidR="00F21847" w:rsidRPr="00B0761A">
        <w:rPr>
          <w:rFonts w:ascii="Arial" w:eastAsia="ＭＳ 明朝" w:hAnsi="Arial" w:cs="Arial"/>
        </w:rPr>
        <w:fldChar w:fldCharType="end"/>
      </w:r>
      <w:r w:rsidRPr="00B0761A">
        <w:rPr>
          <w:rFonts w:ascii="Arial" w:eastAsia="ＭＳ 明朝" w:hAnsi="Arial" w:cs="Arial"/>
        </w:rPr>
        <w:t xml:space="preserve">. </w:t>
      </w:r>
      <w:r w:rsidRPr="00B0761A">
        <w:rPr>
          <w:rFonts w:ascii="Arial" w:eastAsia="ＭＳ 明朝" w:hAnsi="Arial" w:cs="Arial"/>
          <w:highlight w:val="yellow"/>
        </w:rPr>
        <w:t>Why is there such a high gender imbalance among Arab Facebook users in general and Saudis in particular? Why do Arabic women not use Facebook, when it is one of the most popular social media services in the Arabic world?</w:t>
      </w:r>
    </w:p>
    <w:p w14:paraId="3FF7ECED" w14:textId="77777777" w:rsidR="004606C5" w:rsidRPr="00B0761A" w:rsidRDefault="004606C5" w:rsidP="00AC51C9">
      <w:pPr>
        <w:pStyle w:val="PlainText"/>
        <w:rPr>
          <w:rFonts w:ascii="Arial" w:eastAsia="ＭＳ 明朝" w:hAnsi="Arial" w:cs="Arial"/>
        </w:rPr>
      </w:pPr>
    </w:p>
    <w:p w14:paraId="254918E4" w14:textId="56DEE13B" w:rsidR="004606C5" w:rsidRPr="00B0761A" w:rsidRDefault="004606C5" w:rsidP="00AC51C9">
      <w:pPr>
        <w:pStyle w:val="PlainText"/>
        <w:rPr>
          <w:rFonts w:ascii="Arial" w:eastAsia="ＭＳ 明朝" w:hAnsi="Arial" w:cs="Arial"/>
        </w:rPr>
      </w:pPr>
      <w:r w:rsidRPr="00B0761A">
        <w:rPr>
          <w:rFonts w:ascii="Arial" w:eastAsia="ＭＳ 明朝" w:hAnsi="Arial" w:cs="Arial"/>
        </w:rPr>
        <w:t xml:space="preserve">The popularity of social </w:t>
      </w:r>
      <w:r w:rsidR="00B1168C" w:rsidRPr="00B0761A">
        <w:rPr>
          <w:rFonts w:ascii="Arial" w:eastAsia="ＭＳ 明朝" w:hAnsi="Arial" w:cs="Arial"/>
        </w:rPr>
        <w:t xml:space="preserve">media platforms and applications has </w:t>
      </w:r>
      <w:r w:rsidR="00EF28AA" w:rsidRPr="00B0761A">
        <w:rPr>
          <w:rFonts w:ascii="Arial" w:eastAsia="ＭＳ 明朝" w:hAnsi="Arial" w:cs="Arial"/>
        </w:rPr>
        <w:t>exploded</w:t>
      </w:r>
      <w:r w:rsidR="00B1168C" w:rsidRPr="00B0761A">
        <w:rPr>
          <w:rFonts w:ascii="Arial" w:eastAsia="ＭＳ 明朝" w:hAnsi="Arial" w:cs="Arial"/>
        </w:rPr>
        <w:t xml:space="preserve"> </w:t>
      </w:r>
      <w:r w:rsidR="00D13265" w:rsidRPr="00B0761A">
        <w:rPr>
          <w:rFonts w:ascii="Arial" w:eastAsia="ＭＳ 明朝" w:hAnsi="Arial" w:cs="Arial"/>
        </w:rPr>
        <w:t xml:space="preserve">around the globe </w:t>
      </w:r>
      <w:r w:rsidR="00B1168C" w:rsidRPr="00B0761A">
        <w:rPr>
          <w:rFonts w:ascii="Arial" w:eastAsia="ＭＳ 明朝" w:hAnsi="Arial" w:cs="Arial"/>
        </w:rPr>
        <w:t>in recent years. It is</w:t>
      </w:r>
      <w:r w:rsidR="00D13265" w:rsidRPr="00B0761A">
        <w:rPr>
          <w:rFonts w:ascii="Arial" w:eastAsia="ＭＳ 明朝" w:hAnsi="Arial" w:cs="Arial"/>
        </w:rPr>
        <w:t xml:space="preserve"> therefore</w:t>
      </w:r>
      <w:r w:rsidR="00B1168C" w:rsidRPr="00B0761A">
        <w:rPr>
          <w:rFonts w:ascii="Arial" w:eastAsia="ＭＳ 明朝" w:hAnsi="Arial" w:cs="Arial"/>
        </w:rPr>
        <w:t xml:space="preserve"> important</w:t>
      </w:r>
      <w:r w:rsidRPr="00B0761A">
        <w:rPr>
          <w:rFonts w:ascii="Arial" w:eastAsia="ＭＳ 明朝" w:hAnsi="Arial" w:cs="Arial"/>
        </w:rPr>
        <w:t xml:space="preserve"> to consider how social media has been adopted across countries</w:t>
      </w:r>
      <w:r w:rsidR="003C5538" w:rsidRPr="00B0761A">
        <w:rPr>
          <w:rFonts w:ascii="Arial" w:eastAsia="ＭＳ 明朝" w:hAnsi="Arial" w:cs="Arial"/>
        </w:rPr>
        <w:t>,</w:t>
      </w:r>
      <w:r w:rsidRPr="00B0761A">
        <w:rPr>
          <w:rFonts w:ascii="Arial" w:eastAsia="ＭＳ 明朝" w:hAnsi="Arial" w:cs="Arial"/>
        </w:rPr>
        <w:t xml:space="preserve"> and to what extent external factors, such as culture and religion, can influence </w:t>
      </w:r>
      <w:r w:rsidR="00F65CE3" w:rsidRPr="00B0761A">
        <w:rPr>
          <w:rFonts w:ascii="Arial" w:eastAsia="ＭＳ 明朝" w:hAnsi="Arial" w:cs="Arial"/>
        </w:rPr>
        <w:t>use</w:t>
      </w:r>
      <w:r w:rsidRPr="00B0761A">
        <w:rPr>
          <w:rFonts w:ascii="Arial" w:eastAsia="ＭＳ 明朝" w:hAnsi="Arial" w:cs="Arial"/>
        </w:rPr>
        <w:t xml:space="preserve"> of social media. There is a limited body of literature investigating underlying motivations, self-presentation</w:t>
      </w:r>
      <w:r w:rsidR="00577BEB" w:rsidRPr="00B0761A">
        <w:rPr>
          <w:rFonts w:ascii="Arial" w:eastAsia="ＭＳ 明朝" w:hAnsi="Arial" w:cs="Arial"/>
        </w:rPr>
        <w:t>,</w:t>
      </w:r>
      <w:r w:rsidRPr="00B0761A">
        <w:rPr>
          <w:rFonts w:ascii="Arial" w:eastAsia="ＭＳ 明朝" w:hAnsi="Arial" w:cs="Arial"/>
        </w:rPr>
        <w:t xml:space="preserve"> and </w:t>
      </w:r>
      <w:r w:rsidR="00577BEB" w:rsidRPr="00B0761A">
        <w:rPr>
          <w:rFonts w:ascii="Arial" w:eastAsia="ＭＳ 明朝" w:hAnsi="Arial" w:cs="Arial"/>
        </w:rPr>
        <w:t>type</w:t>
      </w:r>
      <w:r w:rsidRPr="00B0761A">
        <w:rPr>
          <w:rFonts w:ascii="Arial" w:eastAsia="ＭＳ 明朝" w:hAnsi="Arial" w:cs="Arial"/>
        </w:rPr>
        <w:t xml:space="preserve"> of engagement with social media sites across cultures. </w:t>
      </w:r>
      <w:r w:rsidRPr="00B0761A">
        <w:rPr>
          <w:rFonts w:ascii="Arial" w:eastAsia="ＭＳ 明朝" w:hAnsi="Arial" w:cs="Arial"/>
          <w:highlight w:val="yellow"/>
        </w:rPr>
        <w:t>This raises the question of how Western-style social media platforms</w:t>
      </w:r>
      <w:r w:rsidR="00D13265" w:rsidRPr="00B0761A">
        <w:rPr>
          <w:rFonts w:ascii="Arial" w:eastAsia="ＭＳ 明朝" w:hAnsi="Arial" w:cs="Arial"/>
          <w:highlight w:val="yellow"/>
        </w:rPr>
        <w:t>, such as</w:t>
      </w:r>
      <w:r w:rsidRPr="00B0761A">
        <w:rPr>
          <w:rFonts w:ascii="Arial" w:eastAsia="ＭＳ 明朝" w:hAnsi="Arial" w:cs="Arial"/>
          <w:highlight w:val="yellow"/>
        </w:rPr>
        <w:t xml:space="preserve"> Facebook and Twitter</w:t>
      </w:r>
      <w:r w:rsidR="00D13265" w:rsidRPr="00B0761A">
        <w:rPr>
          <w:rFonts w:ascii="Arial" w:eastAsia="ＭＳ 明朝" w:hAnsi="Arial" w:cs="Arial"/>
          <w:highlight w:val="yellow"/>
        </w:rPr>
        <w:t>,</w:t>
      </w:r>
      <w:r w:rsidRPr="00B0761A">
        <w:rPr>
          <w:rFonts w:ascii="Arial" w:eastAsia="ＭＳ 明朝" w:hAnsi="Arial" w:cs="Arial"/>
          <w:highlight w:val="yellow"/>
        </w:rPr>
        <w:t xml:space="preserve"> are being used in non-Western countries</w:t>
      </w:r>
      <w:r w:rsidR="00D13265" w:rsidRPr="00B0761A">
        <w:rPr>
          <w:rFonts w:ascii="Arial" w:eastAsia="ＭＳ 明朝" w:hAnsi="Arial" w:cs="Arial"/>
        </w:rPr>
        <w:t>.</w:t>
      </w:r>
      <w:r w:rsidRPr="00B0761A">
        <w:rPr>
          <w:rFonts w:ascii="Arial" w:eastAsia="ＭＳ 明朝" w:hAnsi="Arial" w:cs="Arial"/>
        </w:rPr>
        <w:t xml:space="preserve"> </w:t>
      </w:r>
      <w:r w:rsidR="006A6581" w:rsidRPr="00B0761A">
        <w:rPr>
          <w:rFonts w:ascii="Arial" w:eastAsia="ＭＳ 明朝" w:hAnsi="Arial" w:cs="Arial"/>
        </w:rPr>
        <w:t>We</w:t>
      </w:r>
      <w:r w:rsidR="00D13265" w:rsidRPr="00B0761A">
        <w:rPr>
          <w:rFonts w:ascii="Arial" w:eastAsia="ＭＳ 明朝" w:hAnsi="Arial" w:cs="Arial"/>
        </w:rPr>
        <w:t xml:space="preserve"> are </w:t>
      </w:r>
      <w:r w:rsidR="006A6581" w:rsidRPr="00B0761A">
        <w:rPr>
          <w:rFonts w:ascii="Arial" w:eastAsia="ＭＳ 明朝" w:hAnsi="Arial" w:cs="Arial"/>
        </w:rPr>
        <w:t xml:space="preserve">particularly </w:t>
      </w:r>
      <w:r w:rsidR="00D13265" w:rsidRPr="00B0761A">
        <w:rPr>
          <w:rFonts w:ascii="Arial" w:eastAsia="ＭＳ 明朝" w:hAnsi="Arial" w:cs="Arial"/>
        </w:rPr>
        <w:t xml:space="preserve">interested how social </w:t>
      </w:r>
      <w:r w:rsidR="00D13265" w:rsidRPr="00B0761A">
        <w:rPr>
          <w:rFonts w:ascii="Arial" w:eastAsia="ＭＳ 明朝" w:hAnsi="Arial" w:cs="Arial"/>
        </w:rPr>
        <w:lastRenderedPageBreak/>
        <w:t>media are used</w:t>
      </w:r>
      <w:r w:rsidRPr="00B0761A">
        <w:rPr>
          <w:rFonts w:ascii="Arial" w:eastAsia="ＭＳ 明朝" w:hAnsi="Arial" w:cs="Arial"/>
        </w:rPr>
        <w:t xml:space="preserve"> in countries </w:t>
      </w:r>
      <w:r w:rsidR="00D13265" w:rsidRPr="00B0761A">
        <w:rPr>
          <w:rFonts w:ascii="Arial" w:eastAsia="ＭＳ 明朝" w:hAnsi="Arial" w:cs="Arial"/>
        </w:rPr>
        <w:t>like</w:t>
      </w:r>
      <w:r w:rsidRPr="00B0761A">
        <w:rPr>
          <w:rFonts w:ascii="Arial" w:eastAsia="ＭＳ 明朝" w:hAnsi="Arial" w:cs="Arial"/>
        </w:rPr>
        <w:t xml:space="preserve"> Saudi Arabia</w:t>
      </w:r>
      <w:r w:rsidR="000D7466" w:rsidRPr="00B0761A">
        <w:rPr>
          <w:rFonts w:ascii="Arial" w:eastAsia="ＭＳ 明朝" w:hAnsi="Arial" w:cs="Arial"/>
        </w:rPr>
        <w:t>,</w:t>
      </w:r>
      <w:r w:rsidRPr="00B0761A">
        <w:rPr>
          <w:rFonts w:ascii="Arial" w:eastAsia="ＭＳ 明朝" w:hAnsi="Arial" w:cs="Arial"/>
        </w:rPr>
        <w:t xml:space="preserve"> which </w:t>
      </w:r>
      <w:r w:rsidR="00D13265" w:rsidRPr="00B0761A">
        <w:rPr>
          <w:rFonts w:ascii="Arial" w:eastAsia="ＭＳ 明朝" w:hAnsi="Arial" w:cs="Arial"/>
        </w:rPr>
        <w:t>have</w:t>
      </w:r>
      <w:r w:rsidRPr="00B0761A">
        <w:rPr>
          <w:rFonts w:ascii="Arial" w:eastAsia="ＭＳ 明朝" w:hAnsi="Arial" w:cs="Arial"/>
        </w:rPr>
        <w:t xml:space="preserve"> strong and complex relationships between culture and religion that influence people’s daily </w:t>
      </w:r>
      <w:r w:rsidR="00D13265" w:rsidRPr="00B0761A">
        <w:rPr>
          <w:rFonts w:ascii="Arial" w:eastAsia="ＭＳ 明朝" w:hAnsi="Arial" w:cs="Arial"/>
        </w:rPr>
        <w:t>lives</w:t>
      </w:r>
      <w:r w:rsidRPr="00B0761A">
        <w:rPr>
          <w:rFonts w:ascii="Arial" w:eastAsia="ＭＳ 明朝" w:hAnsi="Arial" w:cs="Arial"/>
        </w:rPr>
        <w:t xml:space="preserve"> and </w:t>
      </w:r>
      <w:r w:rsidR="00431EFA" w:rsidRPr="00B0761A">
        <w:rPr>
          <w:rFonts w:ascii="Arial" w:eastAsia="ＭＳ 明朝" w:hAnsi="Arial" w:cs="Arial"/>
        </w:rPr>
        <w:t>behavior</w:t>
      </w:r>
      <w:r w:rsidR="00D13265" w:rsidRPr="00B0761A">
        <w:rPr>
          <w:rFonts w:ascii="Arial" w:eastAsia="ＭＳ 明朝" w:hAnsi="Arial" w:cs="Arial"/>
        </w:rPr>
        <w:t>.</w:t>
      </w:r>
    </w:p>
    <w:p w14:paraId="004C9FAD" w14:textId="77777777" w:rsidR="004606C5" w:rsidRPr="00B0761A" w:rsidRDefault="004606C5" w:rsidP="00AC51C9">
      <w:pPr>
        <w:pStyle w:val="PlainText"/>
        <w:rPr>
          <w:rFonts w:ascii="Arial" w:eastAsia="ＭＳ 明朝" w:hAnsi="Arial" w:cs="Arial"/>
        </w:rPr>
      </w:pPr>
    </w:p>
    <w:p w14:paraId="16964FD8" w14:textId="3564EA53" w:rsidR="004606C5" w:rsidRPr="00B0761A" w:rsidRDefault="004606C5" w:rsidP="00AC51C9">
      <w:pPr>
        <w:pStyle w:val="PlainText"/>
        <w:rPr>
          <w:rFonts w:ascii="Arial" w:eastAsia="ＭＳ 明朝" w:hAnsi="Arial" w:cs="Arial"/>
        </w:rPr>
      </w:pPr>
      <w:r w:rsidRPr="00B0761A">
        <w:rPr>
          <w:rFonts w:ascii="Arial" w:eastAsia="ＭＳ 明朝" w:hAnsi="Arial" w:cs="Arial"/>
        </w:rPr>
        <w:t xml:space="preserve">Social media platforms are </w:t>
      </w:r>
      <w:r w:rsidR="007B07E9" w:rsidRPr="00B0761A">
        <w:rPr>
          <w:rFonts w:ascii="Arial" w:eastAsia="ＭＳ 明朝" w:hAnsi="Arial" w:cs="Arial"/>
        </w:rPr>
        <w:t xml:space="preserve">often </w:t>
      </w:r>
      <w:r w:rsidR="00676F01" w:rsidRPr="00B0761A">
        <w:rPr>
          <w:rFonts w:ascii="Arial" w:eastAsia="ＭＳ 明朝" w:hAnsi="Arial" w:cs="Arial"/>
        </w:rPr>
        <w:t>deployed</w:t>
      </w:r>
      <w:r w:rsidRPr="00B0761A">
        <w:rPr>
          <w:rFonts w:ascii="Arial" w:eastAsia="ＭＳ 明朝" w:hAnsi="Arial" w:cs="Arial"/>
        </w:rPr>
        <w:t xml:space="preserve"> in non-Western settings without adopting features that account for the cultural norms of those countries. To attract more users in non-Western settings, and to expand global presence, social media developers need to </w:t>
      </w:r>
      <w:r w:rsidR="006E3563" w:rsidRPr="00B0761A">
        <w:rPr>
          <w:rFonts w:ascii="Arial" w:eastAsia="ＭＳ 明朝" w:hAnsi="Arial" w:cs="Arial"/>
        </w:rPr>
        <w:t>consider</w:t>
      </w:r>
      <w:r w:rsidRPr="00B0761A">
        <w:rPr>
          <w:rFonts w:ascii="Arial" w:eastAsia="ＭＳ 明朝" w:hAnsi="Arial" w:cs="Arial"/>
        </w:rPr>
        <w:t xml:space="preserve"> more than </w:t>
      </w:r>
      <w:r w:rsidR="00BA1BF4" w:rsidRPr="00B0761A">
        <w:rPr>
          <w:rFonts w:ascii="Arial" w:eastAsia="ＭＳ 明朝" w:hAnsi="Arial" w:cs="Arial"/>
        </w:rPr>
        <w:t xml:space="preserve">just </w:t>
      </w:r>
      <w:r w:rsidRPr="00B0761A">
        <w:rPr>
          <w:rFonts w:ascii="Arial" w:eastAsia="ＭＳ 明朝" w:hAnsi="Arial" w:cs="Arial"/>
        </w:rPr>
        <w:t xml:space="preserve">technical and aesthetic </w:t>
      </w:r>
      <w:r w:rsidR="006E3563" w:rsidRPr="00B0761A">
        <w:rPr>
          <w:rFonts w:ascii="Arial" w:eastAsia="ＭＳ 明朝" w:hAnsi="Arial" w:cs="Arial"/>
        </w:rPr>
        <w:t>concerns</w:t>
      </w:r>
      <w:r w:rsidRPr="00B0761A">
        <w:rPr>
          <w:rFonts w:ascii="Arial" w:eastAsia="ＭＳ 明朝" w:hAnsi="Arial" w:cs="Arial"/>
        </w:rPr>
        <w:t xml:space="preserve">. </w:t>
      </w:r>
      <w:r w:rsidR="0008037A" w:rsidRPr="00B0761A">
        <w:rPr>
          <w:rFonts w:ascii="Arial" w:eastAsia="ＭＳ 明朝" w:hAnsi="Arial" w:cs="Arial"/>
        </w:rPr>
        <w:t>In particular, t</w:t>
      </w:r>
      <w:r w:rsidR="0054570E" w:rsidRPr="00B0761A">
        <w:rPr>
          <w:rFonts w:ascii="Arial" w:eastAsia="ＭＳ 明朝" w:hAnsi="Arial" w:cs="Arial"/>
        </w:rPr>
        <w:t>h</w:t>
      </w:r>
      <w:r w:rsidR="00E34028" w:rsidRPr="00B0761A">
        <w:rPr>
          <w:rFonts w:ascii="Arial" w:eastAsia="ＭＳ 明朝" w:hAnsi="Arial" w:cs="Arial"/>
        </w:rPr>
        <w:t>ey</w:t>
      </w:r>
      <w:r w:rsidRPr="00B0761A">
        <w:rPr>
          <w:rFonts w:ascii="Arial" w:eastAsia="ＭＳ 明朝" w:hAnsi="Arial" w:cs="Arial"/>
        </w:rPr>
        <w:t xml:space="preserve"> may need to expand their scope to look at the cultural aspects of those non-Western settings.</w:t>
      </w:r>
    </w:p>
    <w:p w14:paraId="1F81DA74" w14:textId="77777777" w:rsidR="004606C5" w:rsidRPr="00B0761A" w:rsidRDefault="004606C5" w:rsidP="00781076">
      <w:pPr>
        <w:pStyle w:val="PlainText"/>
        <w:rPr>
          <w:rFonts w:ascii="Arial" w:eastAsia="ＭＳ 明朝" w:hAnsi="Arial" w:cs="Arial"/>
        </w:rPr>
      </w:pPr>
    </w:p>
    <w:p w14:paraId="41DDCBE7" w14:textId="0B1812A5" w:rsidR="00BC2403" w:rsidRPr="00B0761A" w:rsidRDefault="00BC2403" w:rsidP="00AC51C9">
      <w:pPr>
        <w:pStyle w:val="PlainText"/>
        <w:rPr>
          <w:rFonts w:ascii="Arial" w:eastAsia="ＭＳ 明朝" w:hAnsi="Arial" w:cs="Arial"/>
        </w:rPr>
      </w:pPr>
      <w:r w:rsidRPr="00B0761A">
        <w:rPr>
          <w:rFonts w:ascii="Arial" w:eastAsia="ＭＳ 明朝" w:hAnsi="Arial" w:cs="Arial"/>
        </w:rPr>
        <w:t xml:space="preserve">Social media has been classified by Kaplan and </w:t>
      </w:r>
      <w:proofErr w:type="spellStart"/>
      <w:r w:rsidRPr="00B0761A">
        <w:rPr>
          <w:rFonts w:ascii="Arial" w:eastAsia="ＭＳ 明朝" w:hAnsi="Arial" w:cs="Arial"/>
        </w:rPr>
        <w:t>Haenlein</w:t>
      </w:r>
      <w:proofErr w:type="spellEnd"/>
      <w:r w:rsidRPr="00B0761A">
        <w:rPr>
          <w:rFonts w:ascii="Arial" w:eastAsia="ＭＳ 明朝" w:hAnsi="Arial" w:cs="Arial"/>
        </w:rPr>
        <w:t xml:space="preserve"> </w:t>
      </w:r>
      <w:r w:rsidR="008E2A8A"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jbzW7iFg","properties":{"formattedCitation":"(2010)","plainCitation":"(2010)"},"citationItems":[{"id":21,"uris":["http://zotero.org/users/26821/items/P4GSDAEA"],"uri":["http://zotero.org/users/26821/items/P4GSDAEA"],"itemData":{"id":21,"type":"article-journal","title":"Users of the world, unite! The challenges and opportunities of social media","container-title":"Business Horizons","page":"59-68","volume":"53","issue":"1","source":"ScienceDirect","abstract":"The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“Social Media”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Media.","DOI":"10.1016/j.bushor.2009.09.003","ISSN":"0007-6813","journalAbbreviation":"Business Horizons","author":[{"family":"Kaplan","given":"Andreas M."},{"family":"Haenlein","given":"Michael"}],"issued":{"date-parts":[["2010",1]]}},"suppress-author":true}],"schema":"https://github.com/citation-style-language/schema/raw/master/csl-citation.json"} </w:instrText>
      </w:r>
      <w:r w:rsidR="008E2A8A" w:rsidRPr="00B0761A">
        <w:rPr>
          <w:rFonts w:ascii="Arial" w:eastAsia="ＭＳ 明朝" w:hAnsi="Arial" w:cs="Arial"/>
        </w:rPr>
        <w:fldChar w:fldCharType="separate"/>
      </w:r>
      <w:r w:rsidR="006B25A8" w:rsidRPr="00B0761A">
        <w:rPr>
          <w:rFonts w:ascii="Arial" w:eastAsia="ＭＳ 明朝" w:hAnsi="Arial" w:cs="Arial"/>
          <w:noProof/>
        </w:rPr>
        <w:t>(2010)</w:t>
      </w:r>
      <w:r w:rsidR="008E2A8A" w:rsidRPr="00B0761A">
        <w:rPr>
          <w:rFonts w:ascii="Arial" w:eastAsia="ＭＳ 明朝" w:hAnsi="Arial" w:cs="Arial"/>
        </w:rPr>
        <w:fldChar w:fldCharType="end"/>
      </w:r>
      <w:r w:rsidRPr="00B0761A">
        <w:rPr>
          <w:rFonts w:ascii="Arial" w:eastAsia="ＭＳ 明朝" w:hAnsi="Arial" w:cs="Arial"/>
        </w:rPr>
        <w:t xml:space="preserve"> into six forms: collaborative projects (e.g., Wikipedia), blogs, content communities (e.g., YouTube), social network</w:t>
      </w:r>
      <w:r w:rsidR="0050078F" w:rsidRPr="00B0761A">
        <w:rPr>
          <w:rFonts w:ascii="Arial" w:eastAsia="ＭＳ 明朝" w:hAnsi="Arial" w:cs="Arial"/>
        </w:rPr>
        <w:t>s</w:t>
      </w:r>
      <w:r w:rsidRPr="00B0761A">
        <w:rPr>
          <w:rFonts w:ascii="Arial" w:eastAsia="ＭＳ 明朝" w:hAnsi="Arial" w:cs="Arial"/>
        </w:rPr>
        <w:t xml:space="preserve"> (e.g., Facebook), virtual game worlds (e.g., World of Warcraft), and virtual social worlds (e.g., Second Life). However, social networks are dominating the digital scene. According to the </w:t>
      </w:r>
      <w:r w:rsidR="002A08B4" w:rsidRPr="00B0761A">
        <w:rPr>
          <w:rFonts w:ascii="Arial" w:eastAsia="ＭＳ 明朝" w:hAnsi="Arial" w:cs="Arial"/>
        </w:rPr>
        <w:t>ITU</w:t>
      </w:r>
      <w:r w:rsidRPr="00B0761A">
        <w:rPr>
          <w:rFonts w:ascii="Arial" w:eastAsia="ＭＳ 明朝" w:hAnsi="Arial" w:cs="Arial"/>
        </w:rPr>
        <w:t xml:space="preserve">, social networking platforms </w:t>
      </w:r>
      <w:r w:rsidR="00D11680" w:rsidRPr="00B0761A">
        <w:rPr>
          <w:rFonts w:ascii="Arial" w:eastAsia="ＭＳ 明朝" w:hAnsi="Arial" w:cs="Arial"/>
        </w:rPr>
        <w:t>are almost synonymous with</w:t>
      </w:r>
      <w:r w:rsidRPr="00B0761A">
        <w:rPr>
          <w:rFonts w:ascii="Arial" w:eastAsia="ＭＳ 明朝" w:hAnsi="Arial" w:cs="Arial"/>
        </w:rPr>
        <w:t xml:space="preserve"> the Internet for many</w:t>
      </w:r>
      <w:r w:rsidR="004B0726" w:rsidRPr="00B0761A">
        <w:rPr>
          <w:rFonts w:ascii="Arial" w:eastAsia="ＭＳ 明朝" w:hAnsi="Arial" w:cs="Arial"/>
        </w:rPr>
        <w:t xml:space="preserve"> users</w:t>
      </w:r>
      <w:r w:rsidR="0099477B" w:rsidRPr="00B0761A">
        <w:rPr>
          <w:rFonts w:ascii="Arial" w:eastAsia="ＭＳ 明朝" w:hAnsi="Arial" w:cs="Arial"/>
        </w:rPr>
        <w:t>:</w:t>
      </w:r>
      <w:r w:rsidR="004B0726" w:rsidRPr="00B0761A">
        <w:rPr>
          <w:rFonts w:ascii="Arial" w:eastAsia="ＭＳ 明朝" w:hAnsi="Arial" w:cs="Arial"/>
        </w:rPr>
        <w:t xml:space="preserve"> “</w:t>
      </w:r>
      <w:r w:rsidRPr="00B0761A">
        <w:rPr>
          <w:rFonts w:ascii="Arial" w:eastAsia="ＭＳ 明朝" w:hAnsi="Arial" w:cs="Arial"/>
        </w:rPr>
        <w:t>Social networking platforms have the potential to become integrated communication platforms that offer social networking, voice, e-mail, text messaging, and a wide range of content”</w:t>
      </w:r>
      <w:r w:rsidR="001B0883" w:rsidRPr="00B0761A">
        <w:rPr>
          <w:rFonts w:ascii="Arial" w:eastAsia="ＭＳ 明朝" w:hAnsi="Arial" w:cs="Arial"/>
        </w:rPr>
        <w:t xml:space="preserve"> </w:t>
      </w:r>
      <w:r w:rsidR="001B0883" w:rsidRPr="00B0761A">
        <w:rPr>
          <w:rFonts w:ascii="Arial" w:eastAsia="ＭＳ 明朝" w:hAnsi="Arial" w:cs="Arial"/>
        </w:rPr>
        <w:fldChar w:fldCharType="begin"/>
      </w:r>
      <w:r w:rsidR="00742A70" w:rsidRPr="00B0761A">
        <w:rPr>
          <w:rFonts w:ascii="Arial" w:eastAsia="ＭＳ 明朝" w:hAnsi="Arial" w:cs="Arial"/>
        </w:rPr>
        <w:instrText xml:space="preserve"> ADDIN ZOTERO_ITEM CSL_CITATION {"citationID":"uxV6EO27","properties":{"formattedCitation":"(ITU, 2011, p. 16)","plainCitation":"(ITU, 2011, p. 16)"},"citationItems":[{"id":25,"uris":["http://zotero.org/users/26821/items/ND3T8W7N"],"uri":["http://zotero.org/users/26821/items/ND3T8W7N"],"itemData":{"id":25,"type":"report","title":"Confronting the social media regulatory challenge","publisher":"International Telecommunication Union","genre":"Global Industry Leaders’ Forum 2011 Discussion Paper","URL":"https://www.itu.int/ITU-D/treg/Events/Seminars/GSR/GSR11/documents/07-Social-Media-E.pdf","author":[{"family":"ITU","given":""}],"issued":{"date-parts":[["2011"]]},"accessed":{"date-parts":[["2016",8,29]]}},"locator":"16"}],"schema":"https://github.com/citation-style-language/schema/raw/master/csl-citation.json"} </w:instrText>
      </w:r>
      <w:r w:rsidR="001B0883" w:rsidRPr="00B0761A">
        <w:rPr>
          <w:rFonts w:ascii="Arial" w:eastAsia="ＭＳ 明朝" w:hAnsi="Arial" w:cs="Arial"/>
        </w:rPr>
        <w:fldChar w:fldCharType="separate"/>
      </w:r>
      <w:r w:rsidR="006B25A8" w:rsidRPr="00B0761A">
        <w:rPr>
          <w:rFonts w:ascii="Arial" w:eastAsia="ＭＳ 明朝" w:hAnsi="Arial" w:cs="Arial"/>
          <w:noProof/>
        </w:rPr>
        <w:t>(ITU, 2011, p. 16)</w:t>
      </w:r>
      <w:r w:rsidR="001B0883" w:rsidRPr="00B0761A">
        <w:rPr>
          <w:rFonts w:ascii="Arial" w:eastAsia="ＭＳ 明朝" w:hAnsi="Arial" w:cs="Arial"/>
        </w:rPr>
        <w:fldChar w:fldCharType="end"/>
      </w:r>
      <w:r w:rsidRPr="00B0761A">
        <w:rPr>
          <w:rFonts w:ascii="Arial" w:eastAsia="ＭＳ 明朝" w:hAnsi="Arial" w:cs="Arial"/>
        </w:rPr>
        <w:t xml:space="preserve">. </w:t>
      </w:r>
      <w:r w:rsidR="00AB54A7" w:rsidRPr="00B0761A">
        <w:rPr>
          <w:rFonts w:ascii="Arial" w:eastAsia="ＭＳ 明朝" w:hAnsi="Arial" w:cs="Arial"/>
        </w:rPr>
        <w:t>T</w:t>
      </w:r>
      <w:r w:rsidR="00DF01BF" w:rsidRPr="00B0761A">
        <w:rPr>
          <w:rFonts w:ascii="Arial" w:eastAsia="ＭＳ 明朝" w:hAnsi="Arial" w:cs="Arial"/>
        </w:rPr>
        <w:t>hese</w:t>
      </w:r>
      <w:r w:rsidRPr="00B0761A">
        <w:rPr>
          <w:rFonts w:ascii="Arial" w:eastAsia="ＭＳ 明朝" w:hAnsi="Arial" w:cs="Arial"/>
        </w:rPr>
        <w:t xml:space="preserve"> platforms are</w:t>
      </w:r>
      <w:r w:rsidR="00AB54A7" w:rsidRPr="00B0761A">
        <w:rPr>
          <w:rFonts w:ascii="Arial" w:eastAsia="ＭＳ 明朝" w:hAnsi="Arial" w:cs="Arial"/>
        </w:rPr>
        <w:t xml:space="preserve"> also</w:t>
      </w:r>
      <w:r w:rsidRPr="00B0761A">
        <w:rPr>
          <w:rFonts w:ascii="Arial" w:eastAsia="ＭＳ 明朝" w:hAnsi="Arial" w:cs="Arial"/>
        </w:rPr>
        <w:t xml:space="preserve"> </w:t>
      </w:r>
      <w:r w:rsidR="00DF01BF" w:rsidRPr="00B0761A">
        <w:rPr>
          <w:rFonts w:ascii="Arial" w:eastAsia="ＭＳ 明朝" w:hAnsi="Arial" w:cs="Arial"/>
        </w:rPr>
        <w:t>rapidly</w:t>
      </w:r>
      <w:r w:rsidRPr="00B0761A">
        <w:rPr>
          <w:rFonts w:ascii="Arial" w:eastAsia="ＭＳ 明朝" w:hAnsi="Arial" w:cs="Arial"/>
        </w:rPr>
        <w:t xml:space="preserve"> becoming one of the most popular marketing tools. According to </w:t>
      </w:r>
      <w:r w:rsidR="00F25DFB" w:rsidRPr="00B0761A">
        <w:rPr>
          <w:rFonts w:ascii="Arial" w:eastAsia="ＭＳ 明朝" w:hAnsi="Arial" w:cs="Arial"/>
        </w:rPr>
        <w:t>The CMO Survey</w:t>
      </w:r>
      <w:r w:rsidR="0016762A" w:rsidRPr="00B0761A">
        <w:rPr>
          <w:rFonts w:ascii="Arial" w:eastAsia="ＭＳ 明朝" w:hAnsi="Arial" w:cs="Arial"/>
        </w:rPr>
        <w:t xml:space="preserve"> </w:t>
      </w:r>
      <w:r w:rsidR="0016762A"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{"citationID":"DREG2yJw","properties":{"formattedCitation":"{\\rtf (2014, pp. 35\\uc0\\u8211{}36)}","plainCitation":"(2014, pp. 35–36)"},"citationItems":[{"id":27,"uris":["http://zotero.org/users/26821/items/59XGKZVW"],"uri":["http://zotero.org/users/26821/items/59XGKZVW"],"itemData":{"id":27,"type":"report","title":"CMO Survey report: Highlights and insights","URL":"https://cmosurvey.org/wp-content/uploads/sites/11/2014/09/The_CMO_Survey-Highlights_and_Insights-Aug-2014.pdf","author":[{"literal":"CMO Survey"}],"issued":{"date-parts":[["2014"]]},"accessed":{"date-parts":[["2016",8,30]]}},"locator":"35–36","suppress-author":true}],"schema":"https://github.com/citation-style-language/schema/raw/master/csl-citation.json"} </w:instrText>
      </w:r>
      <w:r w:rsidR="0016762A" w:rsidRPr="00B0761A">
        <w:rPr>
          <w:rFonts w:ascii="Arial" w:eastAsia="ＭＳ 明朝" w:hAnsi="Arial" w:cs="Arial"/>
        </w:rPr>
        <w:fldChar w:fldCharType="separate"/>
      </w:r>
      <w:r w:rsidR="006B25A8" w:rsidRPr="00B0761A">
        <w:rPr>
          <w:rFonts w:ascii="Arial" w:hAnsi="Arial" w:cs="Arial"/>
        </w:rPr>
        <w:t>(2014, pp. 35–36)</w:t>
      </w:r>
      <w:r w:rsidR="0016762A" w:rsidRPr="00B0761A">
        <w:rPr>
          <w:rFonts w:ascii="Arial" w:eastAsia="ＭＳ 明朝" w:hAnsi="Arial" w:cs="Arial"/>
        </w:rPr>
        <w:fldChar w:fldCharType="end"/>
      </w:r>
      <w:r w:rsidRPr="00B0761A">
        <w:rPr>
          <w:rFonts w:ascii="Arial" w:eastAsia="ＭＳ 明朝" w:hAnsi="Arial" w:cs="Arial"/>
        </w:rPr>
        <w:t xml:space="preserve">, in 2014 marketers spent 9.4 percent of their budgets on social media, </w:t>
      </w:r>
      <w:r w:rsidR="005379D1" w:rsidRPr="00B0761A">
        <w:rPr>
          <w:rFonts w:ascii="Arial" w:eastAsia="ＭＳ 明朝" w:hAnsi="Arial" w:cs="Arial"/>
        </w:rPr>
        <w:t>which</w:t>
      </w:r>
      <w:r w:rsidRPr="00B0761A">
        <w:rPr>
          <w:rFonts w:ascii="Arial" w:eastAsia="ＭＳ 明朝" w:hAnsi="Arial" w:cs="Arial"/>
        </w:rPr>
        <w:t xml:space="preserve"> is expected to grow to 21.4 percent </w:t>
      </w:r>
      <w:r w:rsidR="005379D1" w:rsidRPr="00B0761A">
        <w:rPr>
          <w:rFonts w:ascii="Arial" w:eastAsia="ＭＳ 明朝" w:hAnsi="Arial" w:cs="Arial"/>
        </w:rPr>
        <w:t>by 2019</w:t>
      </w:r>
      <w:r w:rsidRPr="00B0761A">
        <w:rPr>
          <w:rFonts w:ascii="Arial" w:eastAsia="ＭＳ 明朝" w:hAnsi="Arial" w:cs="Arial"/>
        </w:rPr>
        <w:t>.</w:t>
      </w:r>
    </w:p>
    <w:p w14:paraId="58F6ACBE" w14:textId="77777777" w:rsidR="00BC2403" w:rsidRPr="00B0761A" w:rsidRDefault="00BC2403" w:rsidP="00AC51C9">
      <w:pPr>
        <w:pStyle w:val="PlainText"/>
        <w:rPr>
          <w:rFonts w:ascii="Arial" w:eastAsia="ＭＳ 明朝" w:hAnsi="Arial" w:cs="Arial"/>
        </w:rPr>
      </w:pPr>
    </w:p>
    <w:p w14:paraId="1308D010" w14:textId="5220162F" w:rsidR="0009457B" w:rsidRPr="00B0761A" w:rsidRDefault="0009457B" w:rsidP="0009457B">
      <w:pPr>
        <w:rPr>
          <w:rFonts w:ascii="Arial" w:eastAsia="ＭＳ 明朝" w:hAnsi="Arial" w:cs="Arial"/>
        </w:rPr>
      </w:pPr>
      <w:r w:rsidRPr="00B0761A">
        <w:rPr>
          <w:rFonts w:ascii="Arial" w:eastAsia="ＭＳ 明朝" w:hAnsi="Arial" w:cs="Arial"/>
        </w:rPr>
        <w:t xml:space="preserve">Growing social network popularity is due not only to network and technology factors, but also to users’ social desires </w:t>
      </w:r>
      <w:r w:rsidRPr="00B0761A">
        <w:rPr>
          <w:rFonts w:ascii="Arial" w:eastAsia="ＭＳ 明朝" w:hAnsi="Arial" w:cs="Arial"/>
        </w:rPr>
        <w:fldChar w:fldCharType="begin"/>
      </w:r>
      <w:r w:rsidR="00742A70" w:rsidRPr="00B0761A">
        <w:rPr>
          <w:rFonts w:ascii="Arial" w:eastAsia="ＭＳ 明朝" w:hAnsi="Arial" w:cs="Arial"/>
        </w:rPr>
        <w:instrText xml:space="preserve"> ADDIN ZOTERO_ITEM CSL_CITATION {"citationID":"AlT7j5Gh","properties":{"formattedCitation":"(ITU, 2011)","plainCitation":"(ITU, 2011)"},"citationItems":[{"id":25,"uris":["http://zotero.org/users/26821/items/ND3T8W7N"],"uri":["http://zotero.org/users/26821/items/ND3T8W7N"],"itemData":{"id":25,"type":"report","title":"Confronting the social media regulatory challenge","publisher":"International Telecommunication Union","genre":"Global Industry Leaders’ Forum 2011 Discussion Paper","URL":"https://www.itu.int/ITU-D/treg/Events/Seminars/GSR/GSR11/documents/07-Social-Media-E.pdf","author":[{"family":"ITU","given":""}],"issued":{"date-parts":[["2011"]]},"accessed":{"date-parts":[["2016",8,29]]}}}],"schema":"https://github.com/citation-style-language/schema/raw/master/csl-citation.json"} </w:instrText>
      </w:r>
      <w:r w:rsidRPr="00B0761A">
        <w:rPr>
          <w:rFonts w:ascii="Arial" w:eastAsia="ＭＳ 明朝" w:hAnsi="Arial" w:cs="Arial"/>
        </w:rPr>
        <w:fldChar w:fldCharType="separate"/>
      </w:r>
      <w:r w:rsidR="006B25A8" w:rsidRPr="00B0761A">
        <w:rPr>
          <w:rFonts w:ascii="Arial" w:eastAsia="ＭＳ 明朝" w:hAnsi="Arial" w:cs="Arial"/>
          <w:noProof/>
        </w:rPr>
        <w:t>(ITU, 2011)</w:t>
      </w:r>
      <w:r w:rsidRPr="00B0761A">
        <w:rPr>
          <w:rFonts w:ascii="Arial" w:eastAsia="ＭＳ 明朝" w:hAnsi="Arial" w:cs="Arial"/>
        </w:rPr>
        <w:fldChar w:fldCharType="end"/>
      </w:r>
      <w:r w:rsidRPr="00B0761A">
        <w:rPr>
          <w:rFonts w:ascii="Arial" w:eastAsia="ＭＳ 明朝" w:hAnsi="Arial" w:cs="Arial"/>
        </w:rPr>
        <w:t xml:space="preserve">. </w:t>
      </w:r>
      <w:bookmarkStart w:id="5" w:name="OLE_LINK8"/>
      <w:bookmarkStart w:id="6" w:name="OLE_LINK9"/>
      <w:r w:rsidRPr="00B0761A">
        <w:rPr>
          <w:rFonts w:ascii="Arial" w:eastAsia="ＭＳ 明朝" w:hAnsi="Arial" w:cs="Arial"/>
        </w:rPr>
        <w:t xml:space="preserve">Social network services </w:t>
      </w:r>
      <w:bookmarkEnd w:id="5"/>
      <w:bookmarkEnd w:id="6"/>
      <w:r w:rsidRPr="00B0761A">
        <w:rPr>
          <w:rFonts w:ascii="Arial" w:eastAsia="ＭＳ 明朝" w:hAnsi="Arial" w:cs="Arial"/>
        </w:rPr>
        <w:t xml:space="preserve">create a virtual space for users to express their passions and preferences, while </w:t>
      </w:r>
      <w:r w:rsidR="0082357A" w:rsidRPr="00B0761A">
        <w:rPr>
          <w:rFonts w:ascii="Arial" w:eastAsia="ＭＳ 明朝" w:hAnsi="Arial" w:cs="Arial"/>
        </w:rPr>
        <w:t>also</w:t>
      </w:r>
      <w:r w:rsidRPr="00B0761A">
        <w:rPr>
          <w:rFonts w:ascii="Arial" w:eastAsia="ＭＳ 明朝" w:hAnsi="Arial" w:cs="Arial"/>
        </w:rPr>
        <w:t xml:space="preserve"> allowing them to socialize with others of similar interests and backgrounds</w:t>
      </w:r>
      <w:r w:rsidR="000A1DC5" w:rsidRPr="00B0761A">
        <w:rPr>
          <w:rFonts w:ascii="Arial" w:eastAsia="ＭＳ 明朝" w:hAnsi="Arial" w:cs="Arial"/>
        </w:rPr>
        <w:t xml:space="preserve"> </w:t>
      </w:r>
      <w:r w:rsidR="000A1DC5" w:rsidRPr="00B0761A">
        <w:rPr>
          <w:rFonts w:ascii="Arial" w:eastAsia="ＭＳ 明朝" w:hAnsi="Arial" w:cs="Arial"/>
        </w:rPr>
        <w:fldChar w:fldCharType="begin"/>
      </w:r>
      <w:r w:rsidR="00742A70" w:rsidRPr="00B0761A">
        <w:rPr>
          <w:rFonts w:ascii="Arial" w:eastAsia="ＭＳ 明朝" w:hAnsi="Arial" w:cs="Arial"/>
        </w:rPr>
        <w:instrText xml:space="preserve"> ADDIN ZOTERO_ITEM CSL_CITATION {"citationID":"68zZIA9t","properties":{"formattedCitation":"(Lai and Turban, 2008)","plainCitation":"(Lai and Turban, 2008)"},"citationItems":[{"id":28,"uris":["http://zotero.org/users/26821/items/6SKFW4N6"],"uri":["http://zotero.org/users/26821/items/6SKFW4N6"],"itemData":{"id":28,"type":"article-journal","title":"Groups formation and operations in the Web 2.0 environment and social networks","container-title":"Group Decision and Negotiation","page":"387-402","volume":"17","issue":"5","source":"link.springer.com","abstract":"The Internet and the Web are evolving to a platform for collaboration, sharing, innovation and user-created content—the so-called Web 2.0 environment. This environment includes social and business networks, and it is influencing what people do on the Web and intranets, individually and in groups. This paper describes the Web 2.0 environment, its tools, applications, characteristics. It also describes various types of online groups, especially social networks, and how they operate in the Web 2.0 environment. Of special interest is the way organization members communicate and collaborate mainly via wikis and blogs. In addition, the paper includes a proposed triad relational model (Technology–People–Community) of social/work life on the Internet. Particularly, social/work groups are becoming sustainable because of the incentives for participants to connect and network with other users. A discussion of group dynamics that is based on the human needs for trust, support, and sharing, regardless if the setting is a physical or virtual one, follows. Finally, future research directions are outlined.","DOI":"10.1007/s10726-008-9113-2","ISSN":"0926-2644, 1572-9907","journalAbbreviation":"Group Decis Negot","language":"en","author":[{"family":"Lai","given":"Linda S. L."},{"family":"Turban","given":"Efraim"}],"issued":{"date-parts":[["2008",6,10]]}}}],"schema":"https://github.com/citation-style-language/schema/raw/master/csl-citation.json"} </w:instrText>
      </w:r>
      <w:r w:rsidR="000A1DC5" w:rsidRPr="00B0761A">
        <w:rPr>
          <w:rFonts w:ascii="Arial" w:eastAsia="ＭＳ 明朝" w:hAnsi="Arial" w:cs="Arial"/>
        </w:rPr>
        <w:fldChar w:fldCharType="separate"/>
      </w:r>
      <w:r w:rsidR="006B25A8" w:rsidRPr="00B0761A">
        <w:rPr>
          <w:rFonts w:ascii="Arial" w:eastAsia="ＭＳ 明朝" w:hAnsi="Arial" w:cs="Arial"/>
          <w:noProof/>
        </w:rPr>
        <w:t>(Lai and Turban, 2008)</w:t>
      </w:r>
      <w:r w:rsidR="000A1DC5" w:rsidRPr="00B0761A">
        <w:rPr>
          <w:rFonts w:ascii="Arial" w:eastAsia="ＭＳ 明朝" w:hAnsi="Arial" w:cs="Arial"/>
        </w:rPr>
        <w:fldChar w:fldCharType="end"/>
      </w:r>
      <w:r w:rsidRPr="00B0761A">
        <w:rPr>
          <w:rFonts w:ascii="Arial" w:eastAsia="ＭＳ 明朝" w:hAnsi="Arial" w:cs="Arial"/>
        </w:rPr>
        <w:t xml:space="preserve">. </w:t>
      </w:r>
      <w:r w:rsidR="00F40197" w:rsidRPr="00B0761A">
        <w:rPr>
          <w:rFonts w:ascii="Arial" w:eastAsia="ＭＳ 明朝" w:hAnsi="Arial" w:cs="Arial"/>
        </w:rPr>
        <w:t xml:space="preserve">Social network services </w:t>
      </w:r>
      <w:r w:rsidR="004C5634" w:rsidRPr="00B0761A">
        <w:rPr>
          <w:rFonts w:ascii="Arial" w:eastAsia="ＭＳ 明朝" w:hAnsi="Arial" w:cs="Arial"/>
        </w:rPr>
        <w:t>enable</w:t>
      </w:r>
      <w:r w:rsidRPr="00B0761A">
        <w:rPr>
          <w:rFonts w:ascii="Arial" w:eastAsia="ＭＳ 明朝" w:hAnsi="Arial" w:cs="Arial"/>
        </w:rPr>
        <w:t xml:space="preserve"> their users to informally interact </w:t>
      </w:r>
      <w:r w:rsidR="004D24D5" w:rsidRPr="00B0761A">
        <w:rPr>
          <w:rFonts w:ascii="Arial" w:eastAsia="ＭＳ 明朝" w:hAnsi="Arial" w:cs="Arial"/>
        </w:rPr>
        <w:t>not only</w:t>
      </w:r>
      <w:r w:rsidRPr="00B0761A">
        <w:rPr>
          <w:rFonts w:ascii="Arial" w:eastAsia="ＭＳ 明朝" w:hAnsi="Arial" w:cs="Arial"/>
        </w:rPr>
        <w:t xml:space="preserve"> with </w:t>
      </w:r>
      <w:r w:rsidR="0082357A" w:rsidRPr="00B0761A">
        <w:rPr>
          <w:rFonts w:ascii="Arial" w:eastAsia="ＭＳ 明朝" w:hAnsi="Arial" w:cs="Arial"/>
        </w:rPr>
        <w:t xml:space="preserve">people they </w:t>
      </w:r>
      <w:r w:rsidR="004D24D5" w:rsidRPr="00B0761A">
        <w:rPr>
          <w:rFonts w:ascii="Arial" w:eastAsia="ＭＳ 明朝" w:hAnsi="Arial" w:cs="Arial"/>
        </w:rPr>
        <w:t xml:space="preserve">already </w:t>
      </w:r>
      <w:r w:rsidR="0082357A" w:rsidRPr="00B0761A">
        <w:rPr>
          <w:rFonts w:ascii="Arial" w:eastAsia="ＭＳ 明朝" w:hAnsi="Arial" w:cs="Arial"/>
        </w:rPr>
        <w:t>know</w:t>
      </w:r>
      <w:r w:rsidRPr="00B0761A">
        <w:rPr>
          <w:rFonts w:ascii="Arial" w:eastAsia="ＭＳ 明朝" w:hAnsi="Arial" w:cs="Arial"/>
        </w:rPr>
        <w:t xml:space="preserve"> </w:t>
      </w:r>
      <w:r w:rsidR="00726BDE" w:rsidRPr="00B0761A">
        <w:rPr>
          <w:rFonts w:ascii="Arial" w:eastAsia="ＭＳ 明朝" w:hAnsi="Arial" w:cs="Arial"/>
        </w:rPr>
        <w:t>from</w:t>
      </w:r>
      <w:r w:rsidRPr="00B0761A">
        <w:rPr>
          <w:rFonts w:ascii="Arial" w:eastAsia="ＭＳ 明朝" w:hAnsi="Arial" w:cs="Arial"/>
        </w:rPr>
        <w:t xml:space="preserve"> offline</w:t>
      </w:r>
      <w:r w:rsidR="004C520E" w:rsidRPr="00B0761A">
        <w:rPr>
          <w:rFonts w:ascii="Arial" w:eastAsia="ＭＳ 明朝" w:hAnsi="Arial" w:cs="Arial"/>
        </w:rPr>
        <w:t>, but also</w:t>
      </w:r>
      <w:r w:rsidRPr="00B0761A">
        <w:rPr>
          <w:rFonts w:ascii="Arial" w:eastAsia="ＭＳ 明朝" w:hAnsi="Arial" w:cs="Arial"/>
        </w:rPr>
        <w:t xml:space="preserve"> with new people</w:t>
      </w:r>
      <w:r w:rsidR="004C520E" w:rsidRPr="00B0761A">
        <w:rPr>
          <w:rFonts w:ascii="Arial" w:eastAsia="ＭＳ 明朝" w:hAnsi="Arial" w:cs="Arial"/>
        </w:rPr>
        <w:t xml:space="preserve"> that they know only online</w:t>
      </w:r>
      <w:r w:rsidR="0082357A" w:rsidRPr="00B0761A">
        <w:rPr>
          <w:rFonts w:ascii="Arial" w:eastAsia="ＭＳ 明朝" w:hAnsi="Arial" w:cs="Arial"/>
        </w:rPr>
        <w:t>.</w:t>
      </w:r>
      <w:r w:rsidRPr="00B0761A">
        <w:rPr>
          <w:rFonts w:ascii="Arial" w:eastAsia="ＭＳ 明朝" w:hAnsi="Arial" w:cs="Arial"/>
        </w:rPr>
        <w:t xml:space="preserve"> </w:t>
      </w:r>
      <w:r w:rsidR="0082357A" w:rsidRPr="00B0761A">
        <w:rPr>
          <w:rFonts w:ascii="Arial" w:eastAsia="ＭＳ 明朝" w:hAnsi="Arial" w:cs="Arial"/>
        </w:rPr>
        <w:t>R</w:t>
      </w:r>
      <w:r w:rsidRPr="00B0761A">
        <w:rPr>
          <w:rFonts w:ascii="Arial" w:eastAsia="ＭＳ 明朝" w:hAnsi="Arial" w:cs="Arial"/>
        </w:rPr>
        <w:t xml:space="preserve">elationships can be developed in a less constrained way </w:t>
      </w:r>
      <w:r w:rsidR="00165E00" w:rsidRPr="00B0761A">
        <w:rPr>
          <w:rFonts w:ascii="Arial" w:eastAsia="ＭＳ 明朝" w:hAnsi="Arial" w:cs="Arial"/>
        </w:rPr>
        <w:t>regardless of</w:t>
      </w:r>
      <w:r w:rsidRPr="00B0761A">
        <w:rPr>
          <w:rFonts w:ascii="Arial" w:eastAsia="ＭＳ 明朝" w:hAnsi="Arial" w:cs="Arial"/>
        </w:rPr>
        <w:t xml:space="preserve"> </w:t>
      </w:r>
      <w:r w:rsidR="00165E00" w:rsidRPr="00B0761A">
        <w:rPr>
          <w:rFonts w:ascii="Arial" w:eastAsia="ＭＳ 明朝" w:hAnsi="Arial" w:cs="Arial"/>
        </w:rPr>
        <w:t xml:space="preserve">a </w:t>
      </w:r>
      <w:r w:rsidRPr="00B0761A">
        <w:rPr>
          <w:rFonts w:ascii="Arial" w:eastAsia="ＭＳ 明朝" w:hAnsi="Arial" w:cs="Arial"/>
        </w:rPr>
        <w:t>user</w:t>
      </w:r>
      <w:r w:rsidR="00165E00" w:rsidRPr="00B0761A">
        <w:rPr>
          <w:rFonts w:ascii="Arial" w:eastAsia="ＭＳ 明朝" w:hAnsi="Arial" w:cs="Arial"/>
        </w:rPr>
        <w:t>’</w:t>
      </w:r>
      <w:r w:rsidRPr="00B0761A">
        <w:rPr>
          <w:rFonts w:ascii="Arial" w:eastAsia="ＭＳ 明朝" w:hAnsi="Arial" w:cs="Arial"/>
        </w:rPr>
        <w:t>s physical location.</w:t>
      </w:r>
    </w:p>
    <w:p w14:paraId="3FDF8C6E" w14:textId="77777777" w:rsidR="0009457B" w:rsidRPr="00B0761A" w:rsidRDefault="0009457B" w:rsidP="00AC51C9">
      <w:pPr>
        <w:pStyle w:val="PlainText"/>
        <w:rPr>
          <w:rFonts w:ascii="Arial" w:eastAsia="ＭＳ 明朝" w:hAnsi="Arial" w:cs="Arial"/>
        </w:rPr>
      </w:pPr>
    </w:p>
    <w:p w14:paraId="1F1514B9" w14:textId="2C88EE0F" w:rsidR="007C4517" w:rsidRPr="00B0761A" w:rsidRDefault="007C4517" w:rsidP="007C4517">
      <w:pPr>
        <w:pStyle w:val="PlainText"/>
        <w:rPr>
          <w:rFonts w:ascii="Arial" w:eastAsia="ＭＳ 明朝" w:hAnsi="Arial" w:cs="Arial"/>
        </w:rPr>
      </w:pPr>
      <w:r w:rsidRPr="00B0761A">
        <w:rPr>
          <w:rFonts w:ascii="Arial" w:eastAsia="ＭＳ 明朝" w:hAnsi="Arial" w:cs="Arial"/>
        </w:rPr>
        <w:t xml:space="preserve">Social network </w:t>
      </w:r>
      <w:r w:rsidR="00845804" w:rsidRPr="00B0761A">
        <w:rPr>
          <w:rFonts w:ascii="Arial" w:eastAsia="ＭＳ 明朝" w:hAnsi="Arial" w:cs="Arial"/>
        </w:rPr>
        <w:t>services</w:t>
      </w:r>
      <w:r w:rsidRPr="00B0761A">
        <w:rPr>
          <w:rFonts w:ascii="Arial" w:eastAsia="ＭＳ 明朝" w:hAnsi="Arial" w:cs="Arial"/>
        </w:rPr>
        <w:t xml:space="preserve"> also give users more control over their self-presentation during online interactions. </w:t>
      </w:r>
      <w:proofErr w:type="spellStart"/>
      <w:r w:rsidR="00230558" w:rsidRPr="00B0761A">
        <w:rPr>
          <w:rFonts w:ascii="Arial" w:eastAsia="ＭＳ 明朝" w:hAnsi="Arial" w:cs="Arial"/>
        </w:rPr>
        <w:t>Chayko</w:t>
      </w:r>
      <w:proofErr w:type="spellEnd"/>
      <w:r w:rsidR="00230558" w:rsidRPr="00B0761A">
        <w:rPr>
          <w:rFonts w:ascii="Arial" w:eastAsia="ＭＳ 明朝" w:hAnsi="Arial" w:cs="Arial"/>
        </w:rPr>
        <w:t xml:space="preserve"> </w:t>
      </w:r>
      <w:r w:rsidR="00230558"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{"citationID":"vKNy6mus","properties":{"formattedCitation":"{\\rtf (2008, pp. 144\\uc0\\u8211{}145)}","plainCitation":"(2008, pp. 144–145)"},"citationItems":[{"id":34,"uris":["http://zotero.org/users/26821/items/E3PBBSWU"],"uri":["http://zotero.org/users/26821/items/E3PBBSWU"],"itemData":{"id":34,"type":"book","title":"Portable communities: The social dynamics of online and mobile connectedness","publisher":"SUNY Press","publisher-place":"Albany, New York, USA","number-of-pages":"316","source":"Google Books","event-place":"Albany, New York, USA","abstract":"“I blog, text, IM, email, and I don’t like to be without my cell phone or have to shut it off—even in a theater. Let’s put it this way, my ‘connections’ are more important than whatever I’m doing that might force me to shut my cell phone off.” — A Member of a Portable CommunityIn contemporary American life, community has become a portable phenomenon—you can “get it to go” wherever and whenever it is desired at the push of a button, mouse, or keyboard. In Portable Communities, sociologist Mary Chayko examines the social dynamics and implications of having access to countless others at any time. Teeming with the observations of people who blog, email, instant message, game, and chat on cell phones, wireless computers, and other portable devices, the book captures the appeal and the excitement, the challenges and the complexities, of online and mobile connectedness. Chayko considers some of the external dynamics that emerge as these communities resonate within the larger society—constant availability, social interaction that is more controlled and controllable, and new opportunities for self-expression, creativity, and even voyeurism. Internal social dynamics involving emotionality, intimacy, play, romance, and networking are also fully explored. Portable Communities provides a unique view of shifts in the social landscape and points the way toward needed social and political change.","ISBN":"978-0-7914-7600-0","note":"Google-Books-ID: p35_3mjFFE0C","shortTitle":"Portable Communities","language":"en","author":[{"family":"Chayko","given":"Mary"}],"issued":{"date-parts":[["2008",10,23]]}},"locator":"144–145","suppress-author":true}],"schema":"https://github.com/citation-style-language/schema/raw/master/csl-citation.json"} </w:instrText>
      </w:r>
      <w:r w:rsidR="00230558" w:rsidRPr="00B0761A">
        <w:rPr>
          <w:rFonts w:ascii="Arial" w:eastAsia="ＭＳ 明朝" w:hAnsi="Arial" w:cs="Arial"/>
        </w:rPr>
        <w:fldChar w:fldCharType="separate"/>
      </w:r>
      <w:r w:rsidR="006B25A8" w:rsidRPr="00B0761A">
        <w:rPr>
          <w:rFonts w:ascii="Arial" w:hAnsi="Arial" w:cs="Arial"/>
        </w:rPr>
        <w:t>(2008, pp. 144–145)</w:t>
      </w:r>
      <w:r w:rsidR="00230558" w:rsidRPr="00B0761A">
        <w:rPr>
          <w:rFonts w:ascii="Arial" w:eastAsia="ＭＳ 明朝" w:hAnsi="Arial" w:cs="Arial"/>
        </w:rPr>
        <w:fldChar w:fldCharType="end"/>
      </w:r>
      <w:r w:rsidRPr="00B0761A">
        <w:rPr>
          <w:rFonts w:ascii="Arial" w:eastAsia="ＭＳ 明朝" w:hAnsi="Arial" w:cs="Arial"/>
        </w:rPr>
        <w:t xml:space="preserve"> </w:t>
      </w:r>
      <w:r w:rsidR="00967508" w:rsidRPr="00B0761A">
        <w:rPr>
          <w:rFonts w:ascii="Arial" w:eastAsia="ＭＳ 明朝" w:hAnsi="Arial" w:cs="Arial"/>
        </w:rPr>
        <w:t>notes</w:t>
      </w:r>
      <w:r w:rsidRPr="00B0761A">
        <w:rPr>
          <w:rFonts w:ascii="Arial" w:eastAsia="ＭＳ 明朝" w:hAnsi="Arial" w:cs="Arial"/>
        </w:rPr>
        <w:t xml:space="preserve"> that modern technology can give</w:t>
      </w:r>
      <w:r w:rsidR="00333353" w:rsidRPr="00B0761A">
        <w:rPr>
          <w:rFonts w:ascii="Arial" w:eastAsia="ＭＳ 明朝" w:hAnsi="Arial" w:cs="Arial"/>
        </w:rPr>
        <w:t xml:space="preserve"> a sense of control over interpersonal situations, and a feeling that they can express themselves, to</w:t>
      </w:r>
      <w:r w:rsidRPr="00B0761A">
        <w:rPr>
          <w:rFonts w:ascii="Arial" w:eastAsia="ＭＳ 明朝" w:hAnsi="Arial" w:cs="Arial"/>
        </w:rPr>
        <w:t xml:space="preserve"> people who are </w:t>
      </w:r>
      <w:r w:rsidR="00405ED7" w:rsidRPr="00B0761A">
        <w:rPr>
          <w:rFonts w:ascii="Arial" w:eastAsia="ＭＳ 明朝" w:hAnsi="Arial" w:cs="Arial"/>
        </w:rPr>
        <w:t>less</w:t>
      </w:r>
      <w:r w:rsidRPr="00B0761A">
        <w:rPr>
          <w:rFonts w:ascii="Arial" w:eastAsia="ＭＳ 明朝" w:hAnsi="Arial" w:cs="Arial"/>
        </w:rPr>
        <w:t xml:space="preserve"> comfortable with face-to-face communication.</w:t>
      </w:r>
    </w:p>
    <w:p w14:paraId="06C8C7B1" w14:textId="77777777" w:rsidR="007C4517" w:rsidRPr="00B0761A" w:rsidRDefault="007C4517" w:rsidP="007C4517">
      <w:pPr>
        <w:pStyle w:val="PlainText"/>
        <w:rPr>
          <w:rFonts w:ascii="Arial" w:eastAsia="ＭＳ 明朝" w:hAnsi="Arial" w:cs="Arial"/>
        </w:rPr>
      </w:pPr>
    </w:p>
    <w:p w14:paraId="0CF234B3" w14:textId="06A3B53C" w:rsidR="008D3132" w:rsidRPr="00B0761A" w:rsidRDefault="007C4517" w:rsidP="007C4517">
      <w:pPr>
        <w:pStyle w:val="PlainText"/>
        <w:rPr>
          <w:rFonts w:ascii="Arial" w:eastAsia="ＭＳ 明朝" w:hAnsi="Arial" w:cs="Arial"/>
        </w:rPr>
      </w:pPr>
      <w:r w:rsidRPr="00B0761A">
        <w:rPr>
          <w:rFonts w:ascii="Arial" w:eastAsia="ＭＳ 明朝" w:hAnsi="Arial" w:cs="Arial"/>
        </w:rPr>
        <w:t xml:space="preserve">Digital media platforms </w:t>
      </w:r>
      <w:r w:rsidR="008D0AEA" w:rsidRPr="00B0761A">
        <w:rPr>
          <w:rFonts w:ascii="Arial" w:eastAsia="ＭＳ 明朝" w:hAnsi="Arial" w:cs="Arial"/>
        </w:rPr>
        <w:t>facilitate</w:t>
      </w:r>
      <w:r w:rsidRPr="00B0761A">
        <w:rPr>
          <w:rFonts w:ascii="Arial" w:eastAsia="ＭＳ 明朝" w:hAnsi="Arial" w:cs="Arial"/>
        </w:rPr>
        <w:t xml:space="preserve"> users’ communication and interaction with others online on a</w:t>
      </w:r>
      <w:r w:rsidR="008D0AEA" w:rsidRPr="00B0761A">
        <w:rPr>
          <w:rFonts w:ascii="Arial" w:eastAsia="ＭＳ 明朝" w:hAnsi="Arial" w:cs="Arial"/>
        </w:rPr>
        <w:t xml:space="preserve"> much</w:t>
      </w:r>
      <w:r w:rsidRPr="00B0761A">
        <w:rPr>
          <w:rFonts w:ascii="Arial" w:eastAsia="ＭＳ 明朝" w:hAnsi="Arial" w:cs="Arial"/>
        </w:rPr>
        <w:t xml:space="preserve"> larger scale </w:t>
      </w:r>
      <w:r w:rsidR="008D0AEA" w:rsidRPr="00B0761A">
        <w:rPr>
          <w:rFonts w:ascii="Arial" w:eastAsia="ＭＳ 明朝" w:hAnsi="Arial" w:cs="Arial"/>
        </w:rPr>
        <w:t>than</w:t>
      </w:r>
      <w:r w:rsidRPr="00B0761A">
        <w:rPr>
          <w:rFonts w:ascii="Arial" w:eastAsia="ＭＳ 明朝" w:hAnsi="Arial" w:cs="Arial"/>
        </w:rPr>
        <w:t xml:space="preserve"> the offline setting. However, communication style varies across cultures</w:t>
      </w:r>
      <w:r w:rsidR="009F0C53" w:rsidRPr="00B0761A">
        <w:rPr>
          <w:rFonts w:ascii="Arial" w:eastAsia="ＭＳ 明朝" w:hAnsi="Arial" w:cs="Arial"/>
        </w:rPr>
        <w:t xml:space="preserve"> </w:t>
      </w:r>
      <w:r w:rsidR="009F0C53" w:rsidRPr="00B0761A">
        <w:rPr>
          <w:rFonts w:ascii="Arial" w:eastAsia="ＭＳ 明朝" w:hAnsi="Arial" w:cs="Arial"/>
        </w:rPr>
        <w:fldChar w:fldCharType="begin"/>
      </w:r>
      <w:r w:rsidR="00A42C63" w:rsidRPr="00B0761A">
        <w:rPr>
          <w:rFonts w:ascii="Arial" w:eastAsia="ＭＳ 明朝" w:hAnsi="Arial" w:cs="Arial"/>
        </w:rPr>
        <w:instrText xml:space="preserve"> ADDIN ZOTERO_ITEM CSL_CITATION {"citationID":"rji5ZLaF","properties":{"formattedCitation":"(Gudykunst et al., 1988)","plainCitation":"(Gudykunst et al., 1988)"},"citationItems":[{"id":36,"uris":["http://zotero.org/users/26821/items/27WZEW6D"],"uri":["http://zotero.org/users/26821/items/27WZEW6D"],"itemData":{"id":36,"type":"book","title":"Culture and interpersonal communication","publisher":"Sage Publications","publisher-place":"London, UK","number-of-pages":"290","source":"Google Books","event-place":"London, UK","abstract":"Recipient of the 1988 Outstanding Book Award from the International and Intercultural Division of the Speech Communication Association \"The integration is impressive, and the book is a 'must' for those interested in this and related topics. . . . I think this book is likely to become 'the bible' of graduate students preparing for qualifying examinations for their doctorate in interpersonal communication, particularly if cultural variables are included in such preparation. Professionals in this area will, of course, want to have it. It is recommended to all readers of this journal.\" --Harry Triandis, International Journal of Intercultural Relations \"This book provides a welcome addition to the literature on human interaction. . . . The coverage of most areas is impressive. The authors have amassed a considerable volume of material and have managed to compress a very detailed discussion into a comparatively small space. The material is logically organized and succinctly presented throughout . . . a valuable reference source. . . . A thoroughly researched and tightly written book which contributes significantly to the corpus scholarship in both interpersonal and intercultural communication. It is highly recommended as a reference source for anyone interested in these increasingly imporatnt areas of research.\" --Canadian Journal of Communication \"The authors have integrated an impressive array of literature. . . . This book is timely and will help give direction to culture and communnication research over the next decade. . . . Clearly structured and the material is well organized. . . . The writing is easy to read and the material generally well integrated.\" --Contemporary Sociology \"Offers a very useful grounding and integration of work in this area so far.\" --Journal of Cross-Cultural Psychology","ISBN":"978-0-8039-2944-9","note":"Google-Books-ID: tSi3AAAAIAAJ","language":"en","author":[{"family":"Gudykunst","given":"William B."},{"family":"Ting-Toomey","given":"Stella"},{"family":"Chua","given":"Elizabeth"}],"issued":{"date-parts":[["1988"]]}}}],"schema":"https://github.com/citation-style-language/schema/raw/master/csl-citation.json"} </w:instrText>
      </w:r>
      <w:r w:rsidR="009F0C53" w:rsidRPr="00B0761A">
        <w:rPr>
          <w:rFonts w:ascii="Arial" w:eastAsia="ＭＳ 明朝" w:hAnsi="Arial" w:cs="Arial"/>
        </w:rPr>
        <w:fldChar w:fldCharType="separate"/>
      </w:r>
      <w:r w:rsidR="006B25A8" w:rsidRPr="00B0761A">
        <w:rPr>
          <w:rFonts w:ascii="Arial" w:eastAsia="ＭＳ 明朝" w:hAnsi="Arial" w:cs="Arial"/>
        </w:rPr>
        <w:t>(Gudykunst et al., 1988)</w:t>
      </w:r>
      <w:r w:rsidR="009F0C53" w:rsidRPr="00B0761A">
        <w:rPr>
          <w:rFonts w:ascii="Arial" w:eastAsia="ＭＳ 明朝" w:hAnsi="Arial" w:cs="Arial"/>
        </w:rPr>
        <w:fldChar w:fldCharType="end"/>
      </w:r>
      <w:r w:rsidRPr="00B0761A">
        <w:rPr>
          <w:rFonts w:ascii="Arial" w:eastAsia="ＭＳ 明朝" w:hAnsi="Arial" w:cs="Arial"/>
        </w:rPr>
        <w:t xml:space="preserve">. </w:t>
      </w:r>
      <w:r w:rsidR="001840CA" w:rsidRPr="00B0761A">
        <w:rPr>
          <w:rFonts w:ascii="Arial" w:eastAsia="ＭＳ 明朝" w:hAnsi="Arial" w:cs="Arial"/>
          <w:highlight w:val="yellow"/>
        </w:rPr>
        <w:t>This raises q</w:t>
      </w:r>
      <w:r w:rsidRPr="00B0761A">
        <w:rPr>
          <w:rFonts w:ascii="Arial" w:eastAsia="ＭＳ 明朝" w:hAnsi="Arial" w:cs="Arial"/>
          <w:highlight w:val="yellow"/>
        </w:rPr>
        <w:t xml:space="preserve">uestions about the impact of </w:t>
      </w:r>
      <w:r w:rsidR="00432790" w:rsidRPr="00B0761A">
        <w:rPr>
          <w:rFonts w:ascii="Arial" w:eastAsia="ＭＳ 明朝" w:hAnsi="Arial" w:cs="Arial"/>
          <w:highlight w:val="yellow"/>
        </w:rPr>
        <w:t xml:space="preserve">a </w:t>
      </w:r>
      <w:r w:rsidRPr="00B0761A">
        <w:rPr>
          <w:rFonts w:ascii="Arial" w:eastAsia="ＭＳ 明朝" w:hAnsi="Arial" w:cs="Arial"/>
          <w:highlight w:val="yellow"/>
        </w:rPr>
        <w:t>user</w:t>
      </w:r>
      <w:r w:rsidR="00432790" w:rsidRPr="00B0761A">
        <w:rPr>
          <w:rFonts w:ascii="Arial" w:eastAsia="ＭＳ 明朝" w:hAnsi="Arial" w:cs="Arial"/>
          <w:highlight w:val="yellow"/>
        </w:rPr>
        <w:t>’</w:t>
      </w:r>
      <w:r w:rsidRPr="00B0761A">
        <w:rPr>
          <w:rFonts w:ascii="Arial" w:eastAsia="ＭＳ 明朝" w:hAnsi="Arial" w:cs="Arial"/>
          <w:highlight w:val="yellow"/>
        </w:rPr>
        <w:t>s cultural background on their communication and interaction on social networks, and how that might inhibit effective engagement with social network platforms.</w:t>
      </w:r>
    </w:p>
    <w:p w14:paraId="1BE63470" w14:textId="77777777" w:rsidR="008D3132" w:rsidRPr="00B0761A" w:rsidRDefault="008D3132" w:rsidP="007C4517">
      <w:pPr>
        <w:pStyle w:val="PlainText"/>
        <w:rPr>
          <w:rFonts w:ascii="Arial" w:eastAsia="ＭＳ 明朝" w:hAnsi="Arial" w:cs="Arial"/>
        </w:rPr>
      </w:pPr>
    </w:p>
    <w:p w14:paraId="217C7B3D" w14:textId="60B10749" w:rsidR="00065C48" w:rsidRPr="00B0761A" w:rsidRDefault="00065C48" w:rsidP="005534FB">
      <w:pPr>
        <w:pStyle w:val="PlainText"/>
        <w:rPr>
          <w:rFonts w:ascii="Arial" w:eastAsia="ＭＳ 明朝" w:hAnsi="Arial" w:cs="Arial"/>
        </w:rPr>
      </w:pPr>
      <w:r w:rsidRPr="00B0761A">
        <w:rPr>
          <w:rFonts w:ascii="Arial" w:eastAsia="ＭＳ 明朝" w:hAnsi="Arial" w:cs="Arial"/>
        </w:rPr>
        <w:t>User engagement is a complex phenomenon that has been described as “</w:t>
      </w:r>
      <w:r w:rsidR="008F0F6F" w:rsidRPr="00B0761A">
        <w:rPr>
          <w:rFonts w:ascii="Arial" w:eastAsia="ＭＳ 明朝" w:hAnsi="Arial" w:cs="Arial"/>
        </w:rPr>
        <w:t xml:space="preserve">the </w:t>
      </w:r>
      <w:r w:rsidRPr="00B0761A">
        <w:rPr>
          <w:rFonts w:ascii="Arial" w:eastAsia="ＭＳ 明朝" w:hAnsi="Arial" w:cs="Arial"/>
        </w:rPr>
        <w:t xml:space="preserve">quality of the user experience that </w:t>
      </w:r>
      <w:proofErr w:type="spellStart"/>
      <w:r w:rsidR="00AD6220" w:rsidRPr="00B0761A">
        <w:rPr>
          <w:rFonts w:ascii="Arial" w:eastAsia="ＭＳ 明朝" w:hAnsi="Arial" w:cs="Arial"/>
        </w:rPr>
        <w:t>emphasi</w:t>
      </w:r>
      <w:r w:rsidR="008F0F6F" w:rsidRPr="00B0761A">
        <w:rPr>
          <w:rFonts w:ascii="Arial" w:eastAsia="ＭＳ 明朝" w:hAnsi="Arial" w:cs="Arial"/>
        </w:rPr>
        <w:t>s</w:t>
      </w:r>
      <w:r w:rsidR="00AD6220" w:rsidRPr="00B0761A">
        <w:rPr>
          <w:rFonts w:ascii="Arial" w:eastAsia="ＭＳ 明朝" w:hAnsi="Arial" w:cs="Arial"/>
        </w:rPr>
        <w:t>es</w:t>
      </w:r>
      <w:proofErr w:type="spellEnd"/>
      <w:r w:rsidRPr="00B0761A">
        <w:rPr>
          <w:rFonts w:ascii="Arial" w:eastAsia="ＭＳ 明朝" w:hAnsi="Arial" w:cs="Arial"/>
        </w:rPr>
        <w:t xml:space="preserve"> the positive aspects of the interaction, and in particular the phenomena associated with being captivated by technology”</w:t>
      </w:r>
      <w:r w:rsidR="00E24BFF" w:rsidRPr="00B0761A">
        <w:rPr>
          <w:rFonts w:ascii="Arial" w:eastAsia="ＭＳ 明朝" w:hAnsi="Arial" w:cs="Arial"/>
        </w:rPr>
        <w:t xml:space="preserve"> </w:t>
      </w:r>
      <w:r w:rsidR="00E24BFF" w:rsidRPr="00B0761A">
        <w:rPr>
          <w:rFonts w:ascii="Arial" w:eastAsia="ＭＳ 明朝" w:hAnsi="Arial" w:cs="Arial"/>
        </w:rPr>
        <w:fldChar w:fldCharType="begin"/>
      </w:r>
      <w:r w:rsidR="002B656C" w:rsidRPr="00B0761A">
        <w:rPr>
          <w:rFonts w:ascii="Arial" w:eastAsia="ＭＳ 明朝" w:hAnsi="Arial" w:cs="Arial"/>
        </w:rPr>
        <w:instrText xml:space="preserve"> ADDIN ZOTERO_ITEM CSL_CITATION {"citationID":"bkbbxwef","properties":{"formattedCitation":"(Attfield et al., 2011, p. 1)","plainCitation":"(Attfield et al., 2011, p. 1)"},"citationItems":[{"id":38,"uris":["http://zotero.org/users/26821/items/RMXT9B8X"],"uri":["http://zotero.org/users/26821/items/RMXT9B8X"],"itemData":{"id":38,"type":"paper-conference","title":"Towards a science of user engagement (position paper)","container-title":"WSDM 2011 Workshop on User Modelling for Web Applications (UMWA 2011)","publisher":"ACM","publisher-place":"Hong Kong, China","event":"WSDM 2011 Workshop on User Modelling for Web Applications (UMWA 2011)","event-place":"Hong Kong, China","abstract":"User engagement is a key concept in designing user-centred web applications. It refers to the quality of the user experience that emphasises the positive aspects of the interaction, and in particular the phenomena associated with being captivated by technology. This definition is motivated by the observation that successful technologies are not just used, but they are engaged with. Numerous methods have been proposed in the literature to measure engagement, however, little has been done to validate and relate these measures and so provide a firm basis for assessing the quality of the user experience. Engagement is heavily influenced, for example, by the user interface and its associated process flow, the user’s context, value system and incentives.\n\nIn this paper we propose an approach to relating and developing unified measures of user engagement. Our ultimate aim is to define a framework in which user engagement can be studied, measured, and explained, leading to recommendations and guidelines for user interface and interaction design for front-end web technology. Towards this aim, in this paper, we consider how existing user engagement metrics, web analytics, information retrieval metrics, and measures from immersion in gaming can bring new perspective to defining, measuring and explaining user engagement.","URL":"http://www.dcs.gla.ac.uk/~mounia/Papers/engagement.pdf","author":[{"family":"Attfield","given":"Simon"},{"family":"Kazai","given":"Gabriella"},{"family":"Lalmas","given":"Mounia"},{"family":"Piwowarski","given":"Benjamin"}],"editor":[{"family":"Carmel","given":"David"},{"family":"Josifovski","given":"Vanja"},{"family":"Maarek","given":"Yoelle"}],"issued":{"date-parts":[["2011"]]},"accessed":{"date-parts":[["2016",8,30]]}},"locator":"1"}],"schema":"https://github.com/citation-style-language/schema/raw/master/csl-citation.json"} </w:instrText>
      </w:r>
      <w:r w:rsidR="00E24BFF" w:rsidRPr="00B0761A">
        <w:rPr>
          <w:rFonts w:ascii="Arial" w:eastAsia="ＭＳ 明朝" w:hAnsi="Arial" w:cs="Arial"/>
        </w:rPr>
        <w:fldChar w:fldCharType="separate"/>
      </w:r>
      <w:r w:rsidR="008F0F6F" w:rsidRPr="00B0761A">
        <w:rPr>
          <w:rFonts w:ascii="Arial" w:eastAsia="ＭＳ 明朝" w:hAnsi="Arial" w:cs="Arial"/>
        </w:rPr>
        <w:t>(Attfield et al., 2011, p. 1)</w:t>
      </w:r>
      <w:r w:rsidR="00E24BFF" w:rsidRPr="00B0761A">
        <w:rPr>
          <w:rFonts w:ascii="Arial" w:eastAsia="ＭＳ 明朝" w:hAnsi="Arial" w:cs="Arial"/>
        </w:rPr>
        <w:fldChar w:fldCharType="end"/>
      </w:r>
      <w:r w:rsidRPr="00B0761A">
        <w:rPr>
          <w:rFonts w:ascii="Arial" w:eastAsia="ＭＳ 明朝" w:hAnsi="Arial" w:cs="Arial"/>
        </w:rPr>
        <w:t>. There is</w:t>
      </w:r>
      <w:r w:rsidR="008F0F6F" w:rsidRPr="00B0761A">
        <w:rPr>
          <w:rFonts w:ascii="Arial" w:eastAsia="ＭＳ 明朝" w:hAnsi="Arial" w:cs="Arial"/>
        </w:rPr>
        <w:t xml:space="preserve"> an increasing amount of</w:t>
      </w:r>
      <w:r w:rsidRPr="00B0761A">
        <w:rPr>
          <w:rFonts w:ascii="Arial" w:eastAsia="ＭＳ 明朝" w:hAnsi="Arial" w:cs="Arial"/>
        </w:rPr>
        <w:t xml:space="preserve"> </w:t>
      </w:r>
      <w:r w:rsidR="008F0F6F" w:rsidRPr="00B0761A">
        <w:rPr>
          <w:rFonts w:ascii="Arial" w:eastAsia="ＭＳ 明朝" w:hAnsi="Arial" w:cs="Arial"/>
        </w:rPr>
        <w:t>research i</w:t>
      </w:r>
      <w:r w:rsidRPr="00B0761A">
        <w:rPr>
          <w:rFonts w:ascii="Arial" w:eastAsia="ＭＳ 明朝" w:hAnsi="Arial" w:cs="Arial"/>
        </w:rPr>
        <w:t>nvestigating and exploring user engagement</w:t>
      </w:r>
      <w:r w:rsidR="008F0F6F" w:rsidRPr="00B0761A">
        <w:rPr>
          <w:rFonts w:ascii="Arial" w:eastAsia="ＭＳ 明朝" w:hAnsi="Arial" w:cs="Arial"/>
        </w:rPr>
        <w:t>,</w:t>
      </w:r>
      <w:r w:rsidRPr="00B0761A">
        <w:rPr>
          <w:rFonts w:ascii="Arial" w:eastAsia="ＭＳ 明朝" w:hAnsi="Arial" w:cs="Arial"/>
        </w:rPr>
        <w:t xml:space="preserve"> and</w:t>
      </w:r>
      <w:r w:rsidR="00B811E9" w:rsidRPr="00B0761A">
        <w:rPr>
          <w:rFonts w:ascii="Arial" w:eastAsia="ＭＳ 明朝" w:hAnsi="Arial" w:cs="Arial"/>
        </w:rPr>
        <w:t xml:space="preserve"> the</w:t>
      </w:r>
      <w:r w:rsidRPr="00B0761A">
        <w:rPr>
          <w:rFonts w:ascii="Arial" w:eastAsia="ＭＳ 明朝" w:hAnsi="Arial" w:cs="Arial"/>
        </w:rPr>
        <w:t xml:space="preserve"> factors that make up that engagement</w:t>
      </w:r>
      <w:r w:rsidR="002A4849" w:rsidRPr="00B0761A">
        <w:rPr>
          <w:rFonts w:ascii="Arial" w:eastAsia="ＭＳ 明朝" w:hAnsi="Arial" w:cs="Arial"/>
        </w:rPr>
        <w:t xml:space="preserve"> </w:t>
      </w:r>
      <w:r w:rsidR="002A4849" w:rsidRPr="00B0761A">
        <w:rPr>
          <w:rFonts w:ascii="Arial" w:eastAsia="ＭＳ 明朝" w:hAnsi="Arial" w:cs="Arial"/>
        </w:rPr>
        <w:fldChar w:fldCharType="begin"/>
      </w:r>
      <w:r w:rsidR="00A5595D" w:rsidRPr="00B0761A">
        <w:rPr>
          <w:rFonts w:ascii="Arial" w:eastAsia="ＭＳ 明朝" w:hAnsi="Arial" w:cs="Arial"/>
        </w:rPr>
        <w:instrText xml:space="preserve"> ADDIN ZOTERO_ITEM CSL_CITATION {"citationID":"2W4re9SZ","properties":{"formattedCitation":"{\\rtf (e.g., O\\uc0\\u8217{}Brien and Toms, 2008; Attfield et al., 2011)}","plainCitation":"(e.g., O’Brien and Toms, 2008; Attfield et al., 2011)"},"citationItems":[{"id":39,"uris":["http://zotero.org/users/26821/items/MFTDSICE"],"uri":["http://zotero.org/users/26821/items/MFTDSICE"],"itemData":{"id":39,"type":"article-journal","title":"What is user engagement? A conceptual framework for defining user engagement with technology","container-title":"Journal of the American Society for Information Science and Technology","page":"938-955","volume":"59","issue":"6","source":"Wiley Online Library","abstract":"The purpose of this article is to critically deconstruct the term engagement as it applies to peoples' experiences with technology. Through an extensive, critical multidisciplinary literature review and exploratory study of users of Web searching, online shopping, Webcasting, and gaming applications, we conceptually and operationally defined engagement. Building on past research, we conducted semistructured interviews with the users of four applications to explore their perception of being engaged with the technology. Results indicate that engagement is a process comprised of four distinct stages: point of engagement, period of sustained engagement, disengagement, and reengagement. Furthermore, the process is characterized by attributes of engagement that pertain to the user, the system, and user-system interaction. We also found evidence of the factors that contribute to nonengagement. Emerging from this research is a definition of engagement—a term not defined consistently in past work—as a quality of user experience characterized by attributes of challenge, positive affect, endurability, aesthetic and sensory appeal, attention, feedback, variety/novelty, interactivity, and perceived user control. This exploratory work provides the foundation for future work to test the conceptual model in various application areas, and to develop methods to measure engaging user experiences.","DOI":"10.1002/asi.20801","ISSN":"1532-2890","shortTitle":"What is user engagement?","journalAbbreviation":"J. Am. Soc. Inf. Sci.","language":"en","author":[{"family":"O'Brien","given":"Heather L."},{"family":"Toms","given":"Elaine G."}],"issued":{"date-parts":[["2008",4,1]]}},"prefix":"e.g., "},{"id":38,"uris":["http://zotero.org/users/26821/items/RMXT9B8X"],"uri":["http://zotero.org/users/26821/items/RMXT9B8X"],"itemData":{"id":38,"type":"paper-conference","title":"Towards a science of user engagement (position paper)","container-title":"WSDM 2011 Workshop on User Modelling for Web Applications (UMWA 2011)","publisher":"ACM","publisher-place":"Hong Kong, China","event":"WSDM 2011 Workshop on User Modelling for Web Applications (UMWA 2011)","event-place":"Hong Kong, China","abstract":"User engagement is a key concept in designing user-centred web applications. It refers to the quality of the user experience that emphasises the positive aspects of the interaction, and in particular the phenomena associated with being captivated by technology. This definition is motivated by the observation that successful technologies are not just used, but they are engaged with. Numerous methods have been proposed in the literature to measure engagement, however, little has been done to validate and relate these measures and so provide a firm basis for assessing the quality of the user experience. Engagement is heavily influenced, for example, by the user interface and its associated process flow, the user’s context, value system and incentives.\n\nIn this paper we propose an approach to relating and developing unified measures of user engagement. Our ultimate aim is to define a framework in which user engagement can be studied, measured, and explained, leading to recommendations and guidelines for user interface and interaction design for front-end web technology. Towards this aim, in this paper, we consider how existing user engagement metrics, web analytics, information retrieval metrics, and measures from immersion in gaming can bring new perspective to defining, measuring and explaining user engagement.","URL":"http://www.dcs.gla.ac.uk/~mounia/Papers/engagement.pdf","author":[{"family":"Attfield","given":"Simon"},{"family":"Kazai","given":"Gabriella"},{"family":"Lalmas","given":"Mounia"},{"family":"Piwowarski","given":"Benjamin"}],"editor":[{"family":"Carmel","given":"David"},{"family":"Josifovski","given":"Vanja"},{"family":"Maarek","given":"Yoelle"}],"issued":{"date-parts":[["2011"]]},"accessed":{"date-parts":[["2016",8,30]]}}}],"schema":"https://github.com/citation-style-language/schema/raw/master/csl-citation.json"} </w:instrText>
      </w:r>
      <w:r w:rsidR="002A4849" w:rsidRPr="00B0761A">
        <w:rPr>
          <w:rFonts w:ascii="Arial" w:eastAsia="ＭＳ 明朝" w:hAnsi="Arial" w:cs="Arial"/>
        </w:rPr>
        <w:fldChar w:fldCharType="separate"/>
      </w:r>
      <w:r w:rsidR="006B25A8" w:rsidRPr="00B0761A">
        <w:rPr>
          <w:rFonts w:ascii="Arial" w:hAnsi="Arial" w:cs="Arial"/>
        </w:rPr>
        <w:t>(e.g., O’Brien and Toms, 2008; Attfield et al., 2011)</w:t>
      </w:r>
      <w:r w:rsidR="002A4849" w:rsidRPr="00B0761A">
        <w:rPr>
          <w:rFonts w:ascii="Arial" w:eastAsia="ＭＳ 明朝" w:hAnsi="Arial" w:cs="Arial"/>
        </w:rPr>
        <w:fldChar w:fldCharType="end"/>
      </w:r>
      <w:r w:rsidRPr="00B0761A">
        <w:rPr>
          <w:rFonts w:ascii="Arial" w:eastAsia="ＭＳ 明朝" w:hAnsi="Arial" w:cs="Arial"/>
        </w:rPr>
        <w:t xml:space="preserve">. According to van </w:t>
      </w:r>
      <w:proofErr w:type="spellStart"/>
      <w:r w:rsidRPr="00B0761A">
        <w:rPr>
          <w:rFonts w:ascii="Arial" w:eastAsia="ＭＳ 明朝" w:hAnsi="Arial" w:cs="Arial"/>
        </w:rPr>
        <w:t>Vugt</w:t>
      </w:r>
      <w:proofErr w:type="spellEnd"/>
      <w:r w:rsidR="002B4937" w:rsidRPr="00B0761A">
        <w:rPr>
          <w:rFonts w:ascii="Arial" w:eastAsia="ＭＳ 明朝" w:hAnsi="Arial" w:cs="Arial"/>
        </w:rPr>
        <w:t xml:space="preserve"> et al. </w:t>
      </w:r>
      <w:r w:rsidR="002B4937"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{"citationID":"icvwZ8TS","properties":{"formattedCitation":"(2007, p. 277)","plainCitation":"(2007, p. 277)"},"citationItems":[{"id":42,"uris":["http://zotero.org/users/26821/items/3GG6R44D"],"uri":["http://zotero.org/users/26821/items/3GG6R44D"],"itemData":{"id":42,"type":"article-journal","title":"Realism is not all! User engagement with task-related interface characters","container-title":"Interacting with Computers","page":"267-280","volume":"19","issue":"2","source":"iwc.oxfordjournals.org","abstract":"Human-like characters in the interface may evoke social responses in users, and literature suggests that realism is the most important factor herein. However, the effects of interface characters on the user are not well understood. We developed an integrative framework, called I-PEFiC, to explain ‘persona’ and realism effects on the user. We tested an important part of the model using an experimental design in which 140 middle school students were class-wise shown an informative virtual reality demonstration that incorporated either a realistic or an unrealistic (fantasy) interface character, or no character. Findings show, first, no persona effect on task performance. We discuss how user engagement might be related to persona effects. Second, designed realism of the interface character contributed to user engagement when controlled for various user perceptions. Moreover, perceived aesthetics and task-relevance further influenced user engagement. Third, user engagement and task performance combined better predicted satisfaction than either one of the factors alone. In sum, several appearance- and task-related factors contributed to user engagement and user satisfaction. Thus, realism is not all.","DOI":"10.1016/j.intcom.2006.08.005","ISSN":"0953-5438, 1873-7951","journalAbbreviation":"Interact. Comput.","language":"en","author":[{"family":"Vugt","given":"H. C.","non-dropping-particle":"van"},{"family":"Konijn","given":"E. A."},{"family":"Hoorn","given":"J. F."},{"family":"Keur","given":"I."},{"family":"Eliéns","given":"A."}],"issued":{"date-parts":[["2007",3,1]]}},"locator":"277","suppress-author":true}],"schema":"https://github.com/citation-style-language/schema/raw/master/csl-citation.json"} </w:instrText>
      </w:r>
      <w:r w:rsidR="002B4937" w:rsidRPr="00B0761A">
        <w:rPr>
          <w:rFonts w:ascii="Arial" w:eastAsia="ＭＳ 明朝" w:hAnsi="Arial" w:cs="Arial"/>
        </w:rPr>
        <w:fldChar w:fldCharType="separate"/>
      </w:r>
      <w:r w:rsidR="006B25A8" w:rsidRPr="00B0761A">
        <w:rPr>
          <w:rFonts w:ascii="Arial" w:eastAsia="ＭＳ 明朝" w:hAnsi="Arial" w:cs="Arial"/>
        </w:rPr>
        <w:t>(2007, p. 277)</w:t>
      </w:r>
      <w:r w:rsidR="002B4937" w:rsidRPr="00B0761A">
        <w:rPr>
          <w:rFonts w:ascii="Arial" w:eastAsia="ＭＳ 明朝" w:hAnsi="Arial" w:cs="Arial"/>
        </w:rPr>
        <w:fldChar w:fldCharType="end"/>
      </w:r>
      <w:r w:rsidRPr="00B0761A">
        <w:rPr>
          <w:rFonts w:ascii="Arial" w:eastAsia="ＭＳ 明朝" w:hAnsi="Arial" w:cs="Arial"/>
        </w:rPr>
        <w:t>, “understanding what determines user engagement is important because engagement highly predicts user satisfaction in human</w:t>
      </w:r>
      <w:r w:rsidR="002B4937" w:rsidRPr="00B0761A">
        <w:rPr>
          <w:rFonts w:ascii="Arial" w:eastAsia="ＭＳ 明朝" w:hAnsi="Arial" w:cs="Arial"/>
        </w:rPr>
        <w:t>-</w:t>
      </w:r>
      <w:r w:rsidRPr="00B0761A">
        <w:rPr>
          <w:rFonts w:ascii="Arial" w:eastAsia="ＭＳ 明朝" w:hAnsi="Arial" w:cs="Arial"/>
        </w:rPr>
        <w:t>character interaction”. Indeed, promoting and enhancing user engagement is critical for technology success</w:t>
      </w:r>
      <w:r w:rsidR="002B4937" w:rsidRPr="00B0761A">
        <w:rPr>
          <w:rFonts w:ascii="Arial" w:eastAsia="ＭＳ 明朝" w:hAnsi="Arial" w:cs="Arial"/>
        </w:rPr>
        <w:t xml:space="preserve"> </w:t>
      </w:r>
      <w:r w:rsidR="002B4937" w:rsidRPr="00B0761A">
        <w:rPr>
          <w:rFonts w:ascii="Arial" w:eastAsia="ＭＳ 明朝" w:hAnsi="Arial" w:cs="Arial"/>
        </w:rPr>
        <w:fldChar w:fldCharType="begin"/>
      </w:r>
      <w:r w:rsidR="00A5595D" w:rsidRPr="00B0761A">
        <w:rPr>
          <w:rFonts w:ascii="Arial" w:eastAsia="ＭＳ 明朝" w:hAnsi="Arial" w:cs="Arial"/>
        </w:rPr>
        <w:instrText xml:space="preserve"> ADDIN ZOTERO_ITEM CSL_CITATION {"citationID":"Vf11ttzd","properties":{"formattedCitation":"{\\rtf (Attfield et al., 2011; O\\uc0\\u8217{}Brien and Toms, 2008)}","plainCitation":"(Attfield et al., 2011; O’Brien and Toms, 2008)"},"citationItems":[{"id":38,"uris":["http://zotero.org/users/26821/items/RMXT9B8X"],"uri":["http://zotero.org/users/26821/items/RMXT9B8X"],"itemData":{"id":38,"type":"paper-conference","title":"Towards a science of user engagement (position paper)","container-title":"WSDM 2011 Workshop on User Modelling for Web Applications (UMWA 2011)","publisher":"ACM","publisher-place":"Hong Kong, China","event":"WSDM 2011 Workshop on User Modelling for Web Applications (UMWA 2011)","event-place":"Hong Kong, China","abstract":"User engagement is a key concept in designing user-centred web applications. It refers to the quality of the user experience that emphasises the positive aspects of the interaction, and in particular the phenomena associated with being captivated by technology. This definition is motivated by the observation that successful technologies are not just used, but they are engaged with. Numerous methods have been proposed in the literature to measure engagement, however, little has been done to validate and relate these measures and so provide a firm basis for assessing the quality of the user experience. Engagement is heavily influenced, for example, by the user interface and its associated process flow, the user’s context, value system and incentives.\n\nIn this paper we propose an approach to relating and developing unified measures of user engagement. Our ultimate aim is to define a framework in which user engagement can be studied, measured, and explained, leading to recommendations and guidelines for user interface and interaction design for front-end web technology. Towards this aim, in this paper, we consider how existing user engagement metrics, web analytics, information retrieval metrics, and measures from immersion in gaming can bring new perspective to defining, measuring and explaining user engagement.","URL":"http://www.dcs.gla.ac.uk/~mounia/Papers/engagement.pdf","author":[{"family":"Attfield","given":"Simon"},{"family":"Kazai","given":"Gabriella"},{"family":"Lalmas","given":"Mounia"},{"family":"Piwowarski","given":"Benjamin"}],"editor":[{"family":"Carmel","given":"David"},{"family":"Josifovski","given":"Vanja"},{"family":"Maarek","given":"Yoelle"}],"issued":{"date-parts":[["2011"]]},"accessed":{"date-parts":[["2016",8,30]]}}},{"id":39,"uris":["http://zotero.org/users/26821/items/MFTDSICE"],"uri":["http://zotero.org/users/26821/items/MFTDSICE"],"itemData":{"id":39,"type":"article-journal","title":"What is user engagement? A conceptual framework for defining user engagement with technology","container-title":"Journal of the American Society for Information Science and Technology","page":"938-955","volume":"59","issue":"6","source":"Wiley Online Library","abstract":"The purpose of this article is to critically deconstruct the term engagement as it applies to peoples' experiences with technology. Through an extensive, critical multidisciplinary literature review and exploratory study of users of Web searching, online shopping, Webcasting, and gaming applications, we conceptually and operationally defined engagement. Building on past research, we conducted semistructured interviews with the users of four applications to explore their perception of being engaged with the technology. Results indicate that engagement is a process comprised of four distinct stages: point of engagement, period of sustained engagement, disengagement, and reengagement. Furthermore, the process is characterized by attributes of engagement that pertain to the user, the system, and user-system interaction. We also found evidence of the factors that contribute to nonengagement. Emerging from this research is a definition of engagement—a term not defined consistently in past work—as a quality of user experience characterized by attributes of challenge, positive affect, endurability, aesthetic and sensory appeal, attention, feedback, variety/novelty, interactivity, and perceived user control. This exploratory work provides the foundation for future work to test the conceptual model in various application areas, and to develop methods to measure engaging user experiences.","DOI":"10.1002/asi.20801","ISSN":"1532-2890","shortTitle":"What is user engagement?","journalAbbreviation":"J. Am. Soc. Inf. Sci.","language":"en","author":[{"family":"O'Brien","given":"Heather L."},{"family":"Toms","given":"Elaine G."}],"issued":{"date-parts":[["2008",4,1]]}}}],"schema":"https://github.com/citation-style-language/schema/raw/master/csl-citation.json"} </w:instrText>
      </w:r>
      <w:r w:rsidR="002B4937" w:rsidRPr="00B0761A">
        <w:rPr>
          <w:rFonts w:ascii="Arial" w:eastAsia="ＭＳ 明朝" w:hAnsi="Arial" w:cs="Arial"/>
        </w:rPr>
        <w:fldChar w:fldCharType="separate"/>
      </w:r>
      <w:r w:rsidR="006B25A8" w:rsidRPr="00B0761A">
        <w:rPr>
          <w:rFonts w:ascii="Arial" w:hAnsi="Arial" w:cs="Arial"/>
        </w:rPr>
        <w:t>(Attfield et al., 2011; O’Brien and Toms, 2008)</w:t>
      </w:r>
      <w:r w:rsidR="002B4937" w:rsidRPr="00B0761A">
        <w:rPr>
          <w:rFonts w:ascii="Arial" w:eastAsia="ＭＳ 明朝" w:hAnsi="Arial" w:cs="Arial"/>
        </w:rPr>
        <w:fldChar w:fldCharType="end"/>
      </w:r>
      <w:r w:rsidRPr="00B0761A">
        <w:rPr>
          <w:rFonts w:ascii="Arial" w:eastAsia="ＭＳ 明朝" w:hAnsi="Arial" w:cs="Arial"/>
        </w:rPr>
        <w:t>.</w:t>
      </w:r>
    </w:p>
    <w:p w14:paraId="3F909A58" w14:textId="77777777" w:rsidR="00065C48" w:rsidRPr="00B0761A" w:rsidRDefault="00065C48" w:rsidP="00065C48">
      <w:pPr>
        <w:pStyle w:val="PlainText"/>
        <w:rPr>
          <w:rFonts w:ascii="Arial" w:eastAsia="ＭＳ 明朝" w:hAnsi="Arial" w:cs="Arial"/>
        </w:rPr>
      </w:pPr>
    </w:p>
    <w:p w14:paraId="689B10D1" w14:textId="4F4DF227" w:rsidR="00065C48" w:rsidRPr="00B0761A" w:rsidRDefault="00217642" w:rsidP="00065C48">
      <w:pPr>
        <w:pStyle w:val="PlainText"/>
        <w:rPr>
          <w:rFonts w:ascii="Arial" w:eastAsia="ＭＳ 明朝" w:hAnsi="Arial" w:cs="Arial"/>
        </w:rPr>
      </w:pPr>
      <w:r w:rsidRPr="00B0761A">
        <w:rPr>
          <w:rFonts w:ascii="Arial" w:eastAsia="ＭＳ 明朝" w:hAnsi="Arial" w:cs="Arial"/>
        </w:rPr>
        <w:lastRenderedPageBreak/>
        <w:t>U</w:t>
      </w:r>
      <w:r w:rsidR="00065C48" w:rsidRPr="00B0761A">
        <w:rPr>
          <w:rFonts w:ascii="Arial" w:eastAsia="ＭＳ 明朝" w:hAnsi="Arial" w:cs="Arial"/>
        </w:rPr>
        <w:t xml:space="preserve">ser engagement can be </w:t>
      </w:r>
      <w:r w:rsidR="00877CD4" w:rsidRPr="00B0761A">
        <w:rPr>
          <w:rFonts w:ascii="Arial" w:eastAsia="ＭＳ 明朝" w:hAnsi="Arial" w:cs="Arial"/>
        </w:rPr>
        <w:t xml:space="preserve">a key metric </w:t>
      </w:r>
      <w:r w:rsidRPr="00B0761A">
        <w:rPr>
          <w:rFonts w:ascii="Arial" w:eastAsia="ＭＳ 明朝" w:hAnsi="Arial" w:cs="Arial"/>
        </w:rPr>
        <w:t>for gauging the</w:t>
      </w:r>
      <w:r w:rsidR="00065C48" w:rsidRPr="00B0761A">
        <w:rPr>
          <w:rFonts w:ascii="Arial" w:eastAsia="ＭＳ 明朝" w:hAnsi="Arial" w:cs="Arial"/>
        </w:rPr>
        <w:t xml:space="preserve"> success</w:t>
      </w:r>
      <w:r w:rsidRPr="00B0761A">
        <w:rPr>
          <w:rFonts w:ascii="Arial" w:eastAsia="ＭＳ 明朝" w:hAnsi="Arial" w:cs="Arial"/>
        </w:rPr>
        <w:t xml:space="preserve"> of a social networking service</w:t>
      </w:r>
      <w:r w:rsidR="00065C48" w:rsidRPr="00B0761A">
        <w:rPr>
          <w:rFonts w:ascii="Arial" w:eastAsia="ＭＳ 明朝" w:hAnsi="Arial" w:cs="Arial"/>
        </w:rPr>
        <w:t>.</w:t>
      </w:r>
      <w:r w:rsidR="00BA094B" w:rsidRPr="00B0761A">
        <w:rPr>
          <w:rFonts w:ascii="Arial" w:eastAsia="ＭＳ 明朝" w:hAnsi="Arial" w:cs="Arial"/>
        </w:rPr>
        <w:t xml:space="preserve"> It can be tracked by visible patterns of activity and interaction behaviors of users, such as follows, comments, shares, likes, favorites,</w:t>
      </w:r>
      <w:r w:rsidR="00115547" w:rsidRPr="00B0761A">
        <w:rPr>
          <w:rFonts w:ascii="Arial" w:eastAsia="ＭＳ 明朝" w:hAnsi="Arial" w:cs="Arial"/>
        </w:rPr>
        <w:t xml:space="preserve"> and re</w:t>
      </w:r>
      <w:r w:rsidR="00BA094B" w:rsidRPr="00B0761A">
        <w:rPr>
          <w:rFonts w:ascii="Arial" w:eastAsia="ＭＳ 明朝" w:hAnsi="Arial" w:cs="Arial"/>
        </w:rPr>
        <w:t>tweets.</w:t>
      </w:r>
      <w:r w:rsidR="00065C48" w:rsidRPr="00B0761A">
        <w:rPr>
          <w:rFonts w:ascii="Arial" w:eastAsia="ＭＳ 明朝" w:hAnsi="Arial" w:cs="Arial"/>
        </w:rPr>
        <w:t xml:space="preserve"> However, some patterns of activity</w:t>
      </w:r>
      <w:r w:rsidR="00A836FC" w:rsidRPr="00B0761A">
        <w:rPr>
          <w:rFonts w:ascii="Arial" w:eastAsia="ＭＳ 明朝" w:hAnsi="Arial" w:cs="Arial"/>
        </w:rPr>
        <w:t>, such as browsing,</w:t>
      </w:r>
      <w:r w:rsidR="00065C48" w:rsidRPr="00B0761A">
        <w:rPr>
          <w:rFonts w:ascii="Arial" w:eastAsia="ＭＳ 明朝" w:hAnsi="Arial" w:cs="Arial"/>
        </w:rPr>
        <w:t xml:space="preserve"> </w:t>
      </w:r>
      <w:r w:rsidR="00A836FC" w:rsidRPr="00B0761A">
        <w:rPr>
          <w:rFonts w:ascii="Arial" w:eastAsia="ＭＳ 明朝" w:hAnsi="Arial" w:cs="Arial"/>
        </w:rPr>
        <w:t>are effectively</w:t>
      </w:r>
      <w:r w:rsidR="00065C48" w:rsidRPr="00B0761A">
        <w:rPr>
          <w:rFonts w:ascii="Arial" w:eastAsia="ＭＳ 明朝" w:hAnsi="Arial" w:cs="Arial"/>
        </w:rPr>
        <w:t xml:space="preserve"> “silent” </w:t>
      </w:r>
      <w:r w:rsidR="00A836FC" w:rsidRPr="00B0761A">
        <w:rPr>
          <w:rFonts w:ascii="Arial" w:eastAsia="ＭＳ 明朝" w:hAnsi="Arial" w:cs="Arial"/>
        </w:rPr>
        <w:t xml:space="preserve">and </w:t>
      </w:r>
      <w:r w:rsidR="00120C31" w:rsidRPr="00B0761A">
        <w:rPr>
          <w:rFonts w:ascii="Arial" w:eastAsia="ＭＳ 明朝" w:hAnsi="Arial" w:cs="Arial"/>
        </w:rPr>
        <w:t>in</w:t>
      </w:r>
      <w:r w:rsidR="00065C48" w:rsidRPr="00B0761A">
        <w:rPr>
          <w:rFonts w:ascii="Arial" w:eastAsia="ＭＳ 明朝" w:hAnsi="Arial" w:cs="Arial"/>
        </w:rPr>
        <w:t>visible</w:t>
      </w:r>
      <w:r w:rsidR="001475A0" w:rsidRPr="00B0761A">
        <w:rPr>
          <w:rFonts w:ascii="Arial" w:eastAsia="ＭＳ 明朝" w:hAnsi="Arial" w:cs="Arial"/>
        </w:rPr>
        <w:t>, and thus difficult to measure</w:t>
      </w:r>
      <w:r w:rsidR="00BA094B" w:rsidRPr="00B0761A">
        <w:rPr>
          <w:rFonts w:ascii="Arial" w:eastAsia="ＭＳ 明朝" w:hAnsi="Arial" w:cs="Arial"/>
        </w:rPr>
        <w:t xml:space="preserve"> </w:t>
      </w:r>
      <w:r w:rsidR="00BA094B" w:rsidRPr="00B0761A">
        <w:rPr>
          <w:rFonts w:ascii="Arial" w:eastAsia="ＭＳ 明朝" w:hAnsi="Arial" w:cs="Arial"/>
        </w:rPr>
        <w:fldChar w:fldCharType="begin"/>
      </w:r>
      <w:r w:rsidR="00BA094B" w:rsidRPr="00B0761A">
        <w:rPr>
          <w:rFonts w:ascii="Arial" w:eastAsia="ＭＳ 明朝" w:hAnsi="Arial" w:cs="Arial"/>
        </w:rPr>
        <w:instrText xml:space="preserve"> ADDIN ZOTERO_ITEM CSL_CITATION {"citationID":"SI5oytic","properties":{"formattedCitation":"(Benevenuto et al., 2009)","plainCitation":"(Benevenuto et al., 2009)"},"citationItems":[{"id":48,"uris":["http://zotero.org/users/26821/items/GKQZDM4J"],"uri":["http://zotero.org/users/26821/items/GKQZDM4J"],"itemData":{"id":48,"type":"paper-conference","title":"Characterizing user behavior in online social networks","container-title":"Proceedings of the 9th ACM SIGCOMM Internet Measurement Conference (IMC 2009)","publisher":"ACM","publisher-place":"Chicago, Illinois, USA","page":"49--62","event":"9th ACM SIGCOMM Internet Measurement Conference (IMC 2009)","event-place":"Chicago, Illinois, USA","abstract":"Understanding how users behave when they connect to social networking sites creates opportunities for better interface design, richer studies of social interactions, and improved design of content distribution systems. In this paper, we present a first of a kind analysis of user workloads in online social networks. Our study is based on detailed clickstream data, collected over a 12-day period, summarizing HTTP sessions of 37,024 users who accessed four popular social networks: Orkut, MySpace, Hi5, and LinkedIn. The data were collected from a social network aggregator website in Brazil, which enables users to connect to multiple social networks with a single authentication. Our analysis of the clickstream data reveals key features of the social network workloads, such as how frequently people connect to social networks and for how long, as well as the types and sequences of activities that users conduct on these sites. Additionally, we crawled the social network topology of Orkut, so that we could analyze user interaction data in light of the social graph. Our data analysis suggests insights into how users interact with friends in Orkut, such as how frequently users visit their friends' or non-immediate friends' pages. In summary, our analysis demonstrates the power of using clickstream data in identifying patterns in social network workloads and social interactions. Our analysis shows that browsing, which cannot be inferred from crawling publicly available data, accounts for 92% of all user activities. Consequently, compared to using only crawled data, considering silent interactions like browsing friends' pages increases the measured level of interaction among users.","DOI":"10.1145/1644893.1644900","author":[{"family":"Benevenuto","given":"Fabrício"},{"family":"Rodrigues","given":"Tiago"},{"family":"Cha","given":"Meeyoung"},{"family":"Almeida","given":"Virgílio A. F."}],"editor":[{"family":"Feldmann","given":"Anja"},{"family":"Mathy","given":"Laurent"}],"issued":{"date-parts":[["2009"]]}}}],"schema":"https://github.com/citation-style-language/schema/raw/master/csl-citation.json"} </w:instrText>
      </w:r>
      <w:r w:rsidR="00BA094B" w:rsidRPr="00B0761A">
        <w:rPr>
          <w:rFonts w:ascii="Arial" w:eastAsia="ＭＳ 明朝" w:hAnsi="Arial" w:cs="Arial"/>
        </w:rPr>
        <w:fldChar w:fldCharType="separate"/>
      </w:r>
      <w:r w:rsidR="006B25A8" w:rsidRPr="00B0761A">
        <w:rPr>
          <w:rFonts w:ascii="Arial" w:eastAsia="ＭＳ 明朝" w:hAnsi="Arial" w:cs="Arial"/>
          <w:noProof/>
        </w:rPr>
        <w:t>(Benevenuto et al., 2009)</w:t>
      </w:r>
      <w:r w:rsidR="00BA094B" w:rsidRPr="00B0761A">
        <w:rPr>
          <w:rFonts w:ascii="Arial" w:eastAsia="ＭＳ 明朝" w:hAnsi="Arial" w:cs="Arial"/>
        </w:rPr>
        <w:fldChar w:fldCharType="end"/>
      </w:r>
      <w:r w:rsidR="00065C48" w:rsidRPr="00B0761A">
        <w:rPr>
          <w:rFonts w:ascii="Arial" w:eastAsia="ＭＳ 明朝" w:hAnsi="Arial" w:cs="Arial"/>
        </w:rPr>
        <w:t xml:space="preserve">. Consequently, to gain a comprehensive understanding of user engagement with social networks, </w:t>
      </w:r>
      <w:r w:rsidR="00CE5538" w:rsidRPr="00B0761A">
        <w:rPr>
          <w:rFonts w:ascii="Arial" w:eastAsia="ＭＳ 明朝" w:hAnsi="Arial" w:cs="Arial"/>
        </w:rPr>
        <w:t>we need to go</w:t>
      </w:r>
      <w:r w:rsidR="00A223DD" w:rsidRPr="00B0761A">
        <w:rPr>
          <w:rFonts w:ascii="Arial" w:eastAsia="ＭＳ 明朝" w:hAnsi="Arial" w:cs="Arial"/>
        </w:rPr>
        <w:t xml:space="preserve"> beyond </w:t>
      </w:r>
      <w:r w:rsidR="00065C48" w:rsidRPr="00B0761A">
        <w:rPr>
          <w:rFonts w:ascii="Arial" w:eastAsia="ＭＳ 明朝" w:hAnsi="Arial" w:cs="Arial"/>
        </w:rPr>
        <w:t xml:space="preserve">visible interactions to </w:t>
      </w:r>
      <w:r w:rsidR="000B3897" w:rsidRPr="00B0761A">
        <w:rPr>
          <w:rFonts w:ascii="Arial" w:eastAsia="ＭＳ 明朝" w:hAnsi="Arial" w:cs="Arial"/>
        </w:rPr>
        <w:t xml:space="preserve">capture </w:t>
      </w:r>
      <w:r w:rsidR="00065C48" w:rsidRPr="00B0761A">
        <w:rPr>
          <w:rFonts w:ascii="Arial" w:eastAsia="ＭＳ 明朝" w:hAnsi="Arial" w:cs="Arial"/>
        </w:rPr>
        <w:t xml:space="preserve">silent </w:t>
      </w:r>
      <w:r w:rsidR="00A223DD" w:rsidRPr="00B0761A">
        <w:rPr>
          <w:rFonts w:ascii="Arial" w:eastAsia="ＭＳ 明朝" w:hAnsi="Arial" w:cs="Arial"/>
        </w:rPr>
        <w:t>behaviors</w:t>
      </w:r>
      <w:r w:rsidR="00065C48" w:rsidRPr="00B0761A">
        <w:rPr>
          <w:rFonts w:ascii="Arial" w:eastAsia="ＭＳ 明朝" w:hAnsi="Arial" w:cs="Arial"/>
        </w:rPr>
        <w:t xml:space="preserve">, such as </w:t>
      </w:r>
      <w:r w:rsidR="00A223DD" w:rsidRPr="00B0761A">
        <w:rPr>
          <w:rFonts w:ascii="Arial" w:eastAsia="ＭＳ 明朝" w:hAnsi="Arial" w:cs="Arial"/>
        </w:rPr>
        <w:t xml:space="preserve">a </w:t>
      </w:r>
      <w:r w:rsidR="00065C48" w:rsidRPr="00B0761A">
        <w:rPr>
          <w:rFonts w:ascii="Arial" w:eastAsia="ＭＳ 明朝" w:hAnsi="Arial" w:cs="Arial"/>
        </w:rPr>
        <w:t>user’s feelings, attitudes, beliefs, opinions</w:t>
      </w:r>
      <w:r w:rsidR="00A223DD" w:rsidRPr="00B0761A">
        <w:rPr>
          <w:rFonts w:ascii="Arial" w:eastAsia="ＭＳ 明朝" w:hAnsi="Arial" w:cs="Arial"/>
        </w:rPr>
        <w:t>,</w:t>
      </w:r>
      <w:r w:rsidR="00065C48" w:rsidRPr="00B0761A">
        <w:rPr>
          <w:rFonts w:ascii="Arial" w:eastAsia="ＭＳ 明朝" w:hAnsi="Arial" w:cs="Arial"/>
        </w:rPr>
        <w:t xml:space="preserve"> and experiences.</w:t>
      </w:r>
    </w:p>
    <w:p w14:paraId="03E9494D" w14:textId="77777777" w:rsidR="00065C48" w:rsidRPr="00B0761A" w:rsidRDefault="00065C48" w:rsidP="007C4517">
      <w:pPr>
        <w:pStyle w:val="PlainText"/>
        <w:rPr>
          <w:rFonts w:ascii="Arial" w:eastAsia="ＭＳ 明朝" w:hAnsi="Arial" w:cs="Arial"/>
        </w:rPr>
      </w:pPr>
    </w:p>
    <w:p w14:paraId="69765B37" w14:textId="77777777" w:rsidR="008D3132" w:rsidRPr="00B0761A" w:rsidRDefault="008D3132" w:rsidP="007C4517">
      <w:pPr>
        <w:pStyle w:val="PlainText"/>
        <w:rPr>
          <w:rFonts w:ascii="Arial" w:eastAsia="ＭＳ 明朝" w:hAnsi="Arial" w:cs="Arial"/>
        </w:rPr>
      </w:pPr>
    </w:p>
    <w:p w14:paraId="47DE7EA3" w14:textId="346EBA90" w:rsidR="000A53F6" w:rsidRPr="00B0761A" w:rsidRDefault="00BF1161" w:rsidP="004D4C6B">
      <w:pPr>
        <w:pStyle w:val="PlainText"/>
        <w:outlineLvl w:val="0"/>
        <w:rPr>
          <w:rFonts w:ascii="Arial" w:eastAsia="ＭＳ 明朝" w:hAnsi="Arial" w:cs="Arial"/>
          <w:b/>
        </w:rPr>
      </w:pPr>
      <w:r w:rsidRPr="00B0761A">
        <w:rPr>
          <w:rFonts w:ascii="Arial" w:eastAsia="ＭＳ 明朝" w:hAnsi="Arial" w:cs="Arial"/>
          <w:b/>
        </w:rPr>
        <w:t xml:space="preserve">3 </w:t>
      </w:r>
      <w:r w:rsidR="000A53F6" w:rsidRPr="00B0761A">
        <w:rPr>
          <w:rFonts w:ascii="Arial" w:eastAsia="ＭＳ 明朝" w:hAnsi="Arial" w:cs="Arial"/>
          <w:b/>
        </w:rPr>
        <w:t>The cultural component</w:t>
      </w:r>
    </w:p>
    <w:p w14:paraId="33E037FD" w14:textId="77777777" w:rsidR="000A53F6" w:rsidRPr="00B0761A" w:rsidRDefault="000A53F6" w:rsidP="00AC51C9">
      <w:pPr>
        <w:pStyle w:val="PlainText"/>
        <w:rPr>
          <w:rFonts w:ascii="Arial" w:eastAsia="ＭＳ 明朝" w:hAnsi="Arial" w:cs="Arial"/>
        </w:rPr>
      </w:pPr>
    </w:p>
    <w:p w14:paraId="536BEF53" w14:textId="125414D4" w:rsidR="000A53F6" w:rsidRPr="00B0761A" w:rsidRDefault="000A53F6" w:rsidP="00AC51C9">
      <w:pPr>
        <w:pStyle w:val="PlainText"/>
        <w:rPr>
          <w:rFonts w:ascii="Arial" w:eastAsia="ＭＳ 明朝" w:hAnsi="Arial" w:cs="Arial"/>
        </w:rPr>
      </w:pPr>
      <w:r w:rsidRPr="00B0761A">
        <w:rPr>
          <w:rFonts w:ascii="Arial" w:eastAsia="ＭＳ 明朝" w:hAnsi="Arial" w:cs="Arial"/>
        </w:rPr>
        <w:t>“Culture” as a broad term explains the unique features of a society or group. Individuals who grow up in a similar community tend to act in a comparable way. “Culture is always a collective phenomenon, because it is at least partly shared with people who live or lived within the same social environment, which is where it was learned. Culture consists of the unwritten rules of the social game”</w:t>
      </w:r>
      <w:r w:rsidR="00420DC9" w:rsidRPr="00B0761A">
        <w:rPr>
          <w:rFonts w:ascii="Arial" w:eastAsia="ＭＳ 明朝" w:hAnsi="Arial" w:cs="Arial"/>
        </w:rPr>
        <w:t xml:space="preserve"> </w:t>
      </w:r>
      <w:r w:rsidR="00420DC9" w:rsidRPr="00B0761A">
        <w:rPr>
          <w:rFonts w:ascii="Arial" w:eastAsia="ＭＳ 明朝" w:hAnsi="Arial" w:cs="Arial"/>
        </w:rPr>
        <w:fldChar w:fldCharType="begin"/>
      </w:r>
      <w:r w:rsidR="009D2EBD" w:rsidRPr="00B0761A">
        <w:rPr>
          <w:rFonts w:ascii="Arial" w:eastAsia="ＭＳ 明朝" w:hAnsi="Arial" w:cs="Arial"/>
        </w:rPr>
        <w:instrText xml:space="preserve"> ADDIN ZOTERO_ITEM CSL_CITATION {"citationID":"GCcgzsam","properties":{"formattedCitation":"(Hofstede et al., 2010, p. 6)","plainCitation":"(Hofstede et al., 2010, p. 6)"},"citationItems":[{"id":67,"uris":["http://zotero.org/users/26821/items/TUCWNMIJ"],"uri":["http://zotero.org/users/26821/items/TUCWNMIJ"],"itemData":{"id":67,"type":"book","title":"Cultures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Jan"},{"family":"Minkov","given":"Michael"}],"issued":{"date-parts":[["2010",5,24]]}},"locator":"6"}],"schema":"https://github.com/citation-style-language/schema/raw/master/csl-citation.json"} </w:instrText>
      </w:r>
      <w:r w:rsidR="00420DC9" w:rsidRPr="00B0761A">
        <w:rPr>
          <w:rFonts w:ascii="Arial" w:eastAsia="ＭＳ 明朝" w:hAnsi="Arial" w:cs="Arial"/>
        </w:rPr>
        <w:fldChar w:fldCharType="separate"/>
      </w:r>
      <w:r w:rsidR="006B25A8" w:rsidRPr="00B0761A">
        <w:rPr>
          <w:rFonts w:ascii="Arial" w:eastAsia="ＭＳ 明朝" w:hAnsi="Arial" w:cs="Arial"/>
          <w:noProof/>
        </w:rPr>
        <w:t>(Hofstede et al., 2010, p. 6)</w:t>
      </w:r>
      <w:r w:rsidR="00420DC9" w:rsidRPr="00B0761A">
        <w:rPr>
          <w:rFonts w:ascii="Arial" w:eastAsia="ＭＳ 明朝" w:hAnsi="Arial" w:cs="Arial"/>
        </w:rPr>
        <w:fldChar w:fldCharType="end"/>
      </w:r>
      <w:r w:rsidRPr="00B0761A">
        <w:rPr>
          <w:rFonts w:ascii="Arial" w:eastAsia="ＭＳ 明朝" w:hAnsi="Arial" w:cs="Arial"/>
        </w:rPr>
        <w:t>. The values, practices, symbols</w:t>
      </w:r>
      <w:r w:rsidR="00FC2FE2" w:rsidRPr="00B0761A">
        <w:rPr>
          <w:rFonts w:ascii="Arial" w:eastAsia="ＭＳ 明朝" w:hAnsi="Arial" w:cs="Arial"/>
        </w:rPr>
        <w:t>,</w:t>
      </w:r>
      <w:r w:rsidRPr="00B0761A">
        <w:rPr>
          <w:rFonts w:ascii="Arial" w:eastAsia="ＭＳ 明朝" w:hAnsi="Arial" w:cs="Arial"/>
        </w:rPr>
        <w:t xml:space="preserve"> and rituals of a culture </w:t>
      </w:r>
      <w:r w:rsidR="0008743E" w:rsidRPr="00B0761A">
        <w:rPr>
          <w:rFonts w:ascii="Arial" w:eastAsia="ＭＳ 明朝" w:hAnsi="Arial" w:cs="Arial"/>
        </w:rPr>
        <w:t>identify</w:t>
      </w:r>
      <w:r w:rsidRPr="00B0761A">
        <w:rPr>
          <w:rFonts w:ascii="Arial" w:eastAsia="ＭＳ 明朝" w:hAnsi="Arial" w:cs="Arial"/>
        </w:rPr>
        <w:t xml:space="preserve"> individuals of a social group and distinguish one social group from another.</w:t>
      </w:r>
    </w:p>
    <w:p w14:paraId="01E660E7" w14:textId="77777777" w:rsidR="00285DEC" w:rsidRPr="00B0761A" w:rsidRDefault="00285DEC" w:rsidP="00AC51C9">
      <w:pPr>
        <w:pStyle w:val="PlainText"/>
        <w:rPr>
          <w:rFonts w:ascii="Arial" w:eastAsia="ＭＳ 明朝" w:hAnsi="Arial" w:cs="Arial"/>
        </w:rPr>
      </w:pPr>
    </w:p>
    <w:p w14:paraId="4DE99B50" w14:textId="485AF449" w:rsidR="00285DEC" w:rsidRPr="00B0761A" w:rsidRDefault="00285DEC" w:rsidP="00285DEC">
      <w:pPr>
        <w:pStyle w:val="PlainText"/>
        <w:rPr>
          <w:rFonts w:ascii="Arial" w:eastAsia="ＭＳ 明朝" w:hAnsi="Arial" w:cs="Arial"/>
        </w:rPr>
      </w:pPr>
      <w:r w:rsidRPr="00B0761A">
        <w:rPr>
          <w:rFonts w:ascii="Arial" w:eastAsia="ＭＳ 明朝" w:hAnsi="Arial" w:cs="Arial"/>
        </w:rPr>
        <w:t>Hofstede</w:t>
      </w:r>
      <w:r w:rsidR="00390F4F" w:rsidRPr="00B0761A">
        <w:rPr>
          <w:rFonts w:ascii="Arial" w:eastAsia="ＭＳ 明朝" w:hAnsi="Arial" w:cs="Arial"/>
        </w:rPr>
        <w:t xml:space="preserve"> </w:t>
      </w:r>
      <w:r w:rsidR="00390F4F" w:rsidRPr="00B0761A">
        <w:rPr>
          <w:rFonts w:ascii="Arial" w:eastAsia="ＭＳ 明朝" w:hAnsi="Arial" w:cs="Arial"/>
          <w:i/>
        </w:rPr>
        <w:t>et al</w:t>
      </w:r>
      <w:r w:rsidR="00390F4F" w:rsidRPr="00B0761A">
        <w:rPr>
          <w:rFonts w:ascii="Arial" w:eastAsia="ＭＳ 明朝" w:hAnsi="Arial" w:cs="Arial"/>
        </w:rPr>
        <w:t>.</w:t>
      </w:r>
      <w:r w:rsidRPr="00B0761A">
        <w:rPr>
          <w:rFonts w:ascii="Arial" w:eastAsia="ＭＳ 明朝" w:hAnsi="Arial" w:cs="Arial"/>
        </w:rPr>
        <w:t xml:space="preserve"> assert that culture </w:t>
      </w:r>
      <w:r w:rsidR="00390F4F" w:rsidRPr="00B0761A">
        <w:rPr>
          <w:rFonts w:ascii="Arial" w:eastAsia="ＭＳ 明朝" w:hAnsi="Arial" w:cs="Arial"/>
        </w:rPr>
        <w:t>can</w:t>
      </w:r>
      <w:r w:rsidRPr="00B0761A">
        <w:rPr>
          <w:rFonts w:ascii="Arial" w:eastAsia="ＭＳ 明朝" w:hAnsi="Arial" w:cs="Arial"/>
        </w:rPr>
        <w:t xml:space="preserve"> be seen as “mental programming” or “software of the mind” that relies on the surro</w:t>
      </w:r>
      <w:r w:rsidR="005845F3" w:rsidRPr="00B0761A">
        <w:rPr>
          <w:rFonts w:ascii="Arial" w:eastAsia="ＭＳ 明朝" w:hAnsi="Arial" w:cs="Arial"/>
        </w:rPr>
        <w:t>unding environment of a society:</w:t>
      </w:r>
      <w:r w:rsidRPr="00B0761A">
        <w:rPr>
          <w:rFonts w:ascii="Arial" w:eastAsia="ＭＳ 明朝" w:hAnsi="Arial" w:cs="Arial"/>
        </w:rPr>
        <w:t xml:space="preserve"> </w:t>
      </w:r>
      <w:r w:rsidR="00F153BD" w:rsidRPr="00B0761A">
        <w:rPr>
          <w:rFonts w:ascii="Arial" w:eastAsia="ＭＳ 明朝" w:hAnsi="Arial" w:cs="Arial"/>
        </w:rPr>
        <w:t>“</w:t>
      </w:r>
      <w:r w:rsidRPr="00B0761A">
        <w:rPr>
          <w:rFonts w:ascii="Arial" w:eastAsia="ＭＳ 明朝" w:hAnsi="Arial" w:cs="Arial"/>
        </w:rPr>
        <w:t>The sources of one’s mental programs lie within the social environments in which one grew up and collected one’s life experiences. The programming starts within the family; it continues within the neighborhood, at school, in</w:t>
      </w:r>
      <w:r w:rsidR="00390F4F" w:rsidRPr="00B0761A">
        <w:rPr>
          <w:rFonts w:ascii="Arial" w:eastAsia="ＭＳ 明朝" w:hAnsi="Arial" w:cs="Arial"/>
        </w:rPr>
        <w:t xml:space="preserve"> youth groups, at the workplace</w:t>
      </w:r>
      <w:r w:rsidRPr="00B0761A">
        <w:rPr>
          <w:rFonts w:ascii="Arial" w:eastAsia="ＭＳ 明朝" w:hAnsi="Arial" w:cs="Arial"/>
        </w:rPr>
        <w:t xml:space="preserve">, and in the living community…A customary term for such mental software is </w:t>
      </w:r>
      <w:r w:rsidRPr="00B0761A">
        <w:rPr>
          <w:rFonts w:ascii="Arial" w:eastAsia="ＭＳ 明朝" w:hAnsi="Arial" w:cs="Arial"/>
          <w:i/>
        </w:rPr>
        <w:t>culture</w:t>
      </w:r>
      <w:r w:rsidRPr="00B0761A">
        <w:rPr>
          <w:rFonts w:ascii="Arial" w:eastAsia="ＭＳ 明朝" w:hAnsi="Arial" w:cs="Arial"/>
        </w:rPr>
        <w:t>”</w:t>
      </w:r>
      <w:r w:rsidR="00390F4F" w:rsidRPr="00B0761A">
        <w:rPr>
          <w:rFonts w:ascii="Arial" w:eastAsia="ＭＳ 明朝" w:hAnsi="Arial" w:cs="Arial"/>
        </w:rPr>
        <w:t xml:space="preserve"> </w:t>
      </w:r>
      <w:r w:rsidR="00390F4F" w:rsidRPr="00B0761A">
        <w:rPr>
          <w:rFonts w:ascii="Arial" w:eastAsia="ＭＳ 明朝" w:hAnsi="Arial" w:cs="Arial"/>
        </w:rPr>
        <w:fldChar w:fldCharType="begin"/>
      </w:r>
      <w:r w:rsidR="00871A61" w:rsidRPr="00B0761A">
        <w:rPr>
          <w:rFonts w:ascii="Arial" w:eastAsia="ＭＳ 明朝" w:hAnsi="Arial" w:cs="Arial"/>
        </w:rPr>
        <w:instrText xml:space="preserve"> ADDIN ZOTERO_ITEM CSL_CITATION {"citationID":"L9QgBTXq","properties":{"formattedCitation":"(Hofstede et al., 2010, p. 5)","plainCitation":"(Hofstede et al., 2010, p. 5)"},"citationItems":[{"id":67,"uris":["http://zotero.org/users/26821/items/TUCWNMIJ"],"uri":["http://zotero.org/users/26821/items/TUCWNMIJ"],"itemData":{"id":67,"type":"book","title":"Cultures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Jan"},{"family":"Minkov","given":"Michael"}],"issued":{"date-parts":[["2010",5,24]]}},"locator":"5"}],"schema":"https://github.com/citation-style-language/schema/raw/master/csl-citation.json"} </w:instrText>
      </w:r>
      <w:r w:rsidR="00390F4F" w:rsidRPr="00B0761A">
        <w:rPr>
          <w:rFonts w:ascii="Arial" w:eastAsia="ＭＳ 明朝" w:hAnsi="Arial" w:cs="Arial"/>
        </w:rPr>
        <w:fldChar w:fldCharType="separate"/>
      </w:r>
      <w:r w:rsidR="006B25A8" w:rsidRPr="00B0761A">
        <w:rPr>
          <w:rFonts w:ascii="Arial" w:eastAsia="ＭＳ 明朝" w:hAnsi="Arial" w:cs="Arial"/>
          <w:noProof/>
        </w:rPr>
        <w:t>(Hofstede et al., 2010, p. 5)</w:t>
      </w:r>
      <w:r w:rsidR="00390F4F" w:rsidRPr="00B0761A">
        <w:rPr>
          <w:rFonts w:ascii="Arial" w:eastAsia="ＭＳ 明朝" w:hAnsi="Arial" w:cs="Arial"/>
        </w:rPr>
        <w:fldChar w:fldCharType="end"/>
      </w:r>
      <w:r w:rsidRPr="00B0761A">
        <w:rPr>
          <w:rFonts w:ascii="Arial" w:eastAsia="ＭＳ 明朝" w:hAnsi="Arial" w:cs="Arial"/>
        </w:rPr>
        <w:t>. Culture as mental programming exists in several layers: national (</w:t>
      </w:r>
      <w:r w:rsidR="00FD14F1" w:rsidRPr="00B0761A">
        <w:rPr>
          <w:rFonts w:ascii="Arial" w:eastAsia="ＭＳ 明朝" w:hAnsi="Arial" w:cs="Arial"/>
        </w:rPr>
        <w:t xml:space="preserve">the </w:t>
      </w:r>
      <w:r w:rsidR="00F6478C" w:rsidRPr="00B0761A">
        <w:rPr>
          <w:rFonts w:ascii="Arial" w:eastAsia="ＭＳ 明朝" w:hAnsi="Arial" w:cs="Arial"/>
        </w:rPr>
        <w:t>nation as a whole),</w:t>
      </w:r>
      <w:r w:rsidRPr="00B0761A">
        <w:rPr>
          <w:rFonts w:ascii="Arial" w:eastAsia="ＭＳ 明朝" w:hAnsi="Arial" w:cs="Arial"/>
        </w:rPr>
        <w:t xml:space="preserve"> regional (differences within a nation)</w:t>
      </w:r>
      <w:r w:rsidR="00F6478C" w:rsidRPr="00B0761A">
        <w:rPr>
          <w:rFonts w:ascii="Arial" w:eastAsia="ＭＳ 明朝" w:hAnsi="Arial" w:cs="Arial"/>
        </w:rPr>
        <w:t>,</w:t>
      </w:r>
      <w:r w:rsidRPr="00B0761A">
        <w:rPr>
          <w:rFonts w:ascii="Arial" w:eastAsia="ＭＳ 明朝" w:hAnsi="Arial" w:cs="Arial"/>
        </w:rPr>
        <w:t xml:space="preserve"> gender</w:t>
      </w:r>
      <w:r w:rsidR="00F6478C" w:rsidRPr="00B0761A">
        <w:rPr>
          <w:rFonts w:ascii="Arial" w:eastAsia="ＭＳ 明朝" w:hAnsi="Arial" w:cs="Arial"/>
        </w:rPr>
        <w:t>,</w:t>
      </w:r>
      <w:r w:rsidRPr="00B0761A">
        <w:rPr>
          <w:rFonts w:ascii="Arial" w:eastAsia="ＭＳ 明朝" w:hAnsi="Arial" w:cs="Arial"/>
        </w:rPr>
        <w:t xml:space="preserve"> generational</w:t>
      </w:r>
      <w:r w:rsidR="00F6478C" w:rsidRPr="00B0761A">
        <w:rPr>
          <w:rFonts w:ascii="Arial" w:eastAsia="ＭＳ 明朝" w:hAnsi="Arial" w:cs="Arial"/>
        </w:rPr>
        <w:t>,</w:t>
      </w:r>
      <w:r w:rsidRPr="00B0761A">
        <w:rPr>
          <w:rFonts w:ascii="Arial" w:eastAsia="ＭＳ 明朝" w:hAnsi="Arial" w:cs="Arial"/>
        </w:rPr>
        <w:t xml:space="preserve"> social class (educational and occupational)</w:t>
      </w:r>
      <w:r w:rsidR="00F6478C" w:rsidRPr="00B0761A">
        <w:rPr>
          <w:rFonts w:ascii="Arial" w:eastAsia="ＭＳ 明朝" w:hAnsi="Arial" w:cs="Arial"/>
        </w:rPr>
        <w:t>,</w:t>
      </w:r>
      <w:r w:rsidRPr="00B0761A">
        <w:rPr>
          <w:rFonts w:ascii="Arial" w:eastAsia="ＭＳ 明朝" w:hAnsi="Arial" w:cs="Arial"/>
        </w:rPr>
        <w:t xml:space="preserve"> and corporate</w:t>
      </w:r>
      <w:r w:rsidR="00CE4E41" w:rsidRPr="00B0761A">
        <w:rPr>
          <w:rFonts w:ascii="Arial" w:eastAsia="ＭＳ 明朝" w:hAnsi="Arial" w:cs="Arial"/>
        </w:rPr>
        <w:t xml:space="preserve"> </w:t>
      </w:r>
      <w:r w:rsidR="00B41F20" w:rsidRPr="00B0761A">
        <w:rPr>
          <w:rFonts w:ascii="Arial" w:eastAsia="ＭＳ 明朝" w:hAnsi="Arial" w:cs="Arial"/>
        </w:rPr>
        <w:fldChar w:fldCharType="begin"/>
      </w:r>
      <w:r w:rsidR="00B41F20" w:rsidRPr="00B0761A">
        <w:rPr>
          <w:rFonts w:ascii="Arial" w:eastAsia="ＭＳ 明朝" w:hAnsi="Arial" w:cs="Arial"/>
        </w:rPr>
        <w:instrText xml:space="preserve"> ADDIN ZOTERO_ITEM CSL_CITATION {"citationID":"0sxBUWuc","properties":{"formattedCitation":"(Hofstede et al., 2010, p. 18)","plainCitation":"(Hofstede et al., 2010, p. 18)"},"citationItems":[{"id":67,"uris":["http://zotero.org/users/26821/items/TUCWNMIJ"],"uri":["http://zotero.org/users/26821/items/TUCWNMIJ"],"itemData":{"id":67,"type":"book","title":"Cultures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Jan"},{"family":"Minkov","given":"Michael"}],"issued":{"date-parts":[["2010",5,24]]}},"locator":"18"}],"schema":"https://github.com/citation-style-language/schema/raw/master/csl-citation.json"} </w:instrText>
      </w:r>
      <w:r w:rsidR="00B41F20" w:rsidRPr="00B0761A">
        <w:rPr>
          <w:rFonts w:ascii="Arial" w:eastAsia="ＭＳ 明朝" w:hAnsi="Arial" w:cs="Arial"/>
        </w:rPr>
        <w:fldChar w:fldCharType="separate"/>
      </w:r>
      <w:r w:rsidR="006B25A8" w:rsidRPr="00B0761A">
        <w:rPr>
          <w:rFonts w:ascii="Arial" w:eastAsia="ＭＳ 明朝" w:hAnsi="Arial" w:cs="Arial"/>
          <w:noProof/>
        </w:rPr>
        <w:t>(Hofstede et al., 2010, p. 18)</w:t>
      </w:r>
      <w:r w:rsidR="00B41F20" w:rsidRPr="00B0761A">
        <w:rPr>
          <w:rFonts w:ascii="Arial" w:eastAsia="ＭＳ 明朝" w:hAnsi="Arial" w:cs="Arial"/>
        </w:rPr>
        <w:fldChar w:fldCharType="end"/>
      </w:r>
      <w:r w:rsidRPr="00B0761A">
        <w:rPr>
          <w:rFonts w:ascii="Arial" w:eastAsia="ＭＳ 明朝" w:hAnsi="Arial" w:cs="Arial"/>
        </w:rPr>
        <w:t xml:space="preserve">. </w:t>
      </w:r>
      <w:r w:rsidR="002F249E" w:rsidRPr="00B0761A">
        <w:rPr>
          <w:rFonts w:ascii="Arial" w:eastAsia="ＭＳ 明朝" w:hAnsi="Arial" w:cs="Arial"/>
        </w:rPr>
        <w:t>Our</w:t>
      </w:r>
      <w:r w:rsidRPr="00B0761A">
        <w:rPr>
          <w:rFonts w:ascii="Arial" w:eastAsia="ＭＳ 明朝" w:hAnsi="Arial" w:cs="Arial"/>
        </w:rPr>
        <w:t xml:space="preserve"> research focuses on Saudi Arabian culture </w:t>
      </w:r>
      <w:r w:rsidR="002F249E" w:rsidRPr="00B0761A">
        <w:rPr>
          <w:rFonts w:ascii="Arial" w:eastAsia="ＭＳ 明朝" w:hAnsi="Arial" w:cs="Arial"/>
        </w:rPr>
        <w:t>with respect</w:t>
      </w:r>
      <w:r w:rsidRPr="00B0761A">
        <w:rPr>
          <w:rFonts w:ascii="Arial" w:eastAsia="ＭＳ 明朝" w:hAnsi="Arial" w:cs="Arial"/>
        </w:rPr>
        <w:t xml:space="preserve"> to</w:t>
      </w:r>
      <w:r w:rsidR="002F249E" w:rsidRPr="00B0761A">
        <w:rPr>
          <w:rFonts w:ascii="Arial" w:eastAsia="ＭＳ 明朝" w:hAnsi="Arial" w:cs="Arial"/>
        </w:rPr>
        <w:t xml:space="preserve"> the</w:t>
      </w:r>
      <w:r w:rsidRPr="00B0761A">
        <w:rPr>
          <w:rFonts w:ascii="Arial" w:eastAsia="ＭＳ 明朝" w:hAnsi="Arial" w:cs="Arial"/>
        </w:rPr>
        <w:t xml:space="preserve"> national, regional</w:t>
      </w:r>
      <w:r w:rsidR="002F249E" w:rsidRPr="00B0761A">
        <w:rPr>
          <w:rFonts w:ascii="Arial" w:eastAsia="ＭＳ 明朝" w:hAnsi="Arial" w:cs="Arial"/>
        </w:rPr>
        <w:t>,</w:t>
      </w:r>
      <w:r w:rsidRPr="00B0761A">
        <w:rPr>
          <w:rFonts w:ascii="Arial" w:eastAsia="ＭＳ 明朝" w:hAnsi="Arial" w:cs="Arial"/>
        </w:rPr>
        <w:t xml:space="preserve"> and gender</w:t>
      </w:r>
      <w:r w:rsidR="002F249E" w:rsidRPr="00B0761A">
        <w:rPr>
          <w:rFonts w:ascii="Arial" w:eastAsia="ＭＳ 明朝" w:hAnsi="Arial" w:cs="Arial"/>
        </w:rPr>
        <w:t xml:space="preserve"> layers.</w:t>
      </w:r>
    </w:p>
    <w:p w14:paraId="15F824EE" w14:textId="77777777" w:rsidR="00285DEC" w:rsidRPr="00B0761A" w:rsidRDefault="00285DEC" w:rsidP="00285DEC">
      <w:pPr>
        <w:pStyle w:val="PlainText"/>
        <w:rPr>
          <w:rFonts w:ascii="Arial" w:eastAsia="ＭＳ 明朝" w:hAnsi="Arial" w:cs="Arial"/>
        </w:rPr>
      </w:pPr>
    </w:p>
    <w:p w14:paraId="1A84AD19" w14:textId="529B3EE1" w:rsidR="00737A08" w:rsidRPr="00B0761A" w:rsidRDefault="00285DEC" w:rsidP="00EC551D">
      <w:pPr>
        <w:pStyle w:val="PlainText"/>
        <w:rPr>
          <w:rFonts w:ascii="Arial" w:eastAsia="ＭＳ 明朝" w:hAnsi="Arial" w:cs="Arial"/>
        </w:rPr>
      </w:pPr>
      <w:r w:rsidRPr="00B0761A">
        <w:rPr>
          <w:rFonts w:ascii="Arial" w:eastAsia="ＭＳ 明朝" w:hAnsi="Arial" w:cs="Arial"/>
        </w:rPr>
        <w:t>National culture differs across countries and each national culture comprises different social structures, rules, values</w:t>
      </w:r>
      <w:r w:rsidR="002D73CC" w:rsidRPr="00B0761A">
        <w:rPr>
          <w:rFonts w:ascii="Arial" w:eastAsia="ＭＳ 明朝" w:hAnsi="Arial" w:cs="Arial"/>
        </w:rPr>
        <w:t>,</w:t>
      </w:r>
      <w:r w:rsidRPr="00B0761A">
        <w:rPr>
          <w:rFonts w:ascii="Arial" w:eastAsia="ＭＳ 明朝" w:hAnsi="Arial" w:cs="Arial"/>
        </w:rPr>
        <w:t xml:space="preserve"> and norms. The</w:t>
      </w:r>
      <w:r w:rsidR="00EE3258" w:rsidRPr="00B0761A">
        <w:rPr>
          <w:rFonts w:ascii="Arial" w:eastAsia="ＭＳ 明朝" w:hAnsi="Arial" w:cs="Arial"/>
        </w:rPr>
        <w:t>se</w:t>
      </w:r>
      <w:r w:rsidRPr="00B0761A">
        <w:rPr>
          <w:rFonts w:ascii="Arial" w:eastAsia="ＭＳ 明朝" w:hAnsi="Arial" w:cs="Arial"/>
        </w:rPr>
        <w:t xml:space="preserve"> differences social and cultural characteristics can create variation in social media adoption. For this reason, it is critical to adopt a framework as a guide to distinguish cultures from each other based on common indicators.</w:t>
      </w:r>
      <w:r w:rsidR="00EC551D" w:rsidRPr="00B0761A">
        <w:rPr>
          <w:rFonts w:ascii="Arial" w:eastAsia="ＭＳ 明朝" w:hAnsi="Arial" w:cs="Arial"/>
        </w:rPr>
        <w:t xml:space="preserve"> </w:t>
      </w:r>
      <w:r w:rsidR="00737A08" w:rsidRPr="00B0761A">
        <w:rPr>
          <w:rFonts w:ascii="Arial" w:eastAsia="ＭＳ 明朝" w:hAnsi="Arial" w:cs="Arial"/>
        </w:rPr>
        <w:t xml:space="preserve">National cultural differences can be assessed by several indicators or value dimensions </w:t>
      </w:r>
      <w:r w:rsidR="00435584"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{"citationID":"KvzpZWU7","properties":{"formattedCitation":"(e.g., Hall, 1976; Schwartz, 1994; Hofstede, 1984, 1991)","plainCitation":"(e.g., Hall, 1976; Schwartz, 1994; Hofstede, 1984, 1991)"},"citationItems":[{"id":71,"uris":["http://zotero.org/users/26821/items/TEIKG5QM"],"uri":["http://zotero.org/users/26821/items/TEIKG5QM"],"itemData":{"id":71,"type":"book","title":"Beyond culture","publisher":"Anchor Press","publisher-place":"Garden City, New York, USA","number-of-pages":"324","source":"Google Books","event-place":"Garden City, New York, USA","abstract":"Beyond Culture is a proud celebration of human capacities. For too long, people have taken their own ways of life for granted, ignoring the vast, international cultural community that surrounds them. Humankind must now embark on the difficult journey beyond culture, to the discovery of a lost self and a sense of perspective. By holding up a mirror, Hall permits us to see the awesome grip of unconscious culture. With concrete examples ranging from James Joyceʼs Finnegans Wake to the mating habits of the bowerbird of New Guinea, Hall shows us ourselves. Beyond Culture is a book about self-discovery; it is a voyage we all must embark on if mankind is to survive.","ISBN":"978-0-385-12474-4","note":"Google-Books-ID: NVTpACV6hXMC","language":"en","author":[{"family":"Hall","given":"Edward Twitchell"}],"issued":{"date-parts":[["1976"]]}},"prefix":"e.g., "},{"id":75,"uris":["http://zotero.org/users/26821/items/PRDC23WW"],"uri":["http://zotero.org/users/26821/items/PRDC23WW"],"itemData":{"id":75,"type":"chapter","title":"Beyond individualism/collectivism: New cultural dimensions of values","container-title":"Individualism and collectivism: Theory, method, and applications","collection-title":"Cross-cultural research and methodology series","publisher":"Sage Publications","publisher-place":"Thousand Oaks, California, USA","page":"85-119","volume":"18","source":"APA PsycNET","event-place":"Thousand Oaks, California, USA","abstract":"[explores] an aspect of culture by deriving a new set of dimensions of values appropriate for comparing cultures / present an alternative conceptual and operational approach for deriving cultural dimensions of values / apply this new approach in a study of value priorities in 87 samples from 41 cultural groups in 38 nations / [Ss were adolescents adn adults from 41 culture groups and 38 nations] / the new culture-level dimensions [the author derives] are then compared with G. Hofstede's [4 dimensions: power distance, uncertainty, avoidance, masculinity/feminity, individualism/collectivism] / present scores for 1 set of national samples on these dimensions provides an ordering of nations on the new value dimensions that can be used in future research / researchers can use these orderings to select cultural samples strategically / differences between the sample on psychological and social variables (e.g., perception, modernizaton) can then be studied as functions of theoretically based cultural dimensions / [Ss were adolescents and adults] from 41 culture groups and 38 nations","ISBN":"978-0-8039-5762-6","shortTitle":"Beyond individualism/collectivism","author":[{"family":"Schwartz","given":"Shalom H."}],"editor":[{"family":"Kim","given":"Uichol"},{"family":"Triandis","given":"Harry C."},{"family":"Kağıtçıbaşı","given":"Çiğdem"},{"family":"Choi","given":"Sang-Chin"},{"family":"Yoon","given":"Gene"}],"issued":{"date-parts":[["1994"]]}}},{"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id":77,"uris":["http://zotero.org/users/26821/items/FGN35TQC"],"uri":["http://zotero.org/users/26821/items/FGN35TQC"],"itemData":{"id":77,"type":"book","title":"Cultures and organizations: Software of the mind","publisher":"McGraw Hill","publisher-place":"New York, USA","source":"Google Books","event-place":"New York, USA","ISBN":"0-07-707474-2","note":"Google-Books-ID: ldoKvgAACAAJ","shortTitle":"Cultures and organizations","language":"en","author":[{"family":"Hofstede","given":"Geert H."}],"issued":{"date-parts":[["1991"]]}}}],"schema":"https://github.com/citation-style-language/schema/raw/master/csl-citation.json"} </w:instrText>
      </w:r>
      <w:r w:rsidR="00435584" w:rsidRPr="00B0761A">
        <w:rPr>
          <w:rFonts w:ascii="Arial" w:eastAsia="ＭＳ 明朝" w:hAnsi="Arial" w:cs="Arial"/>
        </w:rPr>
        <w:fldChar w:fldCharType="separate"/>
      </w:r>
      <w:r w:rsidR="006B25A8" w:rsidRPr="00B0761A">
        <w:rPr>
          <w:rFonts w:ascii="Arial" w:eastAsia="ＭＳ 明朝" w:hAnsi="Arial" w:cs="Arial"/>
          <w:noProof/>
        </w:rPr>
        <w:t>(e.g., Hall, 1976; Schwartz, 1994; Hofstede, 1984, 1991)</w:t>
      </w:r>
      <w:r w:rsidR="00435584" w:rsidRPr="00B0761A">
        <w:rPr>
          <w:rFonts w:ascii="Arial" w:eastAsia="ＭＳ 明朝" w:hAnsi="Arial" w:cs="Arial"/>
        </w:rPr>
        <w:fldChar w:fldCharType="end"/>
      </w:r>
      <w:r w:rsidR="00737A08" w:rsidRPr="00B0761A">
        <w:rPr>
          <w:rFonts w:ascii="Arial" w:eastAsia="ＭＳ 明朝" w:hAnsi="Arial" w:cs="Arial"/>
        </w:rPr>
        <w:t xml:space="preserve">. Hofstede’s </w:t>
      </w:r>
      <w:r w:rsidR="00093214" w:rsidRPr="00B0761A">
        <w:rPr>
          <w:rFonts w:ascii="Arial" w:eastAsia="ＭＳ 明朝" w:hAnsi="Arial" w:cs="Arial"/>
        </w:rPr>
        <w:t xml:space="preserve">framework </w:t>
      </w:r>
      <w:r w:rsidR="00CE7BC3" w:rsidRPr="00B0761A">
        <w:rPr>
          <w:rFonts w:ascii="Arial" w:eastAsia="ＭＳ 明朝" w:hAnsi="Arial" w:cs="Arial"/>
        </w:rPr>
        <w:t>is</w:t>
      </w:r>
      <w:r w:rsidR="00737A08" w:rsidRPr="00B0761A">
        <w:rPr>
          <w:rFonts w:ascii="Arial" w:eastAsia="ＭＳ 明朝" w:hAnsi="Arial" w:cs="Arial"/>
        </w:rPr>
        <w:t xml:space="preserve"> dominant, </w:t>
      </w:r>
      <w:r w:rsidR="00CE7BC3" w:rsidRPr="00B0761A">
        <w:rPr>
          <w:rFonts w:ascii="Arial" w:eastAsia="ＭＳ 明朝" w:hAnsi="Arial" w:cs="Arial"/>
        </w:rPr>
        <w:t>despite being</w:t>
      </w:r>
      <w:r w:rsidR="00737A08" w:rsidRPr="00B0761A">
        <w:rPr>
          <w:rFonts w:ascii="Arial" w:eastAsia="ＭＳ 明朝" w:hAnsi="Arial" w:cs="Arial"/>
        </w:rPr>
        <w:t xml:space="preserve"> based on relatively old data </w:t>
      </w:r>
      <w:r w:rsidR="003434FB" w:rsidRPr="00B0761A">
        <w:rPr>
          <w:rFonts w:ascii="Arial" w:eastAsia="ＭＳ 明朝" w:hAnsi="Arial" w:cs="Arial"/>
        </w:rPr>
        <w:t>from</w:t>
      </w:r>
      <w:r w:rsidR="00737A08" w:rsidRPr="00B0761A">
        <w:rPr>
          <w:rFonts w:ascii="Arial" w:eastAsia="ＭＳ 明朝" w:hAnsi="Arial" w:cs="Arial"/>
        </w:rPr>
        <w:t xml:space="preserve"> a single organization (IBM between 1967 and 1973). Hofstede’s </w:t>
      </w:r>
      <w:bookmarkStart w:id="7" w:name="OLE_LINK127"/>
      <w:bookmarkStart w:id="8" w:name="OLE_LINK128"/>
      <w:r w:rsidR="00737A08" w:rsidRPr="00B0761A">
        <w:rPr>
          <w:rFonts w:ascii="Arial" w:eastAsia="ＭＳ 明朝" w:hAnsi="Arial" w:cs="Arial"/>
        </w:rPr>
        <w:t xml:space="preserve">framework </w:t>
      </w:r>
      <w:bookmarkEnd w:id="7"/>
      <w:bookmarkEnd w:id="8"/>
      <w:r w:rsidR="00737A08" w:rsidRPr="00B0761A">
        <w:rPr>
          <w:rFonts w:ascii="Arial" w:eastAsia="ＭＳ 明朝" w:hAnsi="Arial" w:cs="Arial"/>
        </w:rPr>
        <w:t>has been adopted widely in cross-cultural research in many fields such as international management, marketing</w:t>
      </w:r>
      <w:r w:rsidR="00187954" w:rsidRPr="00B0761A">
        <w:rPr>
          <w:rFonts w:ascii="Arial" w:eastAsia="ＭＳ 明朝" w:hAnsi="Arial" w:cs="Arial"/>
        </w:rPr>
        <w:t>,</w:t>
      </w:r>
      <w:r w:rsidR="00737A08" w:rsidRPr="00B0761A">
        <w:rPr>
          <w:rFonts w:ascii="Arial" w:eastAsia="ＭＳ 明朝" w:hAnsi="Arial" w:cs="Arial"/>
        </w:rPr>
        <w:t xml:space="preserve"> and cross-cultural psychology </w:t>
      </w:r>
      <w:r w:rsidR="009D2EBD" w:rsidRPr="00B0761A">
        <w:rPr>
          <w:rFonts w:ascii="Arial" w:eastAsia="ＭＳ 明朝" w:hAnsi="Arial" w:cs="Arial"/>
        </w:rPr>
        <w:fldChar w:fldCharType="begin"/>
      </w:r>
      <w:r w:rsidR="00AC4798" w:rsidRPr="00B0761A">
        <w:rPr>
          <w:rFonts w:ascii="Arial" w:eastAsia="ＭＳ 明朝" w:hAnsi="Arial" w:cs="Arial"/>
        </w:rPr>
        <w:instrText xml:space="preserve"> ADDIN ZOTERO_ITEM CSL_CITATION {"citationID":"KCkDEhmx","properties":{"formattedCitation":"(e.g. Bochner, 1994; Shankarmahesh et al., 2003; Minkov and Hofstede, 2014)","plainCitation":"(e.g. Bochner, 1994; Shankarmahesh et al., 2003; Minkov and Hofstede, 2014)"},"citationItems":[{"id":79,"uris":["http://zotero.org/users/26821/items/6GM9I8T7"],"uri":["http://zotero.org/users/26821/items/6GM9I8T7"],"itemData":{"id":79,"type":"article-journal","title":"Cross-cultural differences in the self concept: A test of Hofstede’s individualism/collectivism distinction","container-title":"Journal of Cross-Cultural Psychology","page":"273-283","volume":"25","issue":"2","source":"jcc.sagepub.com","abstract":"Twen­ty-six Malaysian (Col­lec­tivist), 32 Aus­tralian, and 20 British (In­di­vid­u­al­ist) sub­jects com­plet­ed ten state­ments be­gin­ning with \"I am.\" The re­spons­es were cod­ed ac­cord­ing to whether they were id­io­cen­tric, group, or al­lo­cen­tric self-ref­er­ences. The scores were then weight­ed ac­cord­ing to the rank or­der in which they ap­peared on the ques­tion­naire. As pre­dict­ed by Hof­st­ede's mod­el, peo­ple from the col­lec­tivist cul­ture pro­duced sig­nif­i­cant­ly more group and few­er id­io­cen­tric self-de­scrip­tions than did peo­ple from the in­di­vid­u­al­ist cul­tures. The da­ta sup­port a pan-cul­tur­al mod­el of the self in which cross-cul­tur­al vari­a­tions in the self-con­cept are not treat­ed as cat­e­gor­i­cal­ly dif­fer­ent, but as re­flect­ing the rel­a­tive salience of the self's con­stituent com­po­nents.","DOI":"10.1177/0022022194252007","ISSN":"0022-0221, 1552-5422","journalAbbreviation":"Journal of Cross-Cultural Psychology","language":"en","author":[{"family":"Bochner","given":"Stephen"}],"issued":{"date-parts":[["1994",6,1]]}},"prefix":"e.g."},{"id":82,"uris":["http://zotero.org/users/26821/items/H7STIZ97"],"uri":["http://zotero.org/users/26821/items/H7STIZ97"],"itemData":{"id":82,"type":"article-journal","title":"Cultural Dimensions of Switching Behavior in Importer-Exporter Relationships","container-title":"Academy of Marketing Science Review","volume":"7","issue":"6","URL":"http://www.amsreview.org/articles/shankar03-2003.pdf","journalAbbreviation":"Academy of Marketing Science Review","author":[{"family":"Shankarmahesh","given":"Mahesh N."},{"family":"Ford","given":"John B."},{"family":"LaTour","given":"Michael S."}],"issued":{"date-parts":[["2003"]]},"accessed":{"date-parts":[["2016",9,6]]}}},{"id":83,"uris":["http://zotero.org/users/26821/items/IJ3266G9"],"uri":["http://zotero.org/users/26821/items/IJ3266G9"],"itemData":{"id":83,"type":"article-journal","title":"A replication of Hofstede’s uncertainty avoidance dimension across nationally representative samples from Europe","container-title":"International Journal of Cross Cultural Management","page":"161-171","volume":"14","issue":"2","source":"ccm.sagepub.com","abstract":"De­spite the great in­ter­est in Hof­st­ede’s di­men­sions of na­tion­al cul­ture, some of them have not been repli­cat­ed with na­tion­al­ly rep­re­sen­ta­tive sam­ples. In this study, we use 2010 Eu­ro­pean So­cial Sur­vey da­ta for 25 Eu­ro­pean coun­tries and Is­rael and ob­tain a close repli­ca­tion of Hof­st­ede’s un­cer­tain­ty avoid­ance (r = 0.81, p &lt; 0.001, n = 17) with strong face va­lid­i­ty, in­ter­nal re­li­a­bil­i­ty, and sim­i­lar pre­dic­tive prop­er­ties to those of the orig­i­nal mea­sure. The repli­ca­tion and our anal­y­sis elu­ci­date the na­ture of un­cer­tain­ty avoid­ance as a di­men­sion of na­tion­al cul­ture and ex­pose some mis­con­cep­tions about it.","DOI":"10.1177/1470595814521600","ISSN":"1470-5958, 1741-2838","journalAbbreviation":"International Journal of Cross Cultural Management","language":"en","author":[{"family":"Minkov","given":"Michael"},{"family":"Hofstede","given":"Geert"}],"issued":{"date-parts":[["2014",2,24]]}}}],"schema":"https://github.com/citation-style-language/schema/raw/master/csl-citation.json"} </w:instrText>
      </w:r>
      <w:r w:rsidR="009D2EBD" w:rsidRPr="00B0761A">
        <w:rPr>
          <w:rFonts w:ascii="Arial" w:eastAsia="ＭＳ 明朝" w:hAnsi="Arial" w:cs="Arial"/>
        </w:rPr>
        <w:fldChar w:fldCharType="separate"/>
      </w:r>
      <w:r w:rsidR="006B25A8" w:rsidRPr="00B0761A">
        <w:rPr>
          <w:rFonts w:ascii="Arial" w:eastAsia="ＭＳ 明朝" w:hAnsi="Arial" w:cs="Arial"/>
          <w:noProof/>
        </w:rPr>
        <w:t>(e.g. Bochner, 1994; Shankarmahesh et al., 2003; Minkov and Hofstede, 2014)</w:t>
      </w:r>
      <w:r w:rsidR="009D2EBD" w:rsidRPr="00B0761A">
        <w:rPr>
          <w:rFonts w:ascii="Arial" w:eastAsia="ＭＳ 明朝" w:hAnsi="Arial" w:cs="Arial"/>
        </w:rPr>
        <w:fldChar w:fldCharType="end"/>
      </w:r>
      <w:r w:rsidR="00737A08" w:rsidRPr="00B0761A">
        <w:rPr>
          <w:rFonts w:ascii="Arial" w:eastAsia="ＭＳ 明朝" w:hAnsi="Arial" w:cs="Arial"/>
        </w:rPr>
        <w:t>.</w:t>
      </w:r>
    </w:p>
    <w:p w14:paraId="0E65E79F" w14:textId="77777777" w:rsidR="00737A08" w:rsidRPr="00B0761A" w:rsidRDefault="00737A08" w:rsidP="00285DEC">
      <w:pPr>
        <w:pStyle w:val="PlainText"/>
        <w:rPr>
          <w:rFonts w:ascii="Arial" w:eastAsia="ＭＳ 明朝" w:hAnsi="Arial" w:cs="Arial"/>
        </w:rPr>
      </w:pPr>
    </w:p>
    <w:p w14:paraId="1588736B" w14:textId="4C9630C3" w:rsidR="009B00E6" w:rsidRPr="00B0761A" w:rsidRDefault="009B00E6" w:rsidP="009B00E6">
      <w:pPr>
        <w:pStyle w:val="PlainText"/>
        <w:rPr>
          <w:rFonts w:ascii="Arial" w:eastAsia="ＭＳ 明朝" w:hAnsi="Arial" w:cs="Arial"/>
        </w:rPr>
      </w:pPr>
      <w:r w:rsidRPr="00B0761A">
        <w:rPr>
          <w:rFonts w:ascii="Arial" w:eastAsia="ＭＳ 明朝" w:hAnsi="Arial" w:cs="Arial"/>
        </w:rPr>
        <w:t xml:space="preserve">Hofstede introduced a composite measure known as “cultural dimensions” to distinguish among cultures in different societies. </w:t>
      </w:r>
      <w:r w:rsidR="00BA6E5E" w:rsidRPr="00B0761A">
        <w:rPr>
          <w:rFonts w:ascii="Arial" w:eastAsia="ＭＳ 明朝" w:hAnsi="Arial" w:cs="Arial"/>
        </w:rPr>
        <w:t>There are currently</w:t>
      </w:r>
      <w:r w:rsidRPr="00B0761A">
        <w:rPr>
          <w:rFonts w:ascii="Arial" w:eastAsia="ＭＳ 明朝" w:hAnsi="Arial" w:cs="Arial"/>
        </w:rPr>
        <w:t xml:space="preserve"> six dimensions: </w:t>
      </w:r>
    </w:p>
    <w:p w14:paraId="2EC07D47" w14:textId="77777777" w:rsidR="009B00E6" w:rsidRPr="00B0761A" w:rsidRDefault="009B00E6" w:rsidP="009B00E6">
      <w:pPr>
        <w:pStyle w:val="PlainText"/>
        <w:rPr>
          <w:rFonts w:ascii="Arial" w:eastAsia="ＭＳ 明朝" w:hAnsi="Arial" w:cs="Arial"/>
        </w:rPr>
      </w:pPr>
    </w:p>
    <w:p w14:paraId="2992E97B" w14:textId="3DFF044E" w:rsidR="009B00E6" w:rsidRPr="00B0761A" w:rsidRDefault="009B00E6" w:rsidP="00B15D27">
      <w:pPr>
        <w:pStyle w:val="PlainText"/>
        <w:numPr>
          <w:ilvl w:val="0"/>
          <w:numId w:val="2"/>
        </w:numPr>
        <w:rPr>
          <w:rFonts w:ascii="Arial" w:eastAsia="ＭＳ 明朝" w:hAnsi="Arial" w:cs="Arial"/>
        </w:rPr>
      </w:pPr>
      <w:r w:rsidRPr="00B0761A">
        <w:rPr>
          <w:rFonts w:ascii="Arial" w:eastAsia="ＭＳ 明朝" w:hAnsi="Arial" w:cs="Arial"/>
        </w:rPr>
        <w:t>Power Distance (PDI)</w:t>
      </w:r>
    </w:p>
    <w:p w14:paraId="0413E19D" w14:textId="03DC163A" w:rsidR="009B00E6" w:rsidRPr="00B0761A" w:rsidRDefault="009B00E6" w:rsidP="00B15D27">
      <w:pPr>
        <w:pStyle w:val="PlainText"/>
        <w:numPr>
          <w:ilvl w:val="0"/>
          <w:numId w:val="2"/>
        </w:numPr>
        <w:rPr>
          <w:rFonts w:ascii="Arial" w:eastAsia="ＭＳ 明朝" w:hAnsi="Arial" w:cs="Arial"/>
        </w:rPr>
      </w:pPr>
      <w:r w:rsidRPr="00B0761A">
        <w:rPr>
          <w:rFonts w:ascii="Arial" w:eastAsia="ＭＳ 明朝" w:hAnsi="Arial" w:cs="Arial"/>
        </w:rPr>
        <w:t>Individualism versus Collectivism (IDV)</w:t>
      </w:r>
    </w:p>
    <w:p w14:paraId="09C2F3EB" w14:textId="0B4937DD" w:rsidR="009B00E6" w:rsidRPr="00B0761A" w:rsidRDefault="009B00E6" w:rsidP="00B15D27">
      <w:pPr>
        <w:pStyle w:val="PlainText"/>
        <w:numPr>
          <w:ilvl w:val="0"/>
          <w:numId w:val="2"/>
        </w:numPr>
        <w:rPr>
          <w:rFonts w:ascii="Arial" w:eastAsia="ＭＳ 明朝" w:hAnsi="Arial" w:cs="Arial"/>
        </w:rPr>
      </w:pPr>
      <w:r w:rsidRPr="00B0761A">
        <w:rPr>
          <w:rFonts w:ascii="Arial" w:eastAsia="ＭＳ 明朝" w:hAnsi="Arial" w:cs="Arial"/>
        </w:rPr>
        <w:t>Masculinity versus Femininity (MAS)</w:t>
      </w:r>
    </w:p>
    <w:p w14:paraId="17143479" w14:textId="3D1F8D2A" w:rsidR="009B00E6" w:rsidRPr="00B0761A" w:rsidRDefault="009B00E6" w:rsidP="00B15D27">
      <w:pPr>
        <w:pStyle w:val="PlainText"/>
        <w:numPr>
          <w:ilvl w:val="0"/>
          <w:numId w:val="2"/>
        </w:numPr>
        <w:rPr>
          <w:rFonts w:ascii="Arial" w:eastAsia="ＭＳ 明朝" w:hAnsi="Arial" w:cs="Arial"/>
        </w:rPr>
      </w:pPr>
      <w:r w:rsidRPr="00B0761A">
        <w:rPr>
          <w:rFonts w:ascii="Arial" w:eastAsia="ＭＳ 明朝" w:hAnsi="Arial" w:cs="Arial"/>
        </w:rPr>
        <w:t>Uncertainty Avoidance (UAI)</w:t>
      </w:r>
    </w:p>
    <w:p w14:paraId="7D2DBEF9" w14:textId="43FFFB27" w:rsidR="009B00E6" w:rsidRPr="00B0761A" w:rsidRDefault="009B00E6" w:rsidP="00B15D27">
      <w:pPr>
        <w:pStyle w:val="PlainText"/>
        <w:numPr>
          <w:ilvl w:val="0"/>
          <w:numId w:val="2"/>
        </w:numPr>
        <w:rPr>
          <w:rFonts w:ascii="Arial" w:eastAsia="ＭＳ 明朝" w:hAnsi="Arial" w:cs="Arial"/>
        </w:rPr>
      </w:pPr>
      <w:r w:rsidRPr="00B0761A">
        <w:rPr>
          <w:rFonts w:ascii="Arial" w:eastAsia="ＭＳ 明朝" w:hAnsi="Arial" w:cs="Arial"/>
        </w:rPr>
        <w:t>Long-term Orientation (LTO)</w:t>
      </w:r>
    </w:p>
    <w:p w14:paraId="5F045F6D" w14:textId="5A7DF331" w:rsidR="009B00E6" w:rsidRPr="00B0761A" w:rsidRDefault="009B00E6" w:rsidP="00B15D27">
      <w:pPr>
        <w:pStyle w:val="PlainText"/>
        <w:numPr>
          <w:ilvl w:val="0"/>
          <w:numId w:val="2"/>
        </w:numPr>
        <w:rPr>
          <w:rFonts w:ascii="Arial" w:eastAsia="ＭＳ 明朝" w:hAnsi="Arial" w:cs="Arial"/>
        </w:rPr>
      </w:pPr>
      <w:r w:rsidRPr="00B0761A">
        <w:rPr>
          <w:rFonts w:ascii="Arial" w:eastAsia="ＭＳ 明朝" w:hAnsi="Arial" w:cs="Arial"/>
        </w:rPr>
        <w:lastRenderedPageBreak/>
        <w:t>Indulgence versus Restraint (IVR)</w:t>
      </w:r>
    </w:p>
    <w:p w14:paraId="3489C1EE" w14:textId="77777777" w:rsidR="00D0277E" w:rsidRPr="00B0761A" w:rsidRDefault="00D0277E" w:rsidP="00285DEC">
      <w:pPr>
        <w:pStyle w:val="PlainText"/>
        <w:rPr>
          <w:rFonts w:ascii="Arial" w:eastAsia="ＭＳ 明朝" w:hAnsi="Arial" w:cs="Arial"/>
        </w:rPr>
      </w:pPr>
    </w:p>
    <w:p w14:paraId="273D7735" w14:textId="2AF3D241" w:rsidR="006001B7" w:rsidRPr="00B0761A" w:rsidRDefault="00DE6AA0" w:rsidP="00DE6AA0">
      <w:pPr>
        <w:rPr>
          <w:rFonts w:ascii="Arial" w:eastAsia="ＭＳ 明朝" w:hAnsi="Arial" w:cs="Arial"/>
        </w:rPr>
      </w:pPr>
      <w:bookmarkStart w:id="9" w:name="OLE_LINK94"/>
      <w:bookmarkStart w:id="10" w:name="OLE_LINK95"/>
      <w:r w:rsidRPr="00B0761A">
        <w:rPr>
          <w:rFonts w:ascii="Arial" w:eastAsia="ＭＳ 明朝" w:hAnsi="Arial" w:cs="Arial"/>
        </w:rPr>
        <w:t xml:space="preserve">Hofstede’s framework </w:t>
      </w:r>
      <w:r w:rsidR="00B02C88" w:rsidRPr="00B0761A">
        <w:rPr>
          <w:rFonts w:ascii="Arial" w:eastAsia="ＭＳ 明朝" w:hAnsi="Arial" w:cs="Arial"/>
        </w:rPr>
        <w:t>was</w:t>
      </w:r>
      <w:r w:rsidRPr="00B0761A">
        <w:rPr>
          <w:rFonts w:ascii="Arial" w:eastAsia="ＭＳ 明朝" w:hAnsi="Arial" w:cs="Arial"/>
        </w:rPr>
        <w:t xml:space="preserve"> used in this research to assess how cultural norms influence social media adoption among Saudi youth. </w:t>
      </w:r>
      <w:r w:rsidR="00E1107F" w:rsidRPr="00B0761A">
        <w:rPr>
          <w:rFonts w:ascii="Arial" w:eastAsia="ＭＳ 明朝" w:hAnsi="Arial" w:cs="Arial"/>
        </w:rPr>
        <w:t>It was chosen</w:t>
      </w:r>
      <w:r w:rsidR="00B02C88" w:rsidRPr="00B0761A">
        <w:rPr>
          <w:rFonts w:ascii="Arial" w:eastAsia="ＭＳ 明朝" w:hAnsi="Arial" w:cs="Arial"/>
        </w:rPr>
        <w:t xml:space="preserve"> because </w:t>
      </w:r>
      <w:r w:rsidRPr="00B0761A">
        <w:rPr>
          <w:rFonts w:ascii="Arial" w:eastAsia="ＭＳ 明朝" w:hAnsi="Arial" w:cs="Arial"/>
        </w:rPr>
        <w:t>it is a universal framework</w:t>
      </w:r>
      <w:r w:rsidR="00B02C88" w:rsidRPr="00B0761A">
        <w:rPr>
          <w:rFonts w:ascii="Arial" w:eastAsia="ＭＳ 明朝" w:hAnsi="Arial" w:cs="Arial"/>
        </w:rPr>
        <w:t xml:space="preserve"> that</w:t>
      </w:r>
      <w:r w:rsidRPr="00B0761A">
        <w:rPr>
          <w:rFonts w:ascii="Arial" w:eastAsia="ＭＳ 明朝" w:hAnsi="Arial" w:cs="Arial"/>
        </w:rPr>
        <w:t xml:space="preserve"> </w:t>
      </w:r>
      <w:r w:rsidR="00B02C88" w:rsidRPr="00B0761A">
        <w:rPr>
          <w:rFonts w:ascii="Arial" w:eastAsia="ＭＳ 明朝" w:hAnsi="Arial" w:cs="Arial"/>
        </w:rPr>
        <w:t>was</w:t>
      </w:r>
      <w:r w:rsidRPr="00B0761A">
        <w:rPr>
          <w:rFonts w:ascii="Arial" w:eastAsia="ＭＳ 明朝" w:hAnsi="Arial" w:cs="Arial"/>
        </w:rPr>
        <w:t xml:space="preserve"> developed from surveys in more than 50 Western and Eastern countries, </w:t>
      </w:r>
      <w:r w:rsidR="00B02C88" w:rsidRPr="00B0761A">
        <w:rPr>
          <w:rFonts w:ascii="Arial" w:eastAsia="ＭＳ 明朝" w:hAnsi="Arial" w:cs="Arial"/>
        </w:rPr>
        <w:t>including five</w:t>
      </w:r>
      <w:r w:rsidRPr="00B0761A">
        <w:rPr>
          <w:rFonts w:ascii="Arial" w:eastAsia="ＭＳ 明朝" w:hAnsi="Arial" w:cs="Arial"/>
        </w:rPr>
        <w:t xml:space="preserve"> Arab</w:t>
      </w:r>
      <w:r w:rsidR="00B02C88" w:rsidRPr="00B0761A">
        <w:rPr>
          <w:rFonts w:ascii="Arial" w:eastAsia="ＭＳ 明朝" w:hAnsi="Arial" w:cs="Arial"/>
        </w:rPr>
        <w:t xml:space="preserve"> countries</w:t>
      </w:r>
      <w:r w:rsidRPr="00B0761A">
        <w:rPr>
          <w:rFonts w:ascii="Arial" w:eastAsia="ＭＳ 明朝" w:hAnsi="Arial" w:cs="Arial"/>
        </w:rPr>
        <w:t xml:space="preserve"> </w:t>
      </w:r>
      <w:r w:rsidRPr="00B0761A">
        <w:rPr>
          <w:rFonts w:ascii="Arial" w:eastAsia="ＭＳ 明朝" w:hAnsi="Arial" w:cs="Arial"/>
        </w:rPr>
        <w:fldChar w:fldCharType="begin"/>
      </w:r>
      <w:r w:rsidRPr="00B0761A">
        <w:rPr>
          <w:rFonts w:ascii="Arial" w:eastAsia="ＭＳ 明朝" w:hAnsi="Arial" w:cs="Arial"/>
        </w:rPr>
        <w:instrText xml:space="preserve"> ADDIN ZOTERO_ITEM CSL_CITATION {"citationID":"z1ltfFiU","properties":{"formattedCitation":"(Hofstede, 1984)","plainCitation":"(Hofstede, 1984)"},"citationItems":[{"id":58,"uris":["http://zotero.org/users/26821/items/6T5JWVHK"],"uri":["http://zotero.org/users/26821/items/6T5JWVHK"],"itemData":{"id":58,"type":"article-journal","title":"Cultural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Manage","language":"en","author":[{"family":"Hofstede","given":"Geert"}],"issued":{"date-parts":[["1984"]]}}}],"schema":"https://github.com/citation-style-language/schema/raw/master/csl-citation.json"} </w:instrText>
      </w:r>
      <w:r w:rsidRPr="00B0761A">
        <w:rPr>
          <w:rFonts w:ascii="Arial" w:eastAsia="ＭＳ 明朝" w:hAnsi="Arial" w:cs="Arial"/>
        </w:rPr>
        <w:fldChar w:fldCharType="separate"/>
      </w:r>
      <w:r w:rsidR="006B25A8" w:rsidRPr="00B0761A">
        <w:rPr>
          <w:rFonts w:ascii="Arial" w:eastAsia="ＭＳ 明朝" w:hAnsi="Arial" w:cs="Arial"/>
          <w:noProof/>
        </w:rPr>
        <w:t>(Hofstede, 1984)</w:t>
      </w:r>
      <w:r w:rsidRPr="00B0761A">
        <w:rPr>
          <w:rFonts w:ascii="Arial" w:eastAsia="ＭＳ 明朝" w:hAnsi="Arial" w:cs="Arial"/>
        </w:rPr>
        <w:fldChar w:fldCharType="end"/>
      </w:r>
      <w:r w:rsidRPr="00B0761A">
        <w:rPr>
          <w:rFonts w:ascii="Arial" w:eastAsia="ＭＳ 明朝" w:hAnsi="Arial" w:cs="Arial"/>
        </w:rPr>
        <w:t xml:space="preserve">. </w:t>
      </w:r>
      <w:r w:rsidR="00AF138A" w:rsidRPr="00B0761A">
        <w:rPr>
          <w:rFonts w:ascii="Arial" w:eastAsia="ＭＳ 明朝" w:hAnsi="Arial" w:cs="Arial"/>
        </w:rPr>
        <w:t>The</w:t>
      </w:r>
      <w:r w:rsidRPr="00B0761A">
        <w:rPr>
          <w:rFonts w:ascii="Arial" w:eastAsia="ＭＳ 明朝" w:hAnsi="Arial" w:cs="Arial"/>
        </w:rPr>
        <w:t xml:space="preserve"> framework has</w:t>
      </w:r>
      <w:r w:rsidR="00AF138A" w:rsidRPr="00B0761A">
        <w:rPr>
          <w:rFonts w:ascii="Arial" w:eastAsia="ＭＳ 明朝" w:hAnsi="Arial" w:cs="Arial"/>
        </w:rPr>
        <w:t xml:space="preserve"> also</w:t>
      </w:r>
      <w:r w:rsidRPr="00B0761A">
        <w:rPr>
          <w:rFonts w:ascii="Arial" w:eastAsia="ＭＳ 明朝" w:hAnsi="Arial" w:cs="Arial"/>
        </w:rPr>
        <w:t xml:space="preserve"> been used effectively in many cross cultural-studies. </w:t>
      </w:r>
      <w:r w:rsidR="00163CFA" w:rsidRPr="00B0761A">
        <w:rPr>
          <w:rFonts w:ascii="Arial" w:eastAsia="ＭＳ 明朝" w:hAnsi="Arial" w:cs="Arial"/>
        </w:rPr>
        <w:t>Using</w:t>
      </w:r>
      <w:r w:rsidRPr="00B0761A">
        <w:rPr>
          <w:rFonts w:ascii="Arial" w:eastAsia="ＭＳ 明朝" w:hAnsi="Arial" w:cs="Arial"/>
        </w:rPr>
        <w:t xml:space="preserve"> Hofstede’s framework </w:t>
      </w:r>
      <w:r w:rsidR="00163CFA" w:rsidRPr="00B0761A">
        <w:rPr>
          <w:rFonts w:ascii="Arial" w:eastAsia="ＭＳ 明朝" w:hAnsi="Arial" w:cs="Arial"/>
        </w:rPr>
        <w:t>also enables us to</w:t>
      </w:r>
      <w:r w:rsidRPr="00B0761A">
        <w:rPr>
          <w:rFonts w:ascii="Arial" w:eastAsia="ＭＳ 明朝" w:hAnsi="Arial" w:cs="Arial"/>
        </w:rPr>
        <w:t xml:space="preserve"> compare our study findings with prior studies </w:t>
      </w:r>
      <w:r w:rsidR="005E75CE" w:rsidRPr="00B0761A">
        <w:rPr>
          <w:rFonts w:ascii="Arial" w:eastAsia="ＭＳ 明朝" w:hAnsi="Arial" w:cs="Arial"/>
        </w:rPr>
        <w:t xml:space="preserve">of </w:t>
      </w:r>
      <w:r w:rsidRPr="00B0761A">
        <w:rPr>
          <w:rFonts w:ascii="Arial" w:eastAsia="ＭＳ 明朝" w:hAnsi="Arial" w:cs="Arial"/>
        </w:rPr>
        <w:t xml:space="preserve">culture and social media adoption </w:t>
      </w:r>
      <w:r w:rsidR="004C24DF" w:rsidRPr="00B0761A">
        <w:rPr>
          <w:rFonts w:ascii="Arial" w:eastAsia="ＭＳ 明朝" w:hAnsi="Arial" w:cs="Arial"/>
        </w:rPr>
        <w:fldChar w:fldCharType="begin"/>
      </w:r>
      <w:r w:rsidR="007D24FE" w:rsidRPr="00B0761A">
        <w:rPr>
          <w:rFonts w:ascii="Arial" w:eastAsia="ＭＳ 明朝" w:hAnsi="Arial" w:cs="Arial"/>
        </w:rPr>
        <w:instrText xml:space="preserve"> ADDIN ZOTERO_ITEM CSL_CITATION {"citationID":"DpQMuBoh","properties":{"formattedCitation":"(e.g., Al Omoush et al., 2012; Jackson and Wang, 2013)","plainCitation":"(e.g., Al Omoush et al., 2012; Jackson and Wang, 2013)"},"citationItems":[{"id":86,"uris":["http://zotero.org/users/26821/items/VQR7WGP5"],"uri":["http://zotero.org/users/26821/items/VQR7WGP5"],"itemData":{"id":86,"type":"article-journal","title":"The impact of Arab cultural values on online social networking: The case of Facebook","container-title":"Computers in Human Behavior","page":"2387-2399","volume":"28","issue":"6","source":"ScienceDirect","abstract":"The purpose of this research is to investigate the impact of cultural values on motivations and attitudes toward Social Networking Sites (SNSs) in the Arab world, and the factors affecting the continuity of membership value. Online questionnaire was used to collect data from the Arab Facebook members. Structural Equation Modeling, using EQS was conducted to analyze the data. The results indicated to a disparity in cultural impact on motivations and attitudes. At the time that Arab youth seek to liberate from all the kinds of restrictions to satisfy their human needs through joining SNSs, their attitudes are still influenced by the cultural values of Arab nation. The results also revealed a significant effect of members’ motivations, attitudes, and usage on the continuity of Facebook membership value. The present study contributes to the continuing discussion about why and how people engage in SNSs from different nations’ cultures, especially after the critical roles of SNSs in so-called Arab Spring.","DOI":"10.1016/j.chb.2012.07.010","ISSN":"0747-5632","shortTitle":"The impact of Arab cultural values on online social networking","journalAbbreviation":"Computers in Human Behavior","author":[{"family":"Al Omoush","given":"Khaled Saleh"},{"family":"Yaseen","given":"Saad Ghaleb"},{"family":"Atwah Alma’aitah","given":"Mohammad"}],"issued":{"date-parts":[["2012",11]]}},"prefix":"e.g., "},{"id":89,"uris":["http://zotero.org/users/26821/items/KE5VRCWS"],"uri":["http://zotero.org/users/26821/items/KE5VRCWS"],"itemData":{"id":89,"type":"article-journal","title":"Cultural differences in social networking site use: A comparative study of China and the United States","container-title":"Computers in Human Behavior","page":"910--921","volume":"29","issue":"3","abstract":"This research compared social networking site (SNS) use in a collectivistic culture, China, and an individualistic culture, the United States (US). Over 400 college student participants from a Southwestern University in Chongqing, China, and 490 college participants from a Midwestern University in the US completed a survey about their use of SNSs -- time spent, importance and motives for use. They then rated themselves on a variety of personal characteristics, namely the Big Five Personality factors, Loneliness, Shyness and Life Satisfaction. Results revealed cultural differences in SNS use. US participants spent more time in SNS, considered them to be more important and had more friends in SNSs than did Chinese participants. Self-ratings of personal characteristics also differed in the two cultures as did the personal characteristics that predicted SNS use. In general, personal characteristics were less effective in predicting SNS use in China than in the US. Findings suggest that in collectivistic cultures the importance of the family, friends and one's groups may be partly responsible for Chinese participants' lesser use of SNSs, whereas in individualistic cultures the importance of self and having more but less close and enduring friendships may be partly responsible for US participants' greater use of SNSs. Personal characteristics predicted SNS use in both cultures but were stronger predictors in an individualistic culture than in a collectivistic, consistent with the emphasis on self in the former and on family, friends and one's groups in the latter. Future research is needed to identify whether cultural values always take precedence over personal characteristics and motives in determining behavior in the virtual world.","DOI":"10.1016/j.chb.2012.11.024","journalAbbreviation":"Computers in Human Behavior","author":[{"family":"Jackson","given":"Linda A."},{"family":"Wang","given":"Jin-Liang"}],"issued":{"date-parts":[["2013",5]]}}}],"schema":"https://github.com/citation-style-language/schema/raw/master/csl-citation.json"} </w:instrText>
      </w:r>
      <w:r w:rsidR="004C24DF" w:rsidRPr="00B0761A">
        <w:rPr>
          <w:rFonts w:ascii="Arial" w:eastAsia="ＭＳ 明朝" w:hAnsi="Arial" w:cs="Arial"/>
        </w:rPr>
        <w:fldChar w:fldCharType="separate"/>
      </w:r>
      <w:r w:rsidR="006B25A8" w:rsidRPr="00B0761A">
        <w:rPr>
          <w:rFonts w:ascii="Arial" w:eastAsia="ＭＳ 明朝" w:hAnsi="Arial" w:cs="Arial"/>
          <w:noProof/>
        </w:rPr>
        <w:t>(e.g., Al Omoush et al., 2012; Jackson and Wang, 2013)</w:t>
      </w:r>
      <w:r w:rsidR="004C24DF" w:rsidRPr="00B0761A">
        <w:rPr>
          <w:rFonts w:ascii="Arial" w:eastAsia="ＭＳ 明朝" w:hAnsi="Arial" w:cs="Arial"/>
        </w:rPr>
        <w:fldChar w:fldCharType="end"/>
      </w:r>
      <w:r w:rsidRPr="00B0761A">
        <w:rPr>
          <w:rFonts w:ascii="Arial" w:eastAsia="ＭＳ 明朝" w:hAnsi="Arial" w:cs="Arial"/>
        </w:rPr>
        <w:t>.</w:t>
      </w:r>
    </w:p>
    <w:p w14:paraId="7EB9F586" w14:textId="77777777" w:rsidR="006001B7" w:rsidRPr="00B0761A" w:rsidRDefault="006001B7" w:rsidP="00DE6AA0">
      <w:pPr>
        <w:rPr>
          <w:rFonts w:ascii="Arial" w:eastAsia="ＭＳ 明朝" w:hAnsi="Arial" w:cs="Arial"/>
        </w:rPr>
      </w:pPr>
    </w:p>
    <w:p w14:paraId="5F6F6EE1" w14:textId="723BFFCF" w:rsidR="00DE6AA0" w:rsidRPr="00B0761A" w:rsidRDefault="009E2C3A" w:rsidP="00FE5528">
      <w:pPr>
        <w:pStyle w:val="PlainText"/>
        <w:rPr>
          <w:rFonts w:ascii="Arial" w:eastAsia="ＭＳ 明朝" w:hAnsi="Arial" w:cs="Arial"/>
        </w:rPr>
      </w:pPr>
      <w:r w:rsidRPr="00B0761A">
        <w:rPr>
          <w:rFonts w:ascii="Arial" w:eastAsia="ＭＳ 明朝" w:hAnsi="Arial" w:cs="Arial"/>
        </w:rPr>
        <w:t>W</w:t>
      </w:r>
      <w:r w:rsidR="001E1AD1" w:rsidRPr="00B0761A">
        <w:rPr>
          <w:rFonts w:ascii="Arial" w:eastAsia="ＭＳ 明朝" w:hAnsi="Arial" w:cs="Arial"/>
        </w:rPr>
        <w:t>e focused on th</w:t>
      </w:r>
      <w:r w:rsidR="00B65A66" w:rsidRPr="00B0761A">
        <w:rPr>
          <w:rFonts w:ascii="Arial" w:eastAsia="ＭＳ 明朝" w:hAnsi="Arial" w:cs="Arial"/>
        </w:rPr>
        <w:t>e dimensions of Power Distance</w:t>
      </w:r>
      <w:r w:rsidR="009736FB" w:rsidRPr="00B0761A">
        <w:rPr>
          <w:rFonts w:ascii="Arial" w:eastAsia="ＭＳ 明朝" w:hAnsi="Arial" w:cs="Arial"/>
        </w:rPr>
        <w:t xml:space="preserve"> (PDI)</w:t>
      </w:r>
      <w:r w:rsidR="001E1AD1" w:rsidRPr="00B0761A">
        <w:rPr>
          <w:rFonts w:ascii="Arial" w:eastAsia="ＭＳ 明朝" w:hAnsi="Arial" w:cs="Arial"/>
        </w:rPr>
        <w:t xml:space="preserve"> and Ind</w:t>
      </w:r>
      <w:r w:rsidR="00B65A66" w:rsidRPr="00B0761A">
        <w:rPr>
          <w:rFonts w:ascii="Arial" w:eastAsia="ＭＳ 明朝" w:hAnsi="Arial" w:cs="Arial"/>
        </w:rPr>
        <w:t>ividualism vs. Collectivism</w:t>
      </w:r>
      <w:r w:rsidR="009736FB" w:rsidRPr="00B0761A">
        <w:rPr>
          <w:rFonts w:ascii="Arial" w:eastAsia="ＭＳ 明朝" w:hAnsi="Arial" w:cs="Arial"/>
        </w:rPr>
        <w:t xml:space="preserve"> (IDV)</w:t>
      </w:r>
      <w:r w:rsidR="00B65A66" w:rsidRPr="00B0761A">
        <w:rPr>
          <w:rFonts w:ascii="Arial" w:eastAsia="ＭＳ 明朝" w:hAnsi="Arial" w:cs="Arial"/>
        </w:rPr>
        <w:t xml:space="preserve"> </w:t>
      </w:r>
      <w:r w:rsidRPr="00B0761A">
        <w:rPr>
          <w:rFonts w:ascii="Arial" w:eastAsia="ＭＳ 明朝" w:hAnsi="Arial" w:cs="Arial"/>
        </w:rPr>
        <w:t>in our study</w:t>
      </w:r>
      <w:r w:rsidR="006001B7" w:rsidRPr="00B0761A">
        <w:rPr>
          <w:rFonts w:ascii="Arial" w:eastAsia="ＭＳ 明朝" w:hAnsi="Arial" w:cs="Arial"/>
        </w:rPr>
        <w:t xml:space="preserve">, because these two dimensions tend to be negatively correlated. According to </w:t>
      </w:r>
      <w:bookmarkStart w:id="11" w:name="OLE_LINK139"/>
      <w:bookmarkStart w:id="12" w:name="OLE_LINK140"/>
      <w:r w:rsidR="006001B7" w:rsidRPr="00B0761A">
        <w:rPr>
          <w:rFonts w:ascii="Arial" w:eastAsia="ＭＳ 明朝" w:hAnsi="Arial" w:cs="Arial"/>
        </w:rPr>
        <w:t xml:space="preserve">Hofstede and Hofstede </w:t>
      </w:r>
      <w:bookmarkEnd w:id="11"/>
      <w:bookmarkEnd w:id="12"/>
      <w:r w:rsidR="006001B7" w:rsidRPr="00B0761A">
        <w:rPr>
          <w:rFonts w:ascii="Arial" w:eastAsia="ＭＳ 明朝" w:hAnsi="Arial" w:cs="Arial"/>
        </w:rPr>
        <w:fldChar w:fldCharType="begin"/>
      </w:r>
      <w:r w:rsidR="006001B7" w:rsidRPr="00B0761A">
        <w:rPr>
          <w:rFonts w:ascii="Arial" w:eastAsia="ＭＳ 明朝" w:hAnsi="Arial" w:cs="Arial"/>
        </w:rPr>
        <w:instrText xml:space="preserve"> ADDIN ZOTERO_ITEM CSL_CITATION {"citationID":"Ebn2eU5r","properties":{"formattedCitation":"{\\rtf (2004, pp. 83\\uc0\\u8211{}84)}","plainCitation":"(2004, pp. 83–84)"},"citationItems":[{"id":109,"uris":["http://zotero.org/users/26821/items/IKQJ6UFS"],"uri":["http://zotero.org/users/26821/items/IKQJ6UFS"],"itemData":{"id":109,"type":"book","title":"Cultures and Organizations : Software for the Mind: Software for the Mind","publisher":"McGraw Hill","number-of-pages":"450","source":"Google Books","abstract":"The landmark study of cultural differences across 70 nations, Cultures and Organizations helps readers look at how they think—and how they fail to think—as members of groups. Based on decades of painstaking field research, this new edition features the latest scientific results published in Geert Hofstede’s scholarly work Culture’s Consequences, Second Edition. Original in thought and profoundly important, Cultures and Organizations offers vital knowledge and insight on issues that will shape the future of cultures and nations in a globalized world.","ISBN":"978-0-07-143959-6","note":"Google-Books-ID: emp_gZ0wMpYC","shortTitle":"Cultures and Organizations","language":"en","author":[{"family":"Hofstede","given":"Geert"},{"family":"Hofstede","given":"Gert Jan"}],"issued":{"date-parts":[["2004",9,12]]}},"locator":"83–84","suppress-author":true}],"schema":"https://github.com/citation-style-language/schema/raw/master/csl-citation.json"} </w:instrText>
      </w:r>
      <w:r w:rsidR="006001B7" w:rsidRPr="00B0761A">
        <w:rPr>
          <w:rFonts w:ascii="Arial" w:eastAsia="ＭＳ 明朝" w:hAnsi="Arial" w:cs="Arial"/>
        </w:rPr>
        <w:fldChar w:fldCharType="separate"/>
      </w:r>
      <w:r w:rsidR="006001B7" w:rsidRPr="00B0761A">
        <w:rPr>
          <w:rFonts w:ascii="Arial" w:hAnsi="Arial" w:cs="Arial"/>
        </w:rPr>
        <w:t>(2004, pp. 83–84)</w:t>
      </w:r>
      <w:r w:rsidR="006001B7" w:rsidRPr="00B0761A">
        <w:rPr>
          <w:rFonts w:ascii="Arial" w:eastAsia="ＭＳ 明朝" w:hAnsi="Arial" w:cs="Arial"/>
        </w:rPr>
        <w:fldChar w:fldCharType="end"/>
      </w:r>
      <w:r w:rsidR="006001B7" w:rsidRPr="00B0761A">
        <w:rPr>
          <w:rFonts w:ascii="Arial" w:eastAsia="ＭＳ 明朝" w:hAnsi="Arial" w:cs="Arial"/>
        </w:rPr>
        <w:t xml:space="preserve">, people in </w:t>
      </w:r>
      <w:bookmarkStart w:id="13" w:name="OLE_LINK141"/>
      <w:bookmarkStart w:id="14" w:name="OLE_LINK142"/>
      <w:r w:rsidR="006001B7" w:rsidRPr="00B0761A">
        <w:rPr>
          <w:rFonts w:ascii="Arial" w:eastAsia="ＭＳ 明朝" w:hAnsi="Arial" w:cs="Arial"/>
        </w:rPr>
        <w:t xml:space="preserve">collectivist </w:t>
      </w:r>
      <w:bookmarkEnd w:id="13"/>
      <w:bookmarkEnd w:id="14"/>
      <w:r w:rsidR="006001B7" w:rsidRPr="00B0761A">
        <w:rPr>
          <w:rFonts w:ascii="Arial" w:eastAsia="ＭＳ 明朝" w:hAnsi="Arial" w:cs="Arial"/>
        </w:rPr>
        <w:t>cultures are “usually also dependent on power figures”</w:t>
      </w:r>
      <w:r w:rsidR="00FE5528" w:rsidRPr="00B0761A">
        <w:rPr>
          <w:rFonts w:ascii="Arial" w:eastAsia="ＭＳ 明朝" w:hAnsi="Arial" w:cs="Arial"/>
        </w:rPr>
        <w:t xml:space="preserve">, while the </w:t>
      </w:r>
      <w:r w:rsidR="006001B7" w:rsidRPr="00B0761A">
        <w:rPr>
          <w:rFonts w:ascii="Arial" w:eastAsia="ＭＳ 明朝" w:hAnsi="Arial" w:cs="Arial"/>
        </w:rPr>
        <w:t xml:space="preserve">opposite tends to apply in individualist cultures. </w:t>
      </w:r>
      <w:r w:rsidR="00FE5528" w:rsidRPr="00B0761A">
        <w:rPr>
          <w:rFonts w:ascii="Arial" w:eastAsia="ＭＳ 明朝" w:hAnsi="Arial" w:cs="Arial"/>
        </w:rPr>
        <w:t xml:space="preserve">Hofstede and Hofstede </w:t>
      </w:r>
      <w:r w:rsidR="00FE5528" w:rsidRPr="00B0761A">
        <w:rPr>
          <w:rFonts w:ascii="Arial" w:eastAsia="ＭＳ 明朝" w:hAnsi="Arial" w:cs="Arial"/>
        </w:rPr>
        <w:fldChar w:fldCharType="begin"/>
      </w:r>
      <w:r w:rsidR="00FE5528" w:rsidRPr="00B0761A">
        <w:rPr>
          <w:rFonts w:ascii="Arial" w:eastAsia="ＭＳ 明朝" w:hAnsi="Arial" w:cs="Arial"/>
        </w:rPr>
        <w:instrText xml:space="preserve"> ADDIN ZOTERO_ITEM CSL_CITATION {"citationID":"STZ4N5nX","properties":{"formattedCitation":"(2004, p. 114)","plainCitation":"(2004, p. 114)"},"citationItems":[{"id":109,"uris":["http://zotero.org/users/26821/items/IKQJ6UFS"],"uri":["http://zotero.org/users/26821/items/IKQJ6UFS"],"itemData":{"id":109,"type":"book","title":"Cultures and Organizations : Software for the Mind: Software for the Mind","publisher":"McGraw Hill","number-of-pages":"450","source":"Google Books","abstract":"The landmark study of cultural differences across 70 nations, Cultures and Organizations helps readers look at how they think—and how they fail to think—as members of groups. Based on decades of painstaking field research, this new edition features the latest scientific results published in Geert Hofstede’s scholarly work Culture’s Consequences, Second Edition. Original in thought and profoundly important, Cultures and Organizations offers vital knowledge and insight on issues that will shape the future of cultures and nations in a globalized world.","ISBN":"978-0-07-143959-6","note":"Google-Books-ID: emp_gZ0wMpYC","shortTitle":"Cultures and Organizations","language":"en","author":[{"family":"Hofstede","given":"Geert"},{"family":"Hofstede","given":"Gert Jan"}],"issued":{"date-parts":[["2004",9,12]]}},"locator":"114","suppress-author":true}],"schema":"https://github.com/citation-style-language/schema/raw/master/csl-citation.json"} </w:instrText>
      </w:r>
      <w:r w:rsidR="00FE5528" w:rsidRPr="00B0761A">
        <w:rPr>
          <w:rFonts w:ascii="Arial" w:eastAsia="ＭＳ 明朝" w:hAnsi="Arial" w:cs="Arial"/>
        </w:rPr>
        <w:fldChar w:fldCharType="separate"/>
      </w:r>
      <w:r w:rsidR="00FE5528" w:rsidRPr="00B0761A">
        <w:rPr>
          <w:rFonts w:ascii="Arial" w:eastAsia="ＭＳ 明朝" w:hAnsi="Arial" w:cs="Arial"/>
          <w:noProof/>
        </w:rPr>
        <w:t>(2004, p. 114)</w:t>
      </w:r>
      <w:r w:rsidR="00FE5528" w:rsidRPr="00B0761A">
        <w:rPr>
          <w:rFonts w:ascii="Arial" w:eastAsia="ＭＳ 明朝" w:hAnsi="Arial" w:cs="Arial"/>
        </w:rPr>
        <w:fldChar w:fldCharType="end"/>
      </w:r>
      <w:r w:rsidR="00FE5528" w:rsidRPr="00B0761A">
        <w:rPr>
          <w:rFonts w:ascii="Arial" w:eastAsia="ＭＳ 明朝" w:hAnsi="Arial" w:cs="Arial"/>
        </w:rPr>
        <w:t xml:space="preserve"> </w:t>
      </w:r>
      <w:r w:rsidR="001E2CCA" w:rsidRPr="00B0761A">
        <w:rPr>
          <w:rFonts w:ascii="Arial" w:eastAsia="ＭＳ 明朝" w:hAnsi="Arial" w:cs="Arial"/>
        </w:rPr>
        <w:t xml:space="preserve">also </w:t>
      </w:r>
      <w:r w:rsidR="006001B7" w:rsidRPr="00B0761A">
        <w:rPr>
          <w:rFonts w:ascii="Arial" w:eastAsia="ＭＳ 明朝" w:hAnsi="Arial" w:cs="Arial"/>
        </w:rPr>
        <w:t>predicted that the values associated with these two dimensions are likely “to exist and to play a big role in international affairs” well into the future.</w:t>
      </w:r>
    </w:p>
    <w:p w14:paraId="5A3AEAA8" w14:textId="77777777" w:rsidR="00DE6AA0" w:rsidRPr="00B0761A" w:rsidRDefault="00DE6AA0" w:rsidP="00285DEC">
      <w:pPr>
        <w:pStyle w:val="PlainText"/>
        <w:rPr>
          <w:rFonts w:ascii="Arial" w:eastAsia="ＭＳ 明朝" w:hAnsi="Arial" w:cs="Arial"/>
        </w:rPr>
      </w:pPr>
    </w:p>
    <w:p w14:paraId="7EC8592B" w14:textId="50F3C4CC" w:rsidR="001E1AD1" w:rsidRPr="00B0761A" w:rsidRDefault="00B06046" w:rsidP="001E1AD1">
      <w:pPr>
        <w:pStyle w:val="PlainText"/>
        <w:rPr>
          <w:rFonts w:ascii="Arial" w:eastAsia="ＭＳ 明朝" w:hAnsi="Arial" w:cs="Arial"/>
        </w:rPr>
      </w:pPr>
      <w:r w:rsidRPr="00B0761A">
        <w:rPr>
          <w:rFonts w:ascii="Arial" w:eastAsia="ＭＳ 明朝" w:hAnsi="Arial" w:cs="Arial"/>
        </w:rPr>
        <w:t>C</w:t>
      </w:r>
      <w:r w:rsidR="001E1AD1" w:rsidRPr="00B0761A">
        <w:rPr>
          <w:rFonts w:ascii="Arial" w:eastAsia="ＭＳ 明朝" w:hAnsi="Arial" w:cs="Arial"/>
        </w:rPr>
        <w:t xml:space="preserve">ountries in the Arab region </w:t>
      </w:r>
      <w:r w:rsidR="002163CA" w:rsidRPr="00B0761A">
        <w:rPr>
          <w:rFonts w:ascii="Arial" w:eastAsia="ＭＳ 明朝" w:hAnsi="Arial" w:cs="Arial"/>
        </w:rPr>
        <w:t>are</w:t>
      </w:r>
      <w:r w:rsidR="001E1AD1" w:rsidRPr="00B0761A">
        <w:rPr>
          <w:rFonts w:ascii="Arial" w:eastAsia="ＭＳ 明朝" w:hAnsi="Arial" w:cs="Arial"/>
        </w:rPr>
        <w:t xml:space="preserve"> classified as having high power distance. The power</w:t>
      </w:r>
      <w:r w:rsidR="00704108" w:rsidRPr="00B0761A">
        <w:rPr>
          <w:rFonts w:ascii="Arial" w:eastAsia="ＭＳ 明朝" w:hAnsi="Arial" w:cs="Arial"/>
        </w:rPr>
        <w:t xml:space="preserve"> </w:t>
      </w:r>
      <w:r w:rsidR="001E1AD1" w:rsidRPr="00B0761A">
        <w:rPr>
          <w:rFonts w:ascii="Arial" w:eastAsia="ＭＳ 明朝" w:hAnsi="Arial" w:cs="Arial"/>
        </w:rPr>
        <w:t>distan</w:t>
      </w:r>
      <w:r w:rsidR="003D4DF0" w:rsidRPr="00B0761A">
        <w:rPr>
          <w:rFonts w:ascii="Arial" w:eastAsia="ＭＳ 明朝" w:hAnsi="Arial" w:cs="Arial"/>
        </w:rPr>
        <w:t>ce dimension measures a culture’</w:t>
      </w:r>
      <w:r w:rsidR="001E1AD1" w:rsidRPr="00B0761A">
        <w:rPr>
          <w:rFonts w:ascii="Arial" w:eastAsia="ＭＳ 明朝" w:hAnsi="Arial" w:cs="Arial"/>
        </w:rPr>
        <w:t>s acceptance of authority</w:t>
      </w:r>
      <w:r w:rsidR="00402320" w:rsidRPr="00B0761A">
        <w:rPr>
          <w:rFonts w:ascii="Arial" w:eastAsia="ＭＳ 明朝" w:hAnsi="Arial" w:cs="Arial"/>
        </w:rPr>
        <w:t>, and</w:t>
      </w:r>
      <w:r w:rsidR="001E1AD1" w:rsidRPr="00B0761A">
        <w:rPr>
          <w:rFonts w:ascii="Arial" w:eastAsia="ＭＳ 明朝" w:hAnsi="Arial" w:cs="Arial"/>
        </w:rPr>
        <w:t xml:space="preserve"> has been defined as “The extent to which the members of a society accept that power in institutions and organizations is distributed unequally” </w:t>
      </w:r>
      <w:r w:rsidR="00BC29DF" w:rsidRPr="00B0761A">
        <w:rPr>
          <w:rFonts w:ascii="Arial" w:eastAsia="ＭＳ 明朝" w:hAnsi="Arial" w:cs="Arial"/>
        </w:rPr>
        <w:fldChar w:fldCharType="begin"/>
      </w:r>
      <w:r w:rsidR="00BC29DF" w:rsidRPr="00B0761A">
        <w:rPr>
          <w:rFonts w:ascii="Arial" w:eastAsia="ＭＳ 明朝" w:hAnsi="Arial" w:cs="Arial"/>
        </w:rPr>
        <w:instrText xml:space="preserve"> ADDIN ZOTERO_ITEM CSL_CITATION {"citationID":"kg5ANnG3","properties":{"formattedCitation":"(Hofstede, 1984, p. 83)","plainCitation":"(Hofstede, 1984, p. 83)"},"citationItems":[{"id":58,"uris":["http://zotero.org/users/26821/items/6T5JWVHK"],"uri":["http://zotero.org/users/26821/items/6T5JWVHK"],"itemData":{"id":58,"type":"article-journal","title":"Cultural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Manage","language":"en","author":[{"family":"Hofstede","given":"Geert"}],"issued":{"date-parts":[["1984"]]}},"locator":"83"}],"schema":"https://github.com/citation-style-language/schema/raw/master/csl-citation.json"} </w:instrText>
      </w:r>
      <w:r w:rsidR="00BC29DF" w:rsidRPr="00B0761A">
        <w:rPr>
          <w:rFonts w:ascii="Arial" w:eastAsia="ＭＳ 明朝" w:hAnsi="Arial" w:cs="Arial"/>
        </w:rPr>
        <w:fldChar w:fldCharType="separate"/>
      </w:r>
      <w:r w:rsidR="006B25A8" w:rsidRPr="00B0761A">
        <w:rPr>
          <w:rFonts w:ascii="Arial" w:eastAsia="ＭＳ 明朝" w:hAnsi="Arial" w:cs="Arial"/>
          <w:noProof/>
        </w:rPr>
        <w:t>(Hofstede, 1984, p. 83)</w:t>
      </w:r>
      <w:r w:rsidR="00BC29DF" w:rsidRPr="00B0761A">
        <w:rPr>
          <w:rFonts w:ascii="Arial" w:eastAsia="ＭＳ 明朝" w:hAnsi="Arial" w:cs="Arial"/>
        </w:rPr>
        <w:fldChar w:fldCharType="end"/>
      </w:r>
      <w:r w:rsidR="001E1AD1" w:rsidRPr="00B0761A">
        <w:rPr>
          <w:rFonts w:ascii="Arial" w:eastAsia="ＭＳ 明朝" w:hAnsi="Arial" w:cs="Arial"/>
        </w:rPr>
        <w:t xml:space="preserve">. Hofstede </w:t>
      </w:r>
      <w:r w:rsidR="00BC29DF"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BaiIZpxh","properties":{"formattedCitation":"(1984)","plainCitation":"(1984)"},"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Manage","language":"en","author":[{"family":"Hofstede","given":"Geert"}],"issued":{"date-parts":[["1984"]]}},"suppress-author":true}],"schema":"https://github.com/citation-style-language/schema/raw/master/csl-citation.json"} </w:instrText>
      </w:r>
      <w:r w:rsidR="00BC29DF" w:rsidRPr="00B0761A">
        <w:rPr>
          <w:rFonts w:ascii="Arial" w:eastAsia="ＭＳ 明朝" w:hAnsi="Arial" w:cs="Arial"/>
        </w:rPr>
        <w:fldChar w:fldCharType="separate"/>
      </w:r>
      <w:r w:rsidR="006B25A8" w:rsidRPr="00B0761A">
        <w:rPr>
          <w:rFonts w:ascii="Arial" w:eastAsia="ＭＳ 明朝" w:hAnsi="Arial" w:cs="Arial"/>
          <w:noProof/>
        </w:rPr>
        <w:t>(1984)</w:t>
      </w:r>
      <w:r w:rsidR="00BC29DF" w:rsidRPr="00B0761A">
        <w:rPr>
          <w:rFonts w:ascii="Arial" w:eastAsia="ＭＳ 明朝" w:hAnsi="Arial" w:cs="Arial"/>
        </w:rPr>
        <w:fldChar w:fldCharType="end"/>
      </w:r>
      <w:r w:rsidR="001E1AD1" w:rsidRPr="00B0761A">
        <w:rPr>
          <w:rFonts w:ascii="Arial" w:eastAsia="ＭＳ 明朝" w:hAnsi="Arial" w:cs="Arial"/>
        </w:rPr>
        <w:t xml:space="preserve"> </w:t>
      </w:r>
      <w:r w:rsidR="00A65044" w:rsidRPr="00B0761A">
        <w:rPr>
          <w:rFonts w:ascii="Arial" w:eastAsia="ＭＳ 明朝" w:hAnsi="Arial" w:cs="Arial"/>
        </w:rPr>
        <w:t>closely observed</w:t>
      </w:r>
      <w:r w:rsidR="001E1AD1" w:rsidRPr="00B0761A">
        <w:rPr>
          <w:rFonts w:ascii="Arial" w:eastAsia="ＭＳ 明朝" w:hAnsi="Arial" w:cs="Arial"/>
        </w:rPr>
        <w:t xml:space="preserve"> cultures that </w:t>
      </w:r>
      <w:r w:rsidR="00A65044" w:rsidRPr="00B0761A">
        <w:rPr>
          <w:rFonts w:ascii="Arial" w:eastAsia="ＭＳ 明朝" w:hAnsi="Arial" w:cs="Arial"/>
        </w:rPr>
        <w:t>we</w:t>
      </w:r>
      <w:r w:rsidR="001E1AD1" w:rsidRPr="00B0761A">
        <w:rPr>
          <w:rFonts w:ascii="Arial" w:eastAsia="ＭＳ 明朝" w:hAnsi="Arial" w:cs="Arial"/>
        </w:rPr>
        <w:t xml:space="preserve">re higher on the power-distance scale. </w:t>
      </w:r>
      <w:r w:rsidR="00004217" w:rsidRPr="00B0761A">
        <w:rPr>
          <w:rFonts w:ascii="Arial" w:eastAsia="ＭＳ 明朝" w:hAnsi="Arial" w:cs="Arial"/>
        </w:rPr>
        <w:t>H</w:t>
      </w:r>
      <w:r w:rsidR="001E1AD1" w:rsidRPr="00B0761A">
        <w:rPr>
          <w:rFonts w:ascii="Arial" w:eastAsia="ＭＳ 明朝" w:hAnsi="Arial" w:cs="Arial"/>
        </w:rPr>
        <w:t>e noticed that at the family level, children</w:t>
      </w:r>
      <w:r w:rsidR="008674E8" w:rsidRPr="00B0761A">
        <w:rPr>
          <w:rFonts w:ascii="Arial" w:eastAsia="ＭＳ 明朝" w:hAnsi="Arial" w:cs="Arial"/>
        </w:rPr>
        <w:t xml:space="preserve"> of all ages</w:t>
      </w:r>
      <w:r w:rsidR="001E1AD1" w:rsidRPr="00B0761A">
        <w:rPr>
          <w:rFonts w:ascii="Arial" w:eastAsia="ＭＳ 明朝" w:hAnsi="Arial" w:cs="Arial"/>
        </w:rPr>
        <w:t xml:space="preserve"> were always expected to obey their parents and to show them loyalty, respect, and devotion. This </w:t>
      </w:r>
      <w:r w:rsidR="00BC29DF" w:rsidRPr="00B0761A">
        <w:rPr>
          <w:rFonts w:ascii="Arial" w:eastAsia="ＭＳ 明朝" w:hAnsi="Arial" w:cs="Arial"/>
        </w:rPr>
        <w:t>behavior</w:t>
      </w:r>
      <w:r w:rsidR="001E1AD1" w:rsidRPr="00B0761A">
        <w:rPr>
          <w:rFonts w:ascii="Arial" w:eastAsia="ＭＳ 明朝" w:hAnsi="Arial" w:cs="Arial"/>
        </w:rPr>
        <w:t xml:space="preserve"> is considered a supreme virtue</w:t>
      </w:r>
      <w:r w:rsidR="006007D9" w:rsidRPr="00B0761A">
        <w:rPr>
          <w:rFonts w:ascii="Arial" w:eastAsia="ＭＳ 明朝" w:hAnsi="Arial" w:cs="Arial"/>
        </w:rPr>
        <w:t xml:space="preserve"> in such cultures</w:t>
      </w:r>
      <w:r w:rsidR="001E1AD1" w:rsidRPr="00B0761A">
        <w:rPr>
          <w:rFonts w:ascii="Arial" w:eastAsia="ＭＳ 明朝" w:hAnsi="Arial" w:cs="Arial"/>
        </w:rPr>
        <w:t xml:space="preserve">, </w:t>
      </w:r>
      <w:r w:rsidR="00FF5953" w:rsidRPr="00B0761A">
        <w:rPr>
          <w:rFonts w:ascii="Arial" w:eastAsia="ＭＳ 明朝" w:hAnsi="Arial" w:cs="Arial"/>
        </w:rPr>
        <w:t>and can be seen in other social relationships, such as that between</w:t>
      </w:r>
      <w:r w:rsidR="001E1AD1" w:rsidRPr="00B0761A">
        <w:rPr>
          <w:rFonts w:ascii="Arial" w:eastAsia="ＭＳ 明朝" w:hAnsi="Arial" w:cs="Arial"/>
        </w:rPr>
        <w:t xml:space="preserve"> teachers and students</w:t>
      </w:r>
      <w:r w:rsidR="00FF5953" w:rsidRPr="00B0761A">
        <w:rPr>
          <w:rFonts w:ascii="Arial" w:eastAsia="ＭＳ 明朝" w:hAnsi="Arial" w:cs="Arial"/>
        </w:rPr>
        <w:t>.</w:t>
      </w:r>
      <w:r w:rsidR="001E1AD1" w:rsidRPr="00B0761A">
        <w:rPr>
          <w:rFonts w:ascii="Arial" w:eastAsia="ＭＳ 明朝" w:hAnsi="Arial" w:cs="Arial"/>
        </w:rPr>
        <w:t xml:space="preserve"> </w:t>
      </w:r>
      <w:r w:rsidR="00FF5953" w:rsidRPr="00B0761A">
        <w:rPr>
          <w:rFonts w:ascii="Arial" w:eastAsia="ＭＳ 明朝" w:hAnsi="Arial" w:cs="Arial"/>
        </w:rPr>
        <w:t>In addition to</w:t>
      </w:r>
      <w:r w:rsidR="001E1AD1" w:rsidRPr="00B0761A">
        <w:rPr>
          <w:rFonts w:ascii="Arial" w:eastAsia="ＭＳ 明朝" w:hAnsi="Arial" w:cs="Arial"/>
        </w:rPr>
        <w:t xml:space="preserve"> showing respect to teachers, students in such cultural settings are expected to </w:t>
      </w:r>
      <w:r w:rsidR="00FF5953" w:rsidRPr="00B0761A">
        <w:rPr>
          <w:rFonts w:ascii="Arial" w:eastAsia="ＭＳ 明朝" w:hAnsi="Arial" w:cs="Arial"/>
        </w:rPr>
        <w:t>not dispute</w:t>
      </w:r>
      <w:r w:rsidR="001E1AD1" w:rsidRPr="00B0761A">
        <w:rPr>
          <w:rFonts w:ascii="Arial" w:eastAsia="ＭＳ 明朝" w:hAnsi="Arial" w:cs="Arial"/>
        </w:rPr>
        <w:t xml:space="preserve"> their teachings. T</w:t>
      </w:r>
      <w:r w:rsidR="0082249B" w:rsidRPr="00B0761A">
        <w:rPr>
          <w:rFonts w:ascii="Arial" w:eastAsia="ＭＳ 明朝" w:hAnsi="Arial" w:cs="Arial"/>
        </w:rPr>
        <w:t>hat is, t</w:t>
      </w:r>
      <w:r w:rsidR="001E1AD1" w:rsidRPr="00B0761A">
        <w:rPr>
          <w:rFonts w:ascii="Arial" w:eastAsia="ＭＳ 明朝" w:hAnsi="Arial" w:cs="Arial"/>
        </w:rPr>
        <w:t xml:space="preserve">eachers </w:t>
      </w:r>
      <w:r w:rsidR="00A62B61" w:rsidRPr="00B0761A">
        <w:rPr>
          <w:rFonts w:ascii="Arial" w:eastAsia="ＭＳ 明朝" w:hAnsi="Arial" w:cs="Arial"/>
        </w:rPr>
        <w:t>are</w:t>
      </w:r>
      <w:r w:rsidR="001E1AD1" w:rsidRPr="00B0761A">
        <w:rPr>
          <w:rFonts w:ascii="Arial" w:eastAsia="ＭＳ 明朝" w:hAnsi="Arial" w:cs="Arial"/>
        </w:rPr>
        <w:t xml:space="preserve"> treated as unquestioned sources of wisdom</w:t>
      </w:r>
      <w:r w:rsidR="00BC29DF" w:rsidRPr="00B0761A">
        <w:rPr>
          <w:rFonts w:ascii="Arial" w:eastAsia="ＭＳ 明朝" w:hAnsi="Arial" w:cs="Arial"/>
        </w:rPr>
        <w:t xml:space="preserve"> </w:t>
      </w:r>
      <w:r w:rsidR="00BC29DF" w:rsidRPr="00B0761A">
        <w:rPr>
          <w:rFonts w:ascii="Arial" w:eastAsia="ＭＳ 明朝" w:hAnsi="Arial" w:cs="Arial"/>
        </w:rPr>
        <w:fldChar w:fldCharType="begin"/>
      </w:r>
      <w:r w:rsidR="00BC29DF" w:rsidRPr="00B0761A">
        <w:rPr>
          <w:rFonts w:ascii="Arial" w:eastAsia="ＭＳ 明朝" w:hAnsi="Arial" w:cs="Arial"/>
        </w:rPr>
        <w:instrText xml:space="preserve"> ADDIN ZOTERO_ITEM CSL_CITATION {"citationID":"vkhlma6Z","properties":{"formattedCitation":"(Hofstede, 1984)","plainCitation":"(Hofstede, 1984)"},"citationItems":[{"id":58,"uris":["http://zotero.org/users/26821/items/6T5JWVHK"],"uri":["http://zotero.org/users/26821/items/6T5JWVHK"],"itemData":{"id":58,"type":"article-journal","title":"Cultural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Manage","language":"en","author":[{"family":"Hofstede","given":"Geert"}],"issued":{"date-parts":[["1984"]]}}}],"schema":"https://github.com/citation-style-language/schema/raw/master/csl-citation.json"} </w:instrText>
      </w:r>
      <w:r w:rsidR="00BC29DF" w:rsidRPr="00B0761A">
        <w:rPr>
          <w:rFonts w:ascii="Arial" w:eastAsia="ＭＳ 明朝" w:hAnsi="Arial" w:cs="Arial"/>
        </w:rPr>
        <w:fldChar w:fldCharType="separate"/>
      </w:r>
      <w:r w:rsidR="006B25A8" w:rsidRPr="00B0761A">
        <w:rPr>
          <w:rFonts w:ascii="Arial" w:eastAsia="ＭＳ 明朝" w:hAnsi="Arial" w:cs="Arial"/>
          <w:noProof/>
        </w:rPr>
        <w:t>(Hofstede, 1984)</w:t>
      </w:r>
      <w:r w:rsidR="00BC29DF" w:rsidRPr="00B0761A">
        <w:rPr>
          <w:rFonts w:ascii="Arial" w:eastAsia="ＭＳ 明朝" w:hAnsi="Arial" w:cs="Arial"/>
        </w:rPr>
        <w:fldChar w:fldCharType="end"/>
      </w:r>
      <w:r w:rsidR="001E1AD1" w:rsidRPr="00B0761A">
        <w:rPr>
          <w:rFonts w:ascii="Arial" w:eastAsia="ＭＳ 明朝" w:hAnsi="Arial" w:cs="Arial"/>
        </w:rPr>
        <w:t xml:space="preserve">.  </w:t>
      </w:r>
    </w:p>
    <w:p w14:paraId="6711D489" w14:textId="77777777" w:rsidR="001E1AD1" w:rsidRPr="00B0761A" w:rsidRDefault="001E1AD1" w:rsidP="001E1AD1">
      <w:pPr>
        <w:pStyle w:val="PlainText"/>
        <w:rPr>
          <w:rFonts w:ascii="Arial" w:eastAsia="ＭＳ 明朝" w:hAnsi="Arial" w:cs="Arial"/>
        </w:rPr>
      </w:pPr>
    </w:p>
    <w:p w14:paraId="3C491AE4" w14:textId="418FE3DB" w:rsidR="001E1AD1" w:rsidRPr="00B0761A" w:rsidRDefault="001E1AD1" w:rsidP="00E2062C">
      <w:pPr>
        <w:pStyle w:val="PlainText"/>
        <w:rPr>
          <w:rFonts w:ascii="Arial" w:eastAsia="ＭＳ 明朝" w:hAnsi="Arial" w:cs="Arial"/>
        </w:rPr>
      </w:pPr>
      <w:r w:rsidRPr="00B0761A">
        <w:rPr>
          <w:rFonts w:ascii="Arial" w:eastAsia="ＭＳ 明朝" w:hAnsi="Arial" w:cs="Arial"/>
        </w:rPr>
        <w:t xml:space="preserve">Prior studies focused on </w:t>
      </w:r>
      <w:r w:rsidR="00580BDA" w:rsidRPr="00B0761A">
        <w:rPr>
          <w:rFonts w:ascii="Arial" w:eastAsia="ＭＳ 明朝" w:hAnsi="Arial" w:cs="Arial"/>
        </w:rPr>
        <w:t>the</w:t>
      </w:r>
      <w:r w:rsidRPr="00B0761A">
        <w:rPr>
          <w:rFonts w:ascii="Arial" w:eastAsia="ＭＳ 明朝" w:hAnsi="Arial" w:cs="Arial"/>
        </w:rPr>
        <w:t xml:space="preserve"> power</w:t>
      </w:r>
      <w:r w:rsidR="00D334A1" w:rsidRPr="00B0761A">
        <w:rPr>
          <w:rFonts w:ascii="Arial" w:eastAsia="ＭＳ 明朝" w:hAnsi="Arial" w:cs="Arial"/>
        </w:rPr>
        <w:t xml:space="preserve"> </w:t>
      </w:r>
      <w:r w:rsidRPr="00B0761A">
        <w:rPr>
          <w:rFonts w:ascii="Arial" w:eastAsia="ＭＳ 明朝" w:hAnsi="Arial" w:cs="Arial"/>
        </w:rPr>
        <w:t xml:space="preserve">distance index at the institutional and organizational level, where the level of power distance refers to </w:t>
      </w:r>
      <w:r w:rsidR="007B0830" w:rsidRPr="00B0761A">
        <w:rPr>
          <w:rFonts w:ascii="Arial" w:eastAsia="ＭＳ 明朝" w:hAnsi="Arial" w:cs="Arial"/>
        </w:rPr>
        <w:t>“</w:t>
      </w:r>
      <w:r w:rsidRPr="00B0761A">
        <w:rPr>
          <w:rFonts w:ascii="Arial" w:eastAsia="ＭＳ 明朝" w:hAnsi="Arial" w:cs="Arial"/>
        </w:rPr>
        <w:t>the degree of centralization of authority and the degree of autocratic leadership</w:t>
      </w:r>
      <w:r w:rsidR="007B0830" w:rsidRPr="00B0761A">
        <w:rPr>
          <w:rFonts w:ascii="Arial" w:eastAsia="ＭＳ 明朝" w:hAnsi="Arial" w:cs="Arial"/>
        </w:rPr>
        <w:t>”</w:t>
      </w:r>
      <w:r w:rsidRPr="00B0761A">
        <w:rPr>
          <w:rFonts w:ascii="Arial" w:eastAsia="ＭＳ 明朝" w:hAnsi="Arial" w:cs="Arial"/>
        </w:rPr>
        <w:t xml:space="preserve"> </w:t>
      </w:r>
      <w:r w:rsidR="00990952" w:rsidRPr="00B0761A">
        <w:rPr>
          <w:rFonts w:ascii="Arial" w:eastAsia="ＭＳ 明朝" w:hAnsi="Arial" w:cs="Arial"/>
        </w:rPr>
        <w:fldChar w:fldCharType="begin"/>
      </w:r>
      <w:r w:rsidR="00684210" w:rsidRPr="00B0761A">
        <w:rPr>
          <w:rFonts w:ascii="Arial" w:eastAsia="ＭＳ 明朝" w:hAnsi="Arial" w:cs="Arial"/>
        </w:rPr>
        <w:instrText xml:space="preserve"> ADDIN ZOTERO_ITEM CSL_CITATION {"citationID":"X2bSVCPK","properties":{"formattedCitation":"(Hofstede, 1983, p. 81)","plainCitation":"(Hofstede, 1983, p. 81)"},"citationItems":[{"id":90,"uris":["http://zotero.org/users/26821/items/MHHSVQSN"],"uri":["http://zotero.org/users/26821/items/MHHSVQSN"],"itemData":{"id":90,"type":"article-journal","title":"The cultural relativity of organizational practices and theories","container-title":"Journal of International Business Studies","page":"75-89","volume":"14","issue":"2","source":"JSTOR","abstract":"This paper summarizes the author's recently published findings about differences in people's work-related values among 50 countries. In view of these differences, ethnocentric management theories (those based on the value system of one particular country) have become untenable. This concept is illustrated for the fields of leadership, organization, and motivation.","ISSN":"0047-2506","journalAbbreviation":"Journal of International Business Studies","author":[{"family":"Hofstede","given":"Geert"}],"issued":{"date-parts":[["1983"]]}},"locator":"81"}],"schema":"https://github.com/citation-style-language/schema/raw/master/csl-citation.json"} </w:instrText>
      </w:r>
      <w:r w:rsidR="00990952" w:rsidRPr="00B0761A">
        <w:rPr>
          <w:rFonts w:ascii="Arial" w:eastAsia="ＭＳ 明朝" w:hAnsi="Arial" w:cs="Arial"/>
        </w:rPr>
        <w:fldChar w:fldCharType="separate"/>
      </w:r>
      <w:r w:rsidR="006B25A8" w:rsidRPr="00B0761A">
        <w:rPr>
          <w:rFonts w:ascii="Arial" w:eastAsia="ＭＳ 明朝" w:hAnsi="Arial" w:cs="Arial"/>
          <w:noProof/>
        </w:rPr>
        <w:t>(Hofstede, 1983, p. 81)</w:t>
      </w:r>
      <w:r w:rsidR="00990952" w:rsidRPr="00B0761A">
        <w:rPr>
          <w:rFonts w:ascii="Arial" w:eastAsia="ＭＳ 明朝" w:hAnsi="Arial" w:cs="Arial"/>
        </w:rPr>
        <w:fldChar w:fldCharType="end"/>
      </w:r>
      <w:r w:rsidRPr="00B0761A">
        <w:rPr>
          <w:rFonts w:ascii="Arial" w:eastAsia="ＭＳ 明朝" w:hAnsi="Arial" w:cs="Arial"/>
        </w:rPr>
        <w:t>.</w:t>
      </w:r>
      <w:r w:rsidR="00750C22" w:rsidRPr="00B0761A">
        <w:rPr>
          <w:rFonts w:ascii="Arial" w:eastAsia="ＭＳ 明朝" w:hAnsi="Arial" w:cs="Arial"/>
        </w:rPr>
        <w:t xml:space="preserve"> I</w:t>
      </w:r>
      <w:r w:rsidRPr="00B0761A">
        <w:rPr>
          <w:rFonts w:ascii="Arial" w:eastAsia="ＭＳ 明朝" w:hAnsi="Arial" w:cs="Arial"/>
        </w:rPr>
        <w:t xml:space="preserve">n the Saudi community, where religion and culture have historically influenced each other, it can be argued that religious leaders have </w:t>
      </w:r>
      <w:r w:rsidR="000D5B62" w:rsidRPr="00B0761A">
        <w:rPr>
          <w:rFonts w:ascii="Arial" w:eastAsia="ＭＳ 明朝" w:hAnsi="Arial" w:cs="Arial"/>
        </w:rPr>
        <w:t xml:space="preserve">a </w:t>
      </w:r>
      <w:r w:rsidRPr="00B0761A">
        <w:rPr>
          <w:rFonts w:ascii="Arial" w:eastAsia="ＭＳ 明朝" w:hAnsi="Arial" w:cs="Arial"/>
        </w:rPr>
        <w:t>strong influence on individuals within the community</w:t>
      </w:r>
      <w:r w:rsidR="00D36065" w:rsidRPr="00B0761A">
        <w:rPr>
          <w:rFonts w:ascii="Arial" w:eastAsia="ＭＳ 明朝" w:hAnsi="Arial" w:cs="Arial"/>
        </w:rPr>
        <w:t>.</w:t>
      </w:r>
      <w:r w:rsidRPr="00B0761A">
        <w:rPr>
          <w:rFonts w:ascii="Arial" w:eastAsia="ＭＳ 明朝" w:hAnsi="Arial" w:cs="Arial"/>
        </w:rPr>
        <w:t xml:space="preserve"> </w:t>
      </w:r>
      <w:r w:rsidR="00D36065" w:rsidRPr="00B0761A">
        <w:rPr>
          <w:rFonts w:ascii="Arial" w:eastAsia="ＭＳ 明朝" w:hAnsi="Arial" w:cs="Arial"/>
        </w:rPr>
        <w:t>This</w:t>
      </w:r>
      <w:r w:rsidRPr="00B0761A">
        <w:rPr>
          <w:rFonts w:ascii="Arial" w:eastAsia="ＭＳ 明朝" w:hAnsi="Arial" w:cs="Arial"/>
        </w:rPr>
        <w:t xml:space="preserve"> means that they are also part of the power</w:t>
      </w:r>
      <w:r w:rsidR="00D36065" w:rsidRPr="00B0761A">
        <w:rPr>
          <w:rFonts w:ascii="Arial" w:eastAsia="ＭＳ 明朝" w:hAnsi="Arial" w:cs="Arial"/>
        </w:rPr>
        <w:t xml:space="preserve"> </w:t>
      </w:r>
      <w:r w:rsidRPr="00B0761A">
        <w:rPr>
          <w:rFonts w:ascii="Arial" w:eastAsia="ＭＳ 明朝" w:hAnsi="Arial" w:cs="Arial"/>
        </w:rPr>
        <w:t>holder hierarchy at the national level. At the family level</w:t>
      </w:r>
      <w:r w:rsidR="00BD045B" w:rsidRPr="00B0761A">
        <w:rPr>
          <w:rFonts w:ascii="Arial" w:eastAsia="ＭＳ 明朝" w:hAnsi="Arial" w:cs="Arial"/>
        </w:rPr>
        <w:t>,</w:t>
      </w:r>
      <w:r w:rsidRPr="00B0761A">
        <w:rPr>
          <w:rFonts w:ascii="Arial" w:eastAsia="ＭＳ 明朝" w:hAnsi="Arial" w:cs="Arial"/>
        </w:rPr>
        <w:t xml:space="preserve"> parents and elders from extended families are also presumed to have authority over family members</w:t>
      </w:r>
      <w:r w:rsidR="00A171D1" w:rsidRPr="00B0761A">
        <w:rPr>
          <w:rFonts w:ascii="Arial" w:eastAsia="ＭＳ 明朝" w:hAnsi="Arial" w:cs="Arial"/>
        </w:rPr>
        <w:t>, and t</w:t>
      </w:r>
      <w:r w:rsidRPr="00B0761A">
        <w:rPr>
          <w:rFonts w:ascii="Arial" w:eastAsia="ＭＳ 明朝" w:hAnsi="Arial" w:cs="Arial"/>
        </w:rPr>
        <w:t>he husband</w:t>
      </w:r>
      <w:r w:rsidR="00A171D1" w:rsidRPr="00B0761A">
        <w:rPr>
          <w:rFonts w:ascii="Arial" w:eastAsia="ＭＳ 明朝" w:hAnsi="Arial" w:cs="Arial"/>
        </w:rPr>
        <w:t xml:space="preserve"> has</w:t>
      </w:r>
      <w:r w:rsidRPr="00B0761A">
        <w:rPr>
          <w:rFonts w:ascii="Arial" w:eastAsia="ＭＳ 明朝" w:hAnsi="Arial" w:cs="Arial"/>
        </w:rPr>
        <w:t xml:space="preserve"> authority over his wife. The tribe also represents another source of influence on Saudi societal structure and individuals. Chai </w:t>
      </w:r>
      <w:r w:rsidR="001C3810" w:rsidRPr="00B0761A">
        <w:rPr>
          <w:rFonts w:ascii="Arial" w:eastAsia="ＭＳ 明朝" w:hAnsi="Arial" w:cs="Arial"/>
        </w:rPr>
        <w:fldChar w:fldCharType="begin"/>
      </w:r>
      <w:r w:rsidR="00A5595D" w:rsidRPr="00B0761A">
        <w:rPr>
          <w:rFonts w:ascii="Arial" w:eastAsia="ＭＳ 明朝" w:hAnsi="Arial" w:cs="Arial"/>
        </w:rPr>
        <w:instrText xml:space="preserve"> ADDIN ZOTERO_ITEM CSL_CITATION {"citationID":"ChuUdhWp","properties":{"formattedCitation":"(2005, p. 76)","plainCitation":"(2005, p. 76)"},"citationItems":[{"id":92,"uris":["http://zotero.org/users/26821/items/QTZ7MR7N"],"uri":["http://zotero.org/users/26821/items/QTZ7MR7N"],"itemData":{"id":92,"type":"book","title":"Saudi Arabia: A modern reader","publisher":"University of Indianapolis Press","publisher-place":"Indianapolis, Indiana, USA","number-of-pages":"210","source":"Google Books","event-place":"Indianapolis, Indiana, USA","abstract":"The book's editor, political scientist Dr. Winberg Chai, provides in his introduction a concise overview of this largely unknown kingdom from its geography and history to its contemporary role in the \"war on terrorism.\" Saudi Arabia: A Modern Reader provides readers enough historical data and contemporary information about the kingdom of Saudi Arabia to understand their role in the Middle East and to form their own opinions about its present and future relationship to the United States.","ISBN":"978-0-88093-859-4","note":"Google-Books-ID: lh4bENPP_HEC","shortTitle":"Saudi Arabia","language":"en","editor":[{"family":"Chai","given":"Winberg"}],"issued":{"date-parts":[["2005"]]}},"locator":"76","suppress-author":true}],"schema":"https://github.com/citation-style-language/schema/raw/master/csl-citation.json"} </w:instrText>
      </w:r>
      <w:r w:rsidR="001C3810" w:rsidRPr="00B0761A">
        <w:rPr>
          <w:rFonts w:ascii="Arial" w:eastAsia="ＭＳ 明朝" w:hAnsi="Arial" w:cs="Arial"/>
        </w:rPr>
        <w:fldChar w:fldCharType="separate"/>
      </w:r>
      <w:r w:rsidR="00A5595D" w:rsidRPr="00B0761A">
        <w:rPr>
          <w:rFonts w:ascii="Arial" w:eastAsia="ＭＳ 明朝" w:hAnsi="Arial" w:cs="Arial"/>
          <w:noProof/>
        </w:rPr>
        <w:t>(2005, p. 76)</w:t>
      </w:r>
      <w:r w:rsidR="001C3810" w:rsidRPr="00B0761A">
        <w:rPr>
          <w:rFonts w:ascii="Arial" w:eastAsia="ＭＳ 明朝" w:hAnsi="Arial" w:cs="Arial"/>
        </w:rPr>
        <w:fldChar w:fldCharType="end"/>
      </w:r>
      <w:r w:rsidRPr="00B0761A">
        <w:rPr>
          <w:rFonts w:ascii="Arial" w:eastAsia="ＭＳ 明朝" w:hAnsi="Arial" w:cs="Arial"/>
        </w:rPr>
        <w:t xml:space="preserve"> discussed the influence of tribal factors in Saudi Arabian society</w:t>
      </w:r>
      <w:r w:rsidR="00CB4E56" w:rsidRPr="00B0761A">
        <w:rPr>
          <w:rFonts w:ascii="Arial" w:eastAsia="ＭＳ 明朝" w:hAnsi="Arial" w:cs="Arial"/>
        </w:rPr>
        <w:t>.</w:t>
      </w:r>
      <w:r w:rsidR="00A5595D" w:rsidRPr="00B0761A">
        <w:rPr>
          <w:rFonts w:ascii="Arial" w:eastAsia="ＭＳ 明朝" w:hAnsi="Arial" w:cs="Arial"/>
        </w:rPr>
        <w:t xml:space="preserve"> He noted that while tribal authorities were “a major channel of communication” with the national government in Riyadh, “their influence seldom extended beyond the geographic locus of the tribe itself”.</w:t>
      </w:r>
      <w:r w:rsidR="00E2062C" w:rsidRPr="00B0761A">
        <w:rPr>
          <w:rFonts w:ascii="Arial" w:eastAsia="ＭＳ 明朝" w:hAnsi="Arial" w:cs="Arial"/>
        </w:rPr>
        <w:t xml:space="preserve"> </w:t>
      </w:r>
      <w:r w:rsidR="007900DB" w:rsidRPr="00B0761A">
        <w:rPr>
          <w:rFonts w:ascii="Arial" w:eastAsia="ＭＳ 明朝" w:hAnsi="Arial" w:cs="Arial"/>
        </w:rPr>
        <w:t xml:space="preserve">The hierarchy of power holders in Saudi society is </w:t>
      </w:r>
      <w:r w:rsidR="00131D92" w:rsidRPr="00B0761A">
        <w:rPr>
          <w:rFonts w:ascii="Arial" w:eastAsia="ＭＳ 明朝" w:hAnsi="Arial" w:cs="Arial"/>
        </w:rPr>
        <w:t>summarized</w:t>
      </w:r>
      <w:r w:rsidR="007900DB" w:rsidRPr="00B0761A">
        <w:rPr>
          <w:rFonts w:ascii="Arial" w:eastAsia="ＭＳ 明朝" w:hAnsi="Arial" w:cs="Arial"/>
        </w:rPr>
        <w:t xml:space="preserve"> in Figure 1.</w:t>
      </w:r>
      <w:r w:rsidRPr="00B0761A">
        <w:rPr>
          <w:rFonts w:ascii="Arial" w:eastAsia="ＭＳ 明朝" w:hAnsi="Arial" w:cs="Arial"/>
        </w:rPr>
        <w:t xml:space="preserve"> </w:t>
      </w:r>
    </w:p>
    <w:p w14:paraId="5B997CF6" w14:textId="3F44BFBC" w:rsidR="001E1AD1" w:rsidRPr="00B0761A" w:rsidRDefault="001E1AD1" w:rsidP="001E1AD1">
      <w:pPr>
        <w:pStyle w:val="PlainText"/>
        <w:rPr>
          <w:rFonts w:ascii="Arial" w:eastAsia="ＭＳ 明朝" w:hAnsi="Arial" w:cs="Arial"/>
        </w:rPr>
      </w:pPr>
    </w:p>
    <w:p w14:paraId="2A5BC4EE" w14:textId="77777777" w:rsidR="001E1AD1" w:rsidRPr="00B0761A" w:rsidRDefault="001E1AD1" w:rsidP="001E1AD1">
      <w:pPr>
        <w:pStyle w:val="PlainText"/>
        <w:rPr>
          <w:rFonts w:ascii="Arial" w:eastAsia="ＭＳ 明朝" w:hAnsi="Arial" w:cs="Arial"/>
        </w:rPr>
      </w:pPr>
    </w:p>
    <w:p w14:paraId="4F2E552D" w14:textId="4EC2B647" w:rsidR="00131D92" w:rsidRPr="00B0761A" w:rsidRDefault="00AA234E" w:rsidP="00AA234E">
      <w:pPr>
        <w:pStyle w:val="PlainText"/>
        <w:jc w:val="center"/>
        <w:rPr>
          <w:rFonts w:ascii="Arial" w:eastAsia="ＭＳ 明朝" w:hAnsi="Arial" w:cs="Arial"/>
        </w:rPr>
      </w:pPr>
      <w:r w:rsidRPr="00B0761A">
        <w:rPr>
          <w:rFonts w:ascii="Arial" w:eastAsia="ＭＳ 明朝" w:hAnsi="Arial" w:cs="Arial"/>
          <w:noProof/>
          <w:lang w:val="en-GB" w:eastAsia="zh-CN"/>
        </w:rPr>
        <w:lastRenderedPageBreak/>
        <w:drawing>
          <wp:inline distT="0" distB="0" distL="0" distR="0" wp14:anchorId="1ED7AF1E" wp14:editId="1D7A4498">
            <wp:extent cx="2776220" cy="3073400"/>
            <wp:effectExtent l="0" t="0" r="17780" b="254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0E4CA5" w14:textId="77777777" w:rsidR="00131D92" w:rsidRPr="00B0761A" w:rsidRDefault="00131D92" w:rsidP="00AA234E">
      <w:pPr>
        <w:pStyle w:val="PlainText"/>
        <w:jc w:val="center"/>
        <w:outlineLvl w:val="0"/>
        <w:rPr>
          <w:rFonts w:ascii="Arial" w:eastAsia="ＭＳ 明朝" w:hAnsi="Arial" w:cs="Arial"/>
          <w:highlight w:val="yellow"/>
        </w:rPr>
      </w:pPr>
    </w:p>
    <w:p w14:paraId="1D9EB6F4" w14:textId="7030BE23" w:rsidR="001E1AD1" w:rsidRPr="00B0761A" w:rsidRDefault="001E1AD1" w:rsidP="00AA234E">
      <w:pPr>
        <w:pStyle w:val="PlainText"/>
        <w:jc w:val="center"/>
        <w:outlineLvl w:val="0"/>
        <w:rPr>
          <w:rFonts w:ascii="Arial" w:eastAsia="ＭＳ 明朝" w:hAnsi="Arial" w:cs="Arial"/>
        </w:rPr>
      </w:pPr>
      <w:r w:rsidRPr="00B0761A">
        <w:rPr>
          <w:rFonts w:ascii="Arial" w:eastAsia="ＭＳ 明朝" w:hAnsi="Arial" w:cs="Arial"/>
        </w:rPr>
        <w:t xml:space="preserve">Figure 1: Hierarchy </w:t>
      </w:r>
      <w:r w:rsidR="00AA234E" w:rsidRPr="00B0761A">
        <w:rPr>
          <w:rFonts w:ascii="Arial" w:eastAsia="ＭＳ 明朝" w:hAnsi="Arial" w:cs="Arial"/>
        </w:rPr>
        <w:t>of</w:t>
      </w:r>
      <w:r w:rsidRPr="00B0761A">
        <w:rPr>
          <w:rFonts w:ascii="Arial" w:eastAsia="ＭＳ 明朝" w:hAnsi="Arial" w:cs="Arial"/>
        </w:rPr>
        <w:t xml:space="preserve"> power holders in Saudi </w:t>
      </w:r>
      <w:r w:rsidR="00A054BF" w:rsidRPr="00B0761A">
        <w:rPr>
          <w:rFonts w:ascii="Arial" w:eastAsia="ＭＳ 明朝" w:hAnsi="Arial" w:cs="Arial"/>
        </w:rPr>
        <w:t>society</w:t>
      </w:r>
    </w:p>
    <w:p w14:paraId="6CDD75F8" w14:textId="77777777" w:rsidR="001E1AD1" w:rsidRPr="00B0761A" w:rsidRDefault="001E1AD1" w:rsidP="001E1AD1">
      <w:pPr>
        <w:pStyle w:val="PlainText"/>
        <w:rPr>
          <w:rFonts w:ascii="Arial" w:eastAsia="ＭＳ 明朝" w:hAnsi="Arial" w:cs="Arial"/>
        </w:rPr>
      </w:pPr>
    </w:p>
    <w:p w14:paraId="17365C25" w14:textId="77777777" w:rsidR="00C27E49" w:rsidRPr="00B0761A" w:rsidRDefault="00C27E49" w:rsidP="001E1AD1">
      <w:pPr>
        <w:pStyle w:val="PlainText"/>
        <w:rPr>
          <w:rFonts w:ascii="Arial" w:eastAsia="ＭＳ 明朝" w:hAnsi="Arial" w:cs="Arial"/>
        </w:rPr>
      </w:pPr>
    </w:p>
    <w:p w14:paraId="325C5988" w14:textId="5E251446" w:rsidR="001E1AD1" w:rsidRPr="00B0761A" w:rsidRDefault="001E1AD1" w:rsidP="001E1AD1">
      <w:pPr>
        <w:pStyle w:val="PlainText"/>
        <w:rPr>
          <w:rFonts w:ascii="Arial" w:eastAsia="ＭＳ 明朝" w:hAnsi="Arial" w:cs="Arial"/>
        </w:rPr>
      </w:pPr>
      <w:r w:rsidRPr="00B0761A">
        <w:rPr>
          <w:rFonts w:ascii="Arial" w:eastAsia="ＭＳ 明朝" w:hAnsi="Arial" w:cs="Arial"/>
        </w:rPr>
        <w:t xml:space="preserve">Arabic countries </w:t>
      </w:r>
      <w:r w:rsidR="002D0163" w:rsidRPr="00B0761A">
        <w:rPr>
          <w:rFonts w:ascii="Arial" w:eastAsia="ＭＳ 明朝" w:hAnsi="Arial" w:cs="Arial"/>
        </w:rPr>
        <w:t>are</w:t>
      </w:r>
      <w:r w:rsidRPr="00B0761A">
        <w:rPr>
          <w:rFonts w:ascii="Arial" w:eastAsia="ＭＳ 明朝" w:hAnsi="Arial" w:cs="Arial"/>
        </w:rPr>
        <w:t xml:space="preserve"> </w:t>
      </w:r>
      <w:r w:rsidR="001D2455" w:rsidRPr="00B0761A">
        <w:rPr>
          <w:rFonts w:ascii="Arial" w:eastAsia="ＭＳ 明朝" w:hAnsi="Arial" w:cs="Arial"/>
        </w:rPr>
        <w:t>also</w:t>
      </w:r>
      <w:r w:rsidR="009951CC" w:rsidRPr="00B0761A">
        <w:rPr>
          <w:rFonts w:ascii="Arial" w:eastAsia="ＭＳ 明朝" w:hAnsi="Arial" w:cs="Arial"/>
        </w:rPr>
        <w:t xml:space="preserve"> classified as collectivist</w:t>
      </w:r>
      <w:r w:rsidRPr="00B0761A">
        <w:rPr>
          <w:rFonts w:ascii="Arial" w:eastAsia="ＭＳ 明朝" w:hAnsi="Arial" w:cs="Arial"/>
        </w:rPr>
        <w:t xml:space="preserve"> societies. This dimension is concerned with whether </w:t>
      </w:r>
      <w:r w:rsidR="00E73821" w:rsidRPr="00B0761A">
        <w:rPr>
          <w:rFonts w:ascii="Arial" w:eastAsia="ＭＳ 明朝" w:hAnsi="Arial" w:cs="Arial"/>
        </w:rPr>
        <w:t>a community defines its</w:t>
      </w:r>
      <w:r w:rsidRPr="00B0761A">
        <w:rPr>
          <w:rFonts w:ascii="Arial" w:eastAsia="ＭＳ 明朝" w:hAnsi="Arial" w:cs="Arial"/>
        </w:rPr>
        <w:t xml:space="preserve"> self-image in terms of “I” or “We”. Collectivism stands for “a society in which people from birth onwards are integrated into strong, cohesive in-groups, which throughout their lifetime continue to protect them, in exchange for unquestioning loyalty” </w:t>
      </w:r>
      <w:bookmarkStart w:id="15" w:name="OLE_LINK72"/>
      <w:r w:rsidR="00597D8A" w:rsidRPr="00B0761A">
        <w:rPr>
          <w:rFonts w:ascii="Arial" w:eastAsia="ＭＳ 明朝" w:hAnsi="Arial" w:cs="Arial"/>
        </w:rPr>
        <w:fldChar w:fldCharType="begin"/>
      </w:r>
      <w:r w:rsidR="00597D8A" w:rsidRPr="00B0761A">
        <w:rPr>
          <w:rFonts w:ascii="Arial" w:eastAsia="ＭＳ 明朝" w:hAnsi="Arial" w:cs="Arial"/>
        </w:rPr>
        <w:instrText xml:space="preserve"> ADDIN ZOTERO_ITEM CSL_CITATION {"citationID":"Y66WU8ma","properties":{"formattedCitation":"(Hofstede, 2007, p. 417)","plainCitation":"(Hofstede, 2007, p. 417)"},"citationItems":[{"id":94,"uris":["http://zotero.org/users/26821/items/VUPN8IR5"],"uri":["http://zotero.org/users/26821/items/VUPN8IR5"],"itemData":{"id":94,"type":"article-journal","title":"Asian management in the 21st century","container-title":"Asia Pacific Journal of Management","page":"411-420","volume":"24","issue":"4","source":"link.springer.com","abstract":"Contrary to popular opinion, the crucial elements of the management process show strong continuity over time, but differ from one country to another, as a function of the local culture. Recent research reveals fundamental differences in the goals of business leaders from different societies. The article explores general characteristics of Asian management as opposed to management elsewhere, and what the study of Asian management and its cultural origins mean for the emerging Asian multinationals and for the state of the art in management research worldwide in the twenty-first century.","DOI":"10.1007/s10490-007-9049-0","ISSN":"0217-4561, 1572-9958","journalAbbreviation":"Asia Pacific J Manage","language":"en","author":[{"family":"Hofstede","given":"Geert"}],"issued":{"date-parts":[["2007",5,16]]}},"locator":"417"}],"schema":"https://github.com/citation-style-language/schema/raw/master/csl-citation.json"} </w:instrText>
      </w:r>
      <w:r w:rsidR="00597D8A" w:rsidRPr="00B0761A">
        <w:rPr>
          <w:rFonts w:ascii="Arial" w:eastAsia="ＭＳ 明朝" w:hAnsi="Arial" w:cs="Arial"/>
        </w:rPr>
        <w:fldChar w:fldCharType="separate"/>
      </w:r>
      <w:r w:rsidR="006B25A8" w:rsidRPr="00B0761A">
        <w:rPr>
          <w:rFonts w:ascii="Arial" w:eastAsia="ＭＳ 明朝" w:hAnsi="Arial" w:cs="Arial"/>
          <w:noProof/>
        </w:rPr>
        <w:t>(Hofstede, 2007, p. 417)</w:t>
      </w:r>
      <w:r w:rsidR="00597D8A" w:rsidRPr="00B0761A">
        <w:rPr>
          <w:rFonts w:ascii="Arial" w:eastAsia="ＭＳ 明朝" w:hAnsi="Arial" w:cs="Arial"/>
        </w:rPr>
        <w:fldChar w:fldCharType="end"/>
      </w:r>
      <w:bookmarkEnd w:id="15"/>
      <w:r w:rsidRPr="00B0761A">
        <w:rPr>
          <w:rFonts w:ascii="Arial" w:eastAsia="ＭＳ 明朝" w:hAnsi="Arial" w:cs="Arial"/>
        </w:rPr>
        <w:t xml:space="preserve">. </w:t>
      </w:r>
      <w:r w:rsidR="002B656C" w:rsidRPr="00B0761A">
        <w:rPr>
          <w:rFonts w:ascii="Arial" w:eastAsia="ＭＳ 明朝" w:hAnsi="Arial" w:cs="Arial"/>
        </w:rPr>
        <w:t>I</w:t>
      </w:r>
      <w:r w:rsidRPr="00B0761A">
        <w:rPr>
          <w:rFonts w:ascii="Arial" w:eastAsia="ＭＳ 明朝" w:hAnsi="Arial" w:cs="Arial"/>
        </w:rPr>
        <w:t>ndividualism</w:t>
      </w:r>
      <w:r w:rsidR="002B656C" w:rsidRPr="00B0761A">
        <w:rPr>
          <w:rFonts w:ascii="Arial" w:eastAsia="ＭＳ 明朝" w:hAnsi="Arial" w:cs="Arial"/>
        </w:rPr>
        <w:t>, in contrast, stands for</w:t>
      </w:r>
      <w:r w:rsidRPr="00B0761A">
        <w:rPr>
          <w:rFonts w:ascii="Arial" w:eastAsia="ＭＳ 明朝" w:hAnsi="Arial" w:cs="Arial"/>
        </w:rPr>
        <w:t xml:space="preserve"> “a society in which the ties between individuals are loose: everyone is expected to look after him/herself and his/her immediate family only” </w:t>
      </w:r>
      <w:r w:rsidR="00F57B46" w:rsidRPr="00B0761A">
        <w:rPr>
          <w:rFonts w:ascii="Arial" w:eastAsia="ＭＳ 明朝" w:hAnsi="Arial" w:cs="Arial"/>
        </w:rPr>
        <w:fldChar w:fldCharType="begin"/>
      </w:r>
      <w:r w:rsidR="00C41196" w:rsidRPr="00B0761A">
        <w:rPr>
          <w:rFonts w:ascii="Arial" w:eastAsia="ＭＳ 明朝" w:hAnsi="Arial" w:cs="Arial"/>
        </w:rPr>
        <w:instrText xml:space="preserve"> ADDIN ZOTERO_ITEM CSL_CITATION {"citationID":"8d8JngH9","properties":{"formattedCitation":"(Hofstede, 2007, p. 417)","plainCitation":"(Hofstede, 2007, p. 417)"},"citationItems":[{"id":94,"uris":["http://zotero.org/users/26821/items/VUPN8IR5"],"uri":["http://zotero.org/users/26821/items/VUPN8IR5"],"itemData":{"id":94,"type":"article-journal","title":"Asian management in the 21st century","container-title":"Asia Pacific Journal of Management","page":"411-420","volume":"24","issue":"4","source":"link.springer.com","abstract":"Contrary to popular opinion, the crucial elements of the management process show strong continuity over time, but differ from one country to another, as a function of the local culture. Recent research reveals fundamental differences in the goals of business leaders from different societies. The article explores general characteristics of Asian management as opposed to management elsewhere, and what the study of Asian management and its cultural origins mean for the emerging Asian multinationals and for the state of the art in management research worldwide in the twenty-first century.","DOI":"10.1007/s10490-007-9049-0","ISSN":"0217-4561, 1572-9958","journalAbbreviation":"Asia Pacific J Manage","language":"en","author":[{"family":"Hofstede","given":"Geert"}],"issued":{"date-parts":[["2007",5,16]]}},"locator":"417"}],"schema":"https://github.com/citation-style-language/schema/raw/master/csl-citation.json"} </w:instrText>
      </w:r>
      <w:r w:rsidR="00F57B46" w:rsidRPr="00B0761A">
        <w:rPr>
          <w:rFonts w:ascii="Arial" w:eastAsia="ＭＳ 明朝" w:hAnsi="Arial" w:cs="Arial"/>
        </w:rPr>
        <w:fldChar w:fldCharType="separate"/>
      </w:r>
      <w:r w:rsidR="006B25A8" w:rsidRPr="00B0761A">
        <w:rPr>
          <w:rFonts w:ascii="Arial" w:eastAsia="ＭＳ 明朝" w:hAnsi="Arial" w:cs="Arial"/>
          <w:noProof/>
        </w:rPr>
        <w:t>(Hofstede, 2007, p. 417)</w:t>
      </w:r>
      <w:r w:rsidR="00F57B46" w:rsidRPr="00B0761A">
        <w:rPr>
          <w:rFonts w:ascii="Arial" w:eastAsia="ＭＳ 明朝" w:hAnsi="Arial" w:cs="Arial"/>
        </w:rPr>
        <w:fldChar w:fldCharType="end"/>
      </w:r>
      <w:r w:rsidRPr="00B0761A">
        <w:rPr>
          <w:rFonts w:ascii="Arial" w:eastAsia="ＭＳ 明朝" w:hAnsi="Arial" w:cs="Arial"/>
        </w:rPr>
        <w:t>.</w:t>
      </w:r>
    </w:p>
    <w:p w14:paraId="1BE37BCB" w14:textId="77777777" w:rsidR="001E1AD1" w:rsidRPr="00B0761A" w:rsidRDefault="001E1AD1" w:rsidP="001E1AD1">
      <w:pPr>
        <w:pStyle w:val="PlainText"/>
        <w:rPr>
          <w:rFonts w:ascii="Arial" w:eastAsia="ＭＳ 明朝" w:hAnsi="Arial" w:cs="Arial"/>
        </w:rPr>
      </w:pPr>
    </w:p>
    <w:p w14:paraId="0110D5DE" w14:textId="223C75DE" w:rsidR="001E1AD1" w:rsidRPr="00B0761A" w:rsidRDefault="001E5FC5" w:rsidP="001E1AD1">
      <w:pPr>
        <w:pStyle w:val="PlainText"/>
        <w:rPr>
          <w:rFonts w:ascii="Arial" w:eastAsia="ＭＳ 明朝" w:hAnsi="Arial" w:cs="Arial"/>
        </w:rPr>
      </w:pPr>
      <w:r w:rsidRPr="00B0761A">
        <w:rPr>
          <w:rFonts w:ascii="Arial" w:eastAsia="ＭＳ 明朝" w:hAnsi="Arial" w:cs="Arial"/>
        </w:rPr>
        <w:t>G</w:t>
      </w:r>
      <w:r w:rsidR="001E1AD1" w:rsidRPr="00B0761A">
        <w:rPr>
          <w:rFonts w:ascii="Arial" w:eastAsia="ＭＳ 明朝" w:hAnsi="Arial" w:cs="Arial"/>
        </w:rPr>
        <w:t xml:space="preserve">roup acceptance </w:t>
      </w:r>
      <w:r w:rsidR="001058E2" w:rsidRPr="00B0761A">
        <w:rPr>
          <w:rFonts w:ascii="Arial" w:eastAsia="ＭＳ 明朝" w:hAnsi="Arial" w:cs="Arial"/>
        </w:rPr>
        <w:t xml:space="preserve">or </w:t>
      </w:r>
      <w:r w:rsidRPr="00B0761A">
        <w:rPr>
          <w:rFonts w:ascii="Arial" w:eastAsia="ＭＳ 明朝" w:hAnsi="Arial" w:cs="Arial"/>
        </w:rPr>
        <w:t xml:space="preserve">“getting along” </w:t>
      </w:r>
      <w:r w:rsidR="001E1AD1" w:rsidRPr="00B0761A">
        <w:rPr>
          <w:rFonts w:ascii="Arial" w:eastAsia="ＭＳ 明朝" w:hAnsi="Arial" w:cs="Arial"/>
        </w:rPr>
        <w:t>is the main priority in collectivism</w:t>
      </w:r>
      <w:r w:rsidRPr="00B0761A">
        <w:rPr>
          <w:rFonts w:ascii="Arial" w:eastAsia="ＭＳ 明朝" w:hAnsi="Arial" w:cs="Arial"/>
        </w:rPr>
        <w:t xml:space="preserve">, </w:t>
      </w:r>
      <w:r w:rsidR="00E4020B" w:rsidRPr="00B0761A">
        <w:rPr>
          <w:rFonts w:ascii="Arial" w:eastAsia="ＭＳ 明朝" w:hAnsi="Arial" w:cs="Arial"/>
        </w:rPr>
        <w:t>whereas</w:t>
      </w:r>
      <w:r w:rsidR="001E1AD1" w:rsidRPr="00B0761A">
        <w:rPr>
          <w:rFonts w:ascii="Arial" w:eastAsia="ＭＳ 明朝" w:hAnsi="Arial" w:cs="Arial"/>
        </w:rPr>
        <w:t xml:space="preserve"> individualism</w:t>
      </w:r>
      <w:r w:rsidR="0016363F" w:rsidRPr="00B0761A">
        <w:rPr>
          <w:rFonts w:ascii="Arial" w:eastAsia="ＭＳ 明朝" w:hAnsi="Arial" w:cs="Arial"/>
        </w:rPr>
        <w:t xml:space="preserve"> focuses more on </w:t>
      </w:r>
      <w:r w:rsidR="001B2F04" w:rsidRPr="00B0761A">
        <w:rPr>
          <w:rFonts w:ascii="Arial" w:eastAsia="ＭＳ 明朝" w:hAnsi="Arial" w:cs="Arial"/>
        </w:rPr>
        <w:t xml:space="preserve">individuals </w:t>
      </w:r>
      <w:r w:rsidR="0016363F" w:rsidRPr="00B0761A">
        <w:rPr>
          <w:rFonts w:ascii="Arial" w:eastAsia="ＭＳ 明朝" w:hAnsi="Arial" w:cs="Arial"/>
        </w:rPr>
        <w:t>“getting ahead”</w:t>
      </w:r>
      <w:r w:rsidR="001E1AD1" w:rsidRPr="00B0761A">
        <w:rPr>
          <w:rFonts w:ascii="Arial" w:eastAsia="ＭＳ 明朝" w:hAnsi="Arial" w:cs="Arial"/>
        </w:rPr>
        <w:t xml:space="preserve"> </w:t>
      </w:r>
      <w:r w:rsidR="0094723E" w:rsidRPr="00B0761A">
        <w:rPr>
          <w:rFonts w:ascii="Arial" w:eastAsia="ＭＳ 明朝" w:hAnsi="Arial" w:cs="Arial"/>
        </w:rPr>
        <w:fldChar w:fldCharType="begin"/>
      </w:r>
      <w:r w:rsidRPr="00B0761A">
        <w:rPr>
          <w:rFonts w:ascii="Arial" w:eastAsia="ＭＳ 明朝" w:hAnsi="Arial" w:cs="Arial"/>
        </w:rPr>
        <w:instrText xml:space="preserve"> ADDIN ZOTERO_ITEM CSL_CITATION {"citationID":"dAld0YX8","properties":{"formattedCitation":"(Hui and Triandis, 1986; Jetten et al., 2002; Triandis, 2001)","plainCitation":"(Hui and Triandis, 1986; Jetten et al., 2002; Triandis, 2001)"},"citationItems":[{"id":100,"uris":["http://zotero.org/users/26821/items/CXT7WV9X"],"uri":["http://zotero.org/users/26821/items/CXT7WV9X"],"itemData":{"id":100,"type":"article-journal","title":"Individualism-collectivism: A study of cross-cultural researchers","container-title":"Journal of Cross-Cultural Psychology","page":"225-248","volume":"17","issue":"2","source":"jcc.sagepub.com","abstract":"In­di­vid­u­al­ism and col­lec­tivism are terms used by both so­cial sci­en­tists and the pub­lic, but there are few sys­tem­at­ic stud­ies of this di­men­sion. A sam­ple of psy­chol­o­gists and an­thro­pol­o­gists from all parts of the world was asked to re­spond to a ques­tion­naire the way they be­lieve an in­di­vid­u­al­ist and a col­lec­tivist would re­spond. The ques­tion­naire de­scribed 10 tar­get per­sons in sev­en sit­u­a­tions. The re­spons­es con­verged, sug­gest­ing that there is con­sen­sus about the mean­ing of the di­men­sion. Ac­cord­ing­ly, col­lec­tivism can be de­fined as (1) con­cern by a per­son about the ef­fects of ac­tions or de­ci­sions on oth­ers, (2) shar­ing of ma­te­ri­al ben­e­fits, (3) shar­ing of non­ma­te­ri­al re­sources, (4) will­ing­ness of the per­son to ac­cept the opin­ions and views of oth­ers, (5) con­cern about self-pre­sen­ta­tion and loss of face, (6) be­lief in the cor­re­spon­dence of own out­comes with the out­comes of oth­ers, and (7) feel­ing of in­volve­ment in and con­tri­bu­tion to the lives of oth­ers. In­di­vid­u­al­ists show less con­cern, shar­ing, and so on than col­lec­tivists. The ap­proach can be used with oth­er rel­a­tive­ly un­stud­ied con­structs to es­tab­lish whether there is con­sen­sus among re­searchers about the mean­ing of a con­struct.","DOI":"10.1177/0022002186017002006","ISSN":"0022-0221, 1552-5422","journalAbbreviation":"Journal of Cross-Cultural Psychology","language":"en","author":[{"family":"Hui","given":"C. Harry"},{"family":"Triandis","given":"Harry C."}],"issued":{"date-parts":[["1986",6,1]]}}},{"id":103,"uris":["http://zotero.org/users/26821/items/EUXEZ8EH"],"uri":["http://zotero.org/users/26821/items/EUXEZ8EH"],"itemData":{"id":103,"type":"article-journal","title":"‘We’re all individuals’: Group norms of individualism and collectivism, levels of identification and identity threat","container-title":"European Journal of Social Psychology","page":"189-207","volume":"32","issue":"2","source":"Wiley Online Library","abstract":"Three studies were conducted to investigate the power of group norms of individualism and collectivism to guide self-definition and group behavior for people with low and high levels of group identification. Study 1 demonstrates that in an individualist culture (North America), those who identify highly with their national identity are more individualist than low identifiers. In contrast, in a collectivist culture (Indonesia) high identifiers are less individualist than low identifiers. Study 2 manipulates group norms of individualism and collectivism, and shows a similar pattern on a self-stereotyping measure: High identifiers are more likely to incorporate salient group norms prescribing individualism or collectivism into their self-concept than low identifiers. Study 3 replicates this effect and shows that high identifiers conform more strongly to group norms, and self-stereotype themselves in line with the salient norm than low identifiers when their group is threatened. Hence, the findings suggest that when there is a group norm of individualism, high identifiers may show individualist behavior as a result of conformity to salient group norms. Copyright © 2002 John Wiley &amp; Sons, Ltd.","DOI":"10.1002/ejsp.65","ISSN":"1099-0992","shortTitle":"‘We're all individuals’","journalAbbreviation":"Eur. J. Soc. Psychol.","language":"en","author":[{"family":"Jetten","given":"Jolanda"},{"family":"Postmes","given":"Tom"},{"family":"McAuliffe","given":"Brendan J."}],"issued":{"date-parts":[["2002",3,1]]}}},{"id":97,"uris":["http://zotero.org/users/26821/items/ZDE3DHWT"],"uri":["http://zotero.org/users/26821/items/ZDE3DHWT"],"itemData":{"id":97,"type":"article-journal","title":"Individualism-collectivism and personality","container-title":"Journal of Personality","page":"907-924","volume":"69","issue":"6","source":"Wiley Online Library","abstract":"This paper provides a review of the main findings concerning the relationship between the cultural syndromes of individualism and collectivism and personality. People in collectivist cultures, compared to people in individualist cultures, are likely to define themselves as aspects of groups, to give priority to in-group goals, to focus on context more than the content in making attributions and in communicating, to pay less attention to internal than to external processes as determinants of social behavior, to define most relationships with ingroup members as communal, to make more situational attributions, and tend to be self-effacing.","DOI":"10.1111/1467-6494.696169","ISSN":"1467-6494","language":"en","author":[{"family":"Triandis","given":"Harry C."}],"issued":{"date-parts":[["2001",12,1]]}}}],"schema":"https://github.com/citation-style-language/schema/raw/master/csl-citation.json"} </w:instrText>
      </w:r>
      <w:r w:rsidR="0094723E" w:rsidRPr="00B0761A">
        <w:rPr>
          <w:rFonts w:ascii="Arial" w:eastAsia="ＭＳ 明朝" w:hAnsi="Arial" w:cs="Arial"/>
        </w:rPr>
        <w:fldChar w:fldCharType="separate"/>
      </w:r>
      <w:r w:rsidRPr="00B0761A">
        <w:rPr>
          <w:rFonts w:ascii="Arial" w:eastAsia="ＭＳ 明朝" w:hAnsi="Arial" w:cs="Arial"/>
          <w:noProof/>
        </w:rPr>
        <w:t>(Hui and Triandis, 1986; Jetten et al., 2002; Triandis, 2001)</w:t>
      </w:r>
      <w:r w:rsidR="0094723E" w:rsidRPr="00B0761A">
        <w:rPr>
          <w:rFonts w:ascii="Arial" w:eastAsia="ＭＳ 明朝" w:hAnsi="Arial" w:cs="Arial"/>
        </w:rPr>
        <w:fldChar w:fldCharType="end"/>
      </w:r>
      <w:r w:rsidR="001E1AD1" w:rsidRPr="00B0761A">
        <w:rPr>
          <w:rFonts w:ascii="Arial" w:eastAsia="ＭＳ 明朝" w:hAnsi="Arial" w:cs="Arial"/>
        </w:rPr>
        <w:t>. This explains</w:t>
      </w:r>
      <w:r w:rsidR="005D6BB1" w:rsidRPr="00B0761A">
        <w:rPr>
          <w:rFonts w:ascii="Arial" w:eastAsia="ＭＳ 明朝" w:hAnsi="Arial" w:cs="Arial"/>
        </w:rPr>
        <w:t xml:space="preserve"> why</w:t>
      </w:r>
      <w:r w:rsidR="001E1AD1" w:rsidRPr="00B0761A">
        <w:rPr>
          <w:rFonts w:ascii="Arial" w:eastAsia="ＭＳ 明朝" w:hAnsi="Arial" w:cs="Arial"/>
        </w:rPr>
        <w:t xml:space="preserve"> </w:t>
      </w:r>
      <w:r w:rsidR="00B34C2A" w:rsidRPr="00B0761A">
        <w:rPr>
          <w:rFonts w:ascii="Arial" w:eastAsia="ＭＳ 明朝" w:hAnsi="Arial" w:cs="Arial"/>
        </w:rPr>
        <w:t>collectivists</w:t>
      </w:r>
      <w:r w:rsidR="001E1AD1" w:rsidRPr="00B0761A">
        <w:rPr>
          <w:rFonts w:ascii="Arial" w:eastAsia="ＭＳ 明朝" w:hAnsi="Arial" w:cs="Arial"/>
        </w:rPr>
        <w:t xml:space="preserve"> usually follow their group’s rules and enjoy performing pro-social </w:t>
      </w:r>
      <w:r w:rsidR="00A136FE" w:rsidRPr="00B0761A">
        <w:rPr>
          <w:rFonts w:ascii="Arial" w:eastAsia="ＭＳ 明朝" w:hAnsi="Arial" w:cs="Arial"/>
        </w:rPr>
        <w:t>behavior</w:t>
      </w:r>
      <w:r w:rsidR="005D6BB1" w:rsidRPr="00B0761A">
        <w:rPr>
          <w:rFonts w:ascii="Arial" w:eastAsia="ＭＳ 明朝" w:hAnsi="Arial" w:cs="Arial"/>
        </w:rPr>
        <w:t xml:space="preserve"> </w:t>
      </w:r>
      <w:r w:rsidR="005D6BB1" w:rsidRPr="00B0761A">
        <w:rPr>
          <w:rFonts w:ascii="Arial" w:eastAsia="ＭＳ 明朝" w:hAnsi="Arial" w:cs="Arial"/>
        </w:rPr>
        <w:fldChar w:fldCharType="begin"/>
      </w:r>
      <w:r w:rsidR="005D6BB1" w:rsidRPr="00B0761A">
        <w:rPr>
          <w:rFonts w:ascii="Arial" w:eastAsia="ＭＳ 明朝" w:hAnsi="Arial" w:cs="Arial"/>
        </w:rPr>
        <w:instrText xml:space="preserve"> ADDIN ZOTERO_ITEM CSL_CITATION {"citationID":"FBFN44Ez","properties":{"formattedCitation":"(Bontempo et al., 1990)","plainCitation":"(Bontempo et al., 1990)"},"citationItems":[{"id":106,"uris":["http://zotero.org/users/26821/items/6FUSKNSH"],"uri":["http://zotero.org/users/26821/items/6FUSKNSH"],"itemData":{"id":106,"type":"article-journal","title":"Compliance and Value Internalization in Brazil and the U.S.: Effects of Allocentrism and Anonymity","container-title":"Journal of Cross-Cultural Psychology","page":"200-213","volume":"21","issue":"2","source":"jcc.sagepub.com","abstract":"Brazil­ian and U.S. stu­dent sam­ples re­spond­ed to mea­sures of be­hav­ioral in­ten­tion, per­ceived norms, and af­fect re­gard­ing proso­cial be­hav­iors. Sub­jects were ran­dom­ly as­signed to ei­ther an anony­mous or pub­lic con­di­tion in an­swer­ing the ques­tion­naire, and sub­jects were cat­e­go­rized as ei­ther al­lo­cen­tric, i.e., tend­ing to sub­or­di­nate their per­son­al goals to the goals of oth­ers, or id­io­cen­tric, i.e., tend­ing to sub­or­di­nate the goals of oth­ers to their per­son­al goals. The Brazil­ian sam­ple in­di­cat­ed they would do what was ex­pect­ed of them and would en­joy do­ing so, where­as the U.S. sam­ple re­port­ed not on­ly less in­ten­tion to do what was ex­pect­ed of them, but al­so less en­joy­ment re­gard­ing ad­her­ence to norms. As pre­dict­ed, U.S. sub­jects in the anony­mous con­di­tion showed less will­ing­ness to per­form proso­cial be­hav­iors with high per­son­al cost than U.S. sub­jects in the pub­lic con­di­tion, where­as the Brazil­ians did not re­spond dif­fer­ent­ly in the two con­di­tions. These re­sults im­ply that the Brazil­ians have in­ter­nal­ized in­group norms; the U.S. sub­jects demon­strat­ed com­pli­ance be­cause of so­cial de­sir­abil­i­ty pres­sures. In col­lec­tivist cul­tures, habits and oth­er such mech­a­nisms of so­cial con­trol may pre­dict pro-so­cial be­hav­ior, where­as both habits and at­ti­tudes may be nec­es­sary to pre­dict pro-so­cial be­hav­ior in in­di­vid­u­al­ist cul­tures.","DOI":"10.1177/0022022190212004","ISSN":"0022-0221, 1552-5422","journalAbbreviation":"Journal of Cross-Cultural Psychology","language":"en","author":[{"family":"Bontempo","given":"Robert"},{"family":"Lobel","given":"Sharon"},{"family":"Triandis","given":"Harry"}],"issued":{"date-parts":[["1990",6,1]]}}}],"schema":"https://github.com/citation-style-language/schema/raw/master/csl-citation.json"} </w:instrText>
      </w:r>
      <w:r w:rsidR="005D6BB1" w:rsidRPr="00B0761A">
        <w:rPr>
          <w:rFonts w:ascii="Arial" w:eastAsia="ＭＳ 明朝" w:hAnsi="Arial" w:cs="Arial"/>
        </w:rPr>
        <w:fldChar w:fldCharType="separate"/>
      </w:r>
      <w:r w:rsidR="005D6BB1" w:rsidRPr="00B0761A">
        <w:rPr>
          <w:rFonts w:ascii="Arial" w:eastAsia="ＭＳ 明朝" w:hAnsi="Arial" w:cs="Arial"/>
          <w:noProof/>
        </w:rPr>
        <w:t>(Bontempo et al., 1990)</w:t>
      </w:r>
      <w:r w:rsidR="005D6BB1" w:rsidRPr="00B0761A">
        <w:rPr>
          <w:rFonts w:ascii="Arial" w:eastAsia="ＭＳ 明朝" w:hAnsi="Arial" w:cs="Arial"/>
        </w:rPr>
        <w:fldChar w:fldCharType="end"/>
      </w:r>
      <w:r w:rsidR="001E1AD1" w:rsidRPr="00B0761A">
        <w:rPr>
          <w:rFonts w:ascii="Arial" w:eastAsia="ＭＳ 明朝" w:hAnsi="Arial" w:cs="Arial"/>
        </w:rPr>
        <w:t>. In</w:t>
      </w:r>
      <w:r w:rsidR="00E13584" w:rsidRPr="00B0761A">
        <w:rPr>
          <w:rFonts w:ascii="Arial" w:eastAsia="ＭＳ 明朝" w:hAnsi="Arial" w:cs="Arial"/>
        </w:rPr>
        <w:t xml:space="preserve">dividuals in </w:t>
      </w:r>
      <w:r w:rsidR="001E1AD1" w:rsidRPr="00B0761A">
        <w:rPr>
          <w:rFonts w:ascii="Arial" w:eastAsia="ＭＳ 明朝" w:hAnsi="Arial" w:cs="Arial"/>
        </w:rPr>
        <w:t xml:space="preserve">a </w:t>
      </w:r>
      <w:r w:rsidR="009602F7" w:rsidRPr="00B0761A">
        <w:rPr>
          <w:rFonts w:ascii="Arial" w:eastAsia="ＭＳ 明朝" w:hAnsi="Arial" w:cs="Arial"/>
        </w:rPr>
        <w:t xml:space="preserve">collectivist </w:t>
      </w:r>
      <w:r w:rsidR="001E1AD1" w:rsidRPr="00B0761A">
        <w:rPr>
          <w:rFonts w:ascii="Arial" w:eastAsia="ＭＳ 明朝" w:hAnsi="Arial" w:cs="Arial"/>
        </w:rPr>
        <w:t>culture</w:t>
      </w:r>
      <w:r w:rsidR="00E13584" w:rsidRPr="00B0761A">
        <w:rPr>
          <w:rFonts w:ascii="Arial" w:eastAsia="ＭＳ 明朝" w:hAnsi="Arial" w:cs="Arial"/>
        </w:rPr>
        <w:t xml:space="preserve"> are therefore</w:t>
      </w:r>
      <w:r w:rsidR="001E1AD1" w:rsidRPr="00B0761A">
        <w:rPr>
          <w:rFonts w:ascii="Arial" w:eastAsia="ＭＳ 明朝" w:hAnsi="Arial" w:cs="Arial"/>
        </w:rPr>
        <w:t xml:space="preserve"> “likely to be more conforming than individualists” </w:t>
      </w:r>
      <w:r w:rsidR="007F7392" w:rsidRPr="00B0761A">
        <w:rPr>
          <w:rFonts w:ascii="Arial" w:eastAsia="ＭＳ 明朝" w:hAnsi="Arial" w:cs="Arial"/>
        </w:rPr>
        <w:fldChar w:fldCharType="begin"/>
      </w:r>
      <w:r w:rsidR="007F7392" w:rsidRPr="00B0761A">
        <w:rPr>
          <w:rFonts w:ascii="Arial" w:eastAsia="ＭＳ 明朝" w:hAnsi="Arial" w:cs="Arial"/>
        </w:rPr>
        <w:instrText xml:space="preserve"> ADDIN ZOTERO_ITEM CSL_CITATION {"citationID":"2kweiilo","properties":{"formattedCitation":"(Hui and Triandis, 1986, p. 230)","plainCitation":"(Hui and Triandis, 1986, p. 230)"},"citationItems":[{"id":100,"uris":["http://zotero.org/users/26821/items/CXT7WV9X"],"uri":["http://zotero.org/users/26821/items/CXT7WV9X"],"itemData":{"id":100,"type":"article-journal","title":"Individualism-collectivism: A study of cross-cultural researchers","container-title":"Journal of Cross-Cultural Psychology","page":"225-248","volume":"17","issue":"2","source":"jcc.sagepub.com","abstract":"In­di­vid­u­al­ism and col­lec­tivism are terms used by both so­cial sci­en­tists and the pub­lic, but there are few sys­tem­at­ic stud­ies of this di­men­sion. A sam­ple of psy­chol­o­gists and an­thro­pol­o­gists from all parts of the world was asked to re­spond to a ques­tion­naire the way they be­lieve an in­di­vid­u­al­ist and a col­lec­tivist would re­spond. The ques­tion­naire de­scribed 10 tar­get per­sons in sev­en sit­u­a­tions. The re­spons­es con­verged, sug­gest­ing that there is con­sen­sus about the mean­ing of the di­men­sion. Ac­cord­ing­ly, col­lec­tivism can be de­fined as (1) con­cern by a per­son about the ef­fects of ac­tions or de­ci­sions on oth­ers, (2) shar­ing of ma­te­ri­al ben­e­fits, (3) shar­ing of non­ma­te­ri­al re­sources, (4) will­ing­ness of the per­son to ac­cept the opin­ions and views of oth­ers, (5) con­cern about self-pre­sen­ta­tion and loss of face, (6) be­lief in the cor­re­spon­dence of own out­comes with the out­comes of oth­ers, and (7) feel­ing of in­volve­ment in and con­tri­bu­tion to the lives of oth­ers. In­di­vid­u­al­ists show less con­cern, shar­ing, and so on than col­lec­tivists. The ap­proach can be used with oth­er rel­a­tive­ly un­stud­ied con­structs to es­tab­lish whether there is con­sen­sus among re­searchers about the mean­ing of a con­struct.","DOI":"10.1177/0022002186017002006","ISSN":"0022-0221, 1552-5422","journalAbbreviation":"Journal of Cross-Cultural Psychology","language":"en","author":[{"family":"Hui","given":"C. Harry"},{"family":"Triandis","given":"Harry C."}],"issued":{"date-parts":[["1986",6,1]]}},"locator":"230"}],"schema":"https://github.com/citation-style-language/schema/raw/master/csl-citation.json"} </w:instrText>
      </w:r>
      <w:r w:rsidR="007F7392" w:rsidRPr="00B0761A">
        <w:rPr>
          <w:rFonts w:ascii="Arial" w:eastAsia="ＭＳ 明朝" w:hAnsi="Arial" w:cs="Arial"/>
        </w:rPr>
        <w:fldChar w:fldCharType="separate"/>
      </w:r>
      <w:r w:rsidR="006B25A8" w:rsidRPr="00B0761A">
        <w:rPr>
          <w:rFonts w:ascii="Arial" w:eastAsia="ＭＳ 明朝" w:hAnsi="Arial" w:cs="Arial"/>
          <w:noProof/>
        </w:rPr>
        <w:t>(Hui and Triandis, 1986, p. 230)</w:t>
      </w:r>
      <w:r w:rsidR="007F7392" w:rsidRPr="00B0761A">
        <w:rPr>
          <w:rFonts w:ascii="Arial" w:eastAsia="ＭＳ 明朝" w:hAnsi="Arial" w:cs="Arial"/>
        </w:rPr>
        <w:fldChar w:fldCharType="end"/>
      </w:r>
      <w:r w:rsidR="001E1AD1" w:rsidRPr="00B0761A">
        <w:rPr>
          <w:rFonts w:ascii="Arial" w:eastAsia="ＭＳ 明朝" w:hAnsi="Arial" w:cs="Arial"/>
        </w:rPr>
        <w:t xml:space="preserve">. It has been suggested </w:t>
      </w:r>
      <w:bookmarkStart w:id="16" w:name="OLE_LINK73"/>
      <w:bookmarkStart w:id="17" w:name="OLE_LINK74"/>
      <w:r w:rsidR="00256443" w:rsidRPr="00B0761A">
        <w:rPr>
          <w:rFonts w:ascii="Arial" w:eastAsia="ＭＳ 明朝" w:hAnsi="Arial" w:cs="Arial"/>
        </w:rPr>
        <w:fldChar w:fldCharType="begin"/>
      </w:r>
      <w:r w:rsidR="00256443" w:rsidRPr="00B0761A">
        <w:rPr>
          <w:rFonts w:ascii="Arial" w:eastAsia="ＭＳ 明朝" w:hAnsi="Arial" w:cs="Arial"/>
        </w:rPr>
        <w:instrText xml:space="preserve"> ADDIN ZOTERO_ITEM CSL_CITATION {"citationID":"iLVWlgH6","properties":{"formattedCitation":"(Hofstede et al., 2010)","plainCitation":"(Hofstede et al., 2010)"},"citationItems":[{"id":67,"uris":["http://zotero.org/users/26821/items/TUCWNMIJ"],"uri":["http://zotero.org/users/26821/items/TUCWNMIJ"],"itemData":{"id":67,"type":"book","title":"Cultures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Jan"},{"family":"Minkov","given":"Michael"}],"issued":{"date-parts":[["2010",5,24]]}}}],"schema":"https://github.com/citation-style-language/schema/raw/master/csl-citation.json"} </w:instrText>
      </w:r>
      <w:r w:rsidR="00256443" w:rsidRPr="00B0761A">
        <w:rPr>
          <w:rFonts w:ascii="Arial" w:eastAsia="ＭＳ 明朝" w:hAnsi="Arial" w:cs="Arial"/>
        </w:rPr>
        <w:fldChar w:fldCharType="separate"/>
      </w:r>
      <w:r w:rsidR="006B25A8" w:rsidRPr="00B0761A">
        <w:rPr>
          <w:rFonts w:ascii="Arial" w:eastAsia="ＭＳ 明朝" w:hAnsi="Arial" w:cs="Arial"/>
          <w:noProof/>
        </w:rPr>
        <w:t>(Hofstede et al., 2010)</w:t>
      </w:r>
      <w:r w:rsidR="00256443" w:rsidRPr="00B0761A">
        <w:rPr>
          <w:rFonts w:ascii="Arial" w:eastAsia="ＭＳ 明朝" w:hAnsi="Arial" w:cs="Arial"/>
        </w:rPr>
        <w:fldChar w:fldCharType="end"/>
      </w:r>
      <w:bookmarkEnd w:id="16"/>
      <w:bookmarkEnd w:id="17"/>
      <w:r w:rsidR="001E1AD1" w:rsidRPr="00B0761A">
        <w:rPr>
          <w:rFonts w:ascii="Arial" w:eastAsia="ＭＳ 明朝" w:hAnsi="Arial" w:cs="Arial"/>
        </w:rPr>
        <w:t xml:space="preserve"> that indiv</w:t>
      </w:r>
      <w:r w:rsidR="009951CC" w:rsidRPr="00B0761A">
        <w:rPr>
          <w:rFonts w:ascii="Arial" w:eastAsia="ＭＳ 明朝" w:hAnsi="Arial" w:cs="Arial"/>
        </w:rPr>
        <w:t>iduals in collectivist</w:t>
      </w:r>
      <w:r w:rsidR="001E1AD1" w:rsidRPr="00B0761A">
        <w:rPr>
          <w:rFonts w:ascii="Arial" w:eastAsia="ＭＳ 明朝" w:hAnsi="Arial" w:cs="Arial"/>
        </w:rPr>
        <w:t xml:space="preserve"> cultures are expected to show loyalty to the family by sharing resources with relatives</w:t>
      </w:r>
      <w:r w:rsidR="00DE5379" w:rsidRPr="00B0761A">
        <w:rPr>
          <w:rFonts w:ascii="Arial" w:eastAsia="ＭＳ 明朝" w:hAnsi="Arial" w:cs="Arial"/>
        </w:rPr>
        <w:t>.</w:t>
      </w:r>
      <w:r w:rsidR="001E1AD1" w:rsidRPr="00B0761A">
        <w:rPr>
          <w:rFonts w:ascii="Arial" w:eastAsia="ＭＳ 明朝" w:hAnsi="Arial" w:cs="Arial"/>
        </w:rPr>
        <w:t xml:space="preserve"> </w:t>
      </w:r>
      <w:r w:rsidR="00DE5379" w:rsidRPr="00B0761A">
        <w:rPr>
          <w:rFonts w:ascii="Arial" w:eastAsia="ＭＳ 明朝" w:hAnsi="Arial" w:cs="Arial"/>
        </w:rPr>
        <w:t>I</w:t>
      </w:r>
      <w:r w:rsidR="001E1AD1" w:rsidRPr="00B0761A">
        <w:rPr>
          <w:rFonts w:ascii="Arial" w:eastAsia="ＭＳ 明朝" w:hAnsi="Arial" w:cs="Arial"/>
        </w:rPr>
        <w:t xml:space="preserve">n contrast, members of </w:t>
      </w:r>
      <w:r w:rsidR="009951CC" w:rsidRPr="00B0761A">
        <w:rPr>
          <w:rFonts w:ascii="Arial" w:eastAsia="ＭＳ 明朝" w:hAnsi="Arial" w:cs="Arial"/>
        </w:rPr>
        <w:t>individualist</w:t>
      </w:r>
      <w:r w:rsidR="001E1AD1" w:rsidRPr="00B0761A">
        <w:rPr>
          <w:rFonts w:ascii="Arial" w:eastAsia="ＭＳ 明朝" w:hAnsi="Arial" w:cs="Arial"/>
        </w:rPr>
        <w:t xml:space="preserve"> cultures are usually </w:t>
      </w:r>
      <w:r w:rsidR="000E4696" w:rsidRPr="00B0761A">
        <w:rPr>
          <w:rFonts w:ascii="Arial" w:eastAsia="ＭＳ 明朝" w:hAnsi="Arial" w:cs="Arial"/>
        </w:rPr>
        <w:t xml:space="preserve">the </w:t>
      </w:r>
      <w:r w:rsidR="004935F1" w:rsidRPr="00B0761A">
        <w:rPr>
          <w:rFonts w:ascii="Arial" w:eastAsia="ＭＳ 明朝" w:hAnsi="Arial" w:cs="Arial"/>
        </w:rPr>
        <w:t>exclusive</w:t>
      </w:r>
      <w:r w:rsidR="001E1AD1" w:rsidRPr="00B0761A">
        <w:rPr>
          <w:rFonts w:ascii="Arial" w:eastAsia="ＭＳ 明朝" w:hAnsi="Arial" w:cs="Arial"/>
        </w:rPr>
        <w:t xml:space="preserve"> owners of resources. Another difference </w:t>
      </w:r>
      <w:r w:rsidR="009951CC" w:rsidRPr="00B0761A">
        <w:rPr>
          <w:rFonts w:ascii="Arial" w:eastAsia="ＭＳ 明朝" w:hAnsi="Arial" w:cs="Arial"/>
        </w:rPr>
        <w:t>is that collectivist</w:t>
      </w:r>
      <w:r w:rsidR="001E1AD1" w:rsidRPr="00B0761A">
        <w:rPr>
          <w:rFonts w:ascii="Arial" w:eastAsia="ＭＳ 明朝" w:hAnsi="Arial" w:cs="Arial"/>
        </w:rPr>
        <w:t xml:space="preserve"> children learn that opinions are predetermined by the group</w:t>
      </w:r>
      <w:r w:rsidR="004E196F" w:rsidRPr="00B0761A">
        <w:rPr>
          <w:rFonts w:ascii="Arial" w:eastAsia="ＭＳ 明朝" w:hAnsi="Arial" w:cs="Arial"/>
        </w:rPr>
        <w:t>.</w:t>
      </w:r>
      <w:r w:rsidR="001E1AD1" w:rsidRPr="00B0761A">
        <w:rPr>
          <w:rFonts w:ascii="Arial" w:eastAsia="ＭＳ 明朝" w:hAnsi="Arial" w:cs="Arial"/>
        </w:rPr>
        <w:t xml:space="preserve"> </w:t>
      </w:r>
      <w:r w:rsidR="004E196F" w:rsidRPr="00B0761A">
        <w:rPr>
          <w:rFonts w:ascii="Arial" w:eastAsia="ＭＳ 明朝" w:hAnsi="Arial" w:cs="Arial"/>
        </w:rPr>
        <w:t>P</w:t>
      </w:r>
      <w:r w:rsidR="001E1AD1" w:rsidRPr="00B0761A">
        <w:rPr>
          <w:rFonts w:ascii="Arial" w:eastAsia="ＭＳ 明朝" w:hAnsi="Arial" w:cs="Arial"/>
        </w:rPr>
        <w:t xml:space="preserve">ersonal opinions are not encouraged and </w:t>
      </w:r>
      <w:r w:rsidR="00F73869" w:rsidRPr="00B0761A">
        <w:rPr>
          <w:rFonts w:ascii="Arial" w:eastAsia="ＭＳ 明朝" w:hAnsi="Arial" w:cs="Arial"/>
        </w:rPr>
        <w:t>a</w:t>
      </w:r>
      <w:r w:rsidR="001E1AD1" w:rsidRPr="00B0761A">
        <w:rPr>
          <w:rFonts w:ascii="Arial" w:eastAsia="ＭＳ 明朝" w:hAnsi="Arial" w:cs="Arial"/>
        </w:rPr>
        <w:t xml:space="preserve"> child who repeatedly voices personal opinions is considered to have a bad character.</w:t>
      </w:r>
      <w:r w:rsidR="00B45097" w:rsidRPr="00B0761A">
        <w:rPr>
          <w:rFonts w:ascii="Arial" w:eastAsia="ＭＳ 明朝" w:hAnsi="Arial" w:cs="Arial"/>
        </w:rPr>
        <w:t xml:space="preserve"> I</w:t>
      </w:r>
      <w:r w:rsidR="009951CC" w:rsidRPr="00B0761A">
        <w:rPr>
          <w:rFonts w:ascii="Arial" w:eastAsia="ＭＳ 明朝" w:hAnsi="Arial" w:cs="Arial"/>
        </w:rPr>
        <w:t>ndividualist</w:t>
      </w:r>
      <w:r w:rsidR="001E1AD1" w:rsidRPr="00B0761A">
        <w:rPr>
          <w:rFonts w:ascii="Arial" w:eastAsia="ＭＳ 明朝" w:hAnsi="Arial" w:cs="Arial"/>
        </w:rPr>
        <w:t xml:space="preserve"> children</w:t>
      </w:r>
      <w:r w:rsidR="00B45097" w:rsidRPr="00B0761A">
        <w:rPr>
          <w:rFonts w:ascii="Arial" w:eastAsia="ＭＳ 明朝" w:hAnsi="Arial" w:cs="Arial"/>
        </w:rPr>
        <w:t xml:space="preserve">, </w:t>
      </w:r>
      <w:r w:rsidR="000436EA" w:rsidRPr="00B0761A">
        <w:rPr>
          <w:rFonts w:ascii="Arial" w:eastAsia="ＭＳ 明朝" w:hAnsi="Arial" w:cs="Arial"/>
        </w:rPr>
        <w:t>on the other hand</w:t>
      </w:r>
      <w:r w:rsidR="00B45097" w:rsidRPr="00B0761A">
        <w:rPr>
          <w:rFonts w:ascii="Arial" w:eastAsia="ＭＳ 明朝" w:hAnsi="Arial" w:cs="Arial"/>
        </w:rPr>
        <w:t>,</w:t>
      </w:r>
      <w:r w:rsidR="001E1AD1" w:rsidRPr="00B0761A">
        <w:rPr>
          <w:rFonts w:ascii="Arial" w:eastAsia="ＭＳ 明朝" w:hAnsi="Arial" w:cs="Arial"/>
        </w:rPr>
        <w:t xml:space="preserve"> are encouraged to voice personal opinions and </w:t>
      </w:r>
      <w:r w:rsidR="00F73869" w:rsidRPr="00B0761A">
        <w:rPr>
          <w:rFonts w:ascii="Arial" w:eastAsia="ＭＳ 明朝" w:hAnsi="Arial" w:cs="Arial"/>
        </w:rPr>
        <w:t>a</w:t>
      </w:r>
      <w:r w:rsidR="001E1AD1" w:rsidRPr="00B0761A">
        <w:rPr>
          <w:rFonts w:ascii="Arial" w:eastAsia="ＭＳ 明朝" w:hAnsi="Arial" w:cs="Arial"/>
        </w:rPr>
        <w:t xml:space="preserve"> child who takes his or her bearings from others is considered to have a weak character </w:t>
      </w:r>
      <w:r w:rsidR="00256443" w:rsidRPr="00B0761A">
        <w:rPr>
          <w:rFonts w:ascii="Arial" w:eastAsia="ＭＳ 明朝" w:hAnsi="Arial" w:cs="Arial"/>
        </w:rPr>
        <w:fldChar w:fldCharType="begin"/>
      </w:r>
      <w:r w:rsidR="0099500D" w:rsidRPr="00B0761A">
        <w:rPr>
          <w:rFonts w:ascii="Arial" w:eastAsia="ＭＳ 明朝" w:hAnsi="Arial" w:cs="Arial"/>
        </w:rPr>
        <w:instrText xml:space="preserve"> ADDIN ZOTERO_ITEM CSL_CITATION {"citationID":"9hA2nKeH","properties":{"formattedCitation":"(Hofstede et al., 2010)","plainCitation":"(Hofstede et al., 2010)"},"citationItems":[{"id":67,"uris":["http://zotero.org/users/26821/items/TUCWNMIJ"],"uri":["http://zotero.org/users/26821/items/TUCWNMIJ"],"itemData":{"id":67,"type":"book","title":"Cultures and organizations: Software of the mind","publisher":"McGraw Hill","publisher-place":"New York, USA","number-of-pages":"576","edition":"third","source":"Google Books","event-place":"New York, USA","abstract":"The revolutionary study of how the place where we grew up shapes the way we think, feel, and act-- with new dimensions and perspectives Based on research conducted in more than seventy countries over a forty-year span, Cultures and Organizations examines what drives people apart—when cooperation is so clearly in everyone’s interest. With major new contributions from Michael Minkov’s analysis of data from the World Values Survey, as well as an account of the evolution of cultures by Gert Jan Hofstede, this revised and expanded edition:  Reveals the “moral circles” from which national societies are built and the unexamined rules by which people think, feel, and act Explores how national cultures differ in the areas of inequality, assertiveness versus modesty, and tolerance for ambiguity Explains how organizational cultures differ from national cultures—and how they can be managed Analyzes stereotyping, differences in language, cultural roots of the 2008 economic crisis, and other intercultural dynamics","ISBN":"978-0-07-177015-6","note":"Google-Books-ID: o4OqTgV3V00C","shortTitle":"Cultures and Organizations","language":"en","author":[{"family":"Hofstede","given":"Geert H."},{"family":"Hofstede","given":"Gert Jan"},{"family":"Minkov","given":"Michael"}],"issued":{"date-parts":[["2010",5,24]]}}}],"schema":"https://github.com/citation-style-language/schema/raw/master/csl-citation.json"} </w:instrText>
      </w:r>
      <w:r w:rsidR="00256443" w:rsidRPr="00B0761A">
        <w:rPr>
          <w:rFonts w:ascii="Arial" w:eastAsia="ＭＳ 明朝" w:hAnsi="Arial" w:cs="Arial"/>
        </w:rPr>
        <w:fldChar w:fldCharType="separate"/>
      </w:r>
      <w:r w:rsidR="006B25A8" w:rsidRPr="00B0761A">
        <w:rPr>
          <w:rFonts w:ascii="Arial" w:eastAsia="ＭＳ 明朝" w:hAnsi="Arial" w:cs="Arial"/>
          <w:noProof/>
        </w:rPr>
        <w:t>(Hofstede et al., 2010)</w:t>
      </w:r>
      <w:r w:rsidR="00256443" w:rsidRPr="00B0761A">
        <w:rPr>
          <w:rFonts w:ascii="Arial" w:eastAsia="ＭＳ 明朝" w:hAnsi="Arial" w:cs="Arial"/>
        </w:rPr>
        <w:fldChar w:fldCharType="end"/>
      </w:r>
      <w:r w:rsidR="001E1AD1" w:rsidRPr="00B0761A">
        <w:rPr>
          <w:rFonts w:ascii="Arial" w:eastAsia="ＭＳ 明朝" w:hAnsi="Arial" w:cs="Arial"/>
        </w:rPr>
        <w:t>.</w:t>
      </w:r>
    </w:p>
    <w:p w14:paraId="7DE9652F" w14:textId="77777777" w:rsidR="001E1AD1" w:rsidRPr="00B0761A" w:rsidRDefault="001E1AD1" w:rsidP="001E1AD1">
      <w:pPr>
        <w:pStyle w:val="PlainText"/>
        <w:rPr>
          <w:rFonts w:ascii="Arial" w:eastAsia="ＭＳ 明朝" w:hAnsi="Arial" w:cs="Arial"/>
        </w:rPr>
      </w:pPr>
    </w:p>
    <w:p w14:paraId="74F6D863" w14:textId="77777777" w:rsidR="001E1AD1" w:rsidRPr="00B0761A" w:rsidRDefault="001E1AD1" w:rsidP="00285DEC">
      <w:pPr>
        <w:pStyle w:val="PlainText"/>
        <w:rPr>
          <w:rFonts w:ascii="Arial" w:eastAsia="ＭＳ 明朝" w:hAnsi="Arial" w:cs="Arial"/>
        </w:rPr>
      </w:pPr>
    </w:p>
    <w:p w14:paraId="1EB0FE6D" w14:textId="16F7E34F" w:rsidR="004053D0" w:rsidRPr="00B0761A" w:rsidRDefault="00BF1161" w:rsidP="004D4C6B">
      <w:pPr>
        <w:pStyle w:val="PlainText"/>
        <w:outlineLvl w:val="0"/>
        <w:rPr>
          <w:rFonts w:ascii="Arial" w:eastAsia="ＭＳ 明朝" w:hAnsi="Arial" w:cs="Arial"/>
          <w:b/>
        </w:rPr>
      </w:pPr>
      <w:r w:rsidRPr="00B0761A">
        <w:rPr>
          <w:rFonts w:ascii="Arial" w:eastAsia="ＭＳ 明朝" w:hAnsi="Arial" w:cs="Arial"/>
          <w:b/>
        </w:rPr>
        <w:t xml:space="preserve">4 </w:t>
      </w:r>
      <w:r w:rsidR="004053D0" w:rsidRPr="00B0761A">
        <w:rPr>
          <w:rFonts w:ascii="Arial" w:eastAsia="ＭＳ 明朝" w:hAnsi="Arial" w:cs="Arial"/>
          <w:b/>
        </w:rPr>
        <w:t>Why Saudi Arabia?</w:t>
      </w:r>
    </w:p>
    <w:p w14:paraId="071D57EB" w14:textId="77777777" w:rsidR="004053D0" w:rsidRPr="00B0761A" w:rsidRDefault="004053D0" w:rsidP="00AC51C9">
      <w:pPr>
        <w:pStyle w:val="PlainText"/>
        <w:rPr>
          <w:rFonts w:ascii="Arial" w:eastAsia="ＭＳ 明朝" w:hAnsi="Arial" w:cs="Arial"/>
        </w:rPr>
      </w:pPr>
    </w:p>
    <w:p w14:paraId="755C96E5" w14:textId="4842334A" w:rsidR="004053D0" w:rsidRPr="00B0761A" w:rsidRDefault="00FC43D8" w:rsidP="00AC51C9">
      <w:pPr>
        <w:pStyle w:val="PlainText"/>
        <w:rPr>
          <w:rFonts w:ascii="Arial" w:eastAsia="ＭＳ 明朝" w:hAnsi="Arial" w:cs="Arial"/>
        </w:rPr>
      </w:pPr>
      <w:r w:rsidRPr="00B0761A">
        <w:rPr>
          <w:rFonts w:ascii="Arial" w:eastAsia="ＭＳ 明朝" w:hAnsi="Arial" w:cs="Arial"/>
        </w:rPr>
        <w:t xml:space="preserve">Arabic culture is complex: not only do cultural differences exist among the 22 Arabic countries, there are also regional differences within each country. These cultural differences </w:t>
      </w:r>
      <w:r w:rsidR="00263F17" w:rsidRPr="00B0761A">
        <w:rPr>
          <w:rFonts w:ascii="Arial" w:eastAsia="ＭＳ 明朝" w:hAnsi="Arial" w:cs="Arial"/>
        </w:rPr>
        <w:t>are</w:t>
      </w:r>
      <w:r w:rsidRPr="00B0761A">
        <w:rPr>
          <w:rFonts w:ascii="Arial" w:eastAsia="ＭＳ 明朝" w:hAnsi="Arial" w:cs="Arial"/>
        </w:rPr>
        <w:t xml:space="preserve"> a result of diversity in linguistic, ethnic</w:t>
      </w:r>
      <w:r w:rsidR="00BC22C5" w:rsidRPr="00B0761A">
        <w:rPr>
          <w:rFonts w:ascii="Arial" w:eastAsia="ＭＳ 明朝" w:hAnsi="Arial" w:cs="Arial"/>
        </w:rPr>
        <w:t>,</w:t>
      </w:r>
      <w:r w:rsidRPr="00B0761A">
        <w:rPr>
          <w:rFonts w:ascii="Arial" w:eastAsia="ＭＳ 明朝" w:hAnsi="Arial" w:cs="Arial"/>
        </w:rPr>
        <w:t xml:space="preserve"> and religious communities and groups in the Ar</w:t>
      </w:r>
      <w:r w:rsidR="00D767A1" w:rsidRPr="00B0761A">
        <w:rPr>
          <w:rFonts w:ascii="Arial" w:eastAsia="ＭＳ 明朝" w:hAnsi="Arial" w:cs="Arial"/>
        </w:rPr>
        <w:t>abic world.</w:t>
      </w:r>
      <w:r w:rsidR="00493360" w:rsidRPr="00B0761A">
        <w:rPr>
          <w:rFonts w:ascii="Arial" w:eastAsia="ＭＳ 明朝" w:hAnsi="Arial" w:cs="Arial"/>
        </w:rPr>
        <w:t xml:space="preserve"> </w:t>
      </w:r>
      <w:r w:rsidR="00B35586" w:rsidRPr="00B0761A">
        <w:rPr>
          <w:rFonts w:ascii="Arial" w:eastAsia="ＭＳ 明朝" w:hAnsi="Arial" w:cs="Arial"/>
        </w:rPr>
        <w:t>H</w:t>
      </w:r>
      <w:r w:rsidR="00493360" w:rsidRPr="00B0761A">
        <w:rPr>
          <w:rFonts w:ascii="Arial" w:eastAsia="ＭＳ 明朝" w:hAnsi="Arial" w:cs="Arial"/>
        </w:rPr>
        <w:t xml:space="preserve">owever, there are several factors that </w:t>
      </w:r>
      <w:r w:rsidR="00493360" w:rsidRPr="00B0761A">
        <w:rPr>
          <w:rFonts w:ascii="Arial" w:eastAsia="ＭＳ 明朝" w:hAnsi="Arial" w:cs="Arial"/>
        </w:rPr>
        <w:lastRenderedPageBreak/>
        <w:t>bind the</w:t>
      </w:r>
      <w:r w:rsidR="00F93A88" w:rsidRPr="00B0761A">
        <w:rPr>
          <w:rFonts w:ascii="Arial" w:eastAsia="ＭＳ 明朝" w:hAnsi="Arial" w:cs="Arial"/>
        </w:rPr>
        <w:t>se diverse groups</w:t>
      </w:r>
      <w:r w:rsidR="00493360" w:rsidRPr="00B0761A">
        <w:rPr>
          <w:rFonts w:ascii="Arial" w:eastAsia="ＭＳ 明朝" w:hAnsi="Arial" w:cs="Arial"/>
        </w:rPr>
        <w:t>.</w:t>
      </w:r>
      <w:r w:rsidRPr="00B0761A">
        <w:rPr>
          <w:rFonts w:ascii="Arial" w:eastAsia="ＭＳ 明朝" w:hAnsi="Arial" w:cs="Arial"/>
        </w:rPr>
        <w:t xml:space="preserve"> Arabic, the formal Islamic language, is the essential spoken language in t</w:t>
      </w:r>
      <w:r w:rsidR="00302EBD" w:rsidRPr="00B0761A">
        <w:rPr>
          <w:rFonts w:ascii="Arial" w:eastAsia="ＭＳ 明朝" w:hAnsi="Arial" w:cs="Arial"/>
        </w:rPr>
        <w:t>hese countries. T</w:t>
      </w:r>
      <w:r w:rsidRPr="00B0761A">
        <w:rPr>
          <w:rFonts w:ascii="Arial" w:eastAsia="ＭＳ 明朝" w:hAnsi="Arial" w:cs="Arial"/>
        </w:rPr>
        <w:t>here are</w:t>
      </w:r>
      <w:r w:rsidR="00302EBD" w:rsidRPr="00B0761A">
        <w:rPr>
          <w:rFonts w:ascii="Arial" w:eastAsia="ＭＳ 明朝" w:hAnsi="Arial" w:cs="Arial"/>
        </w:rPr>
        <w:t xml:space="preserve"> also</w:t>
      </w:r>
      <w:r w:rsidRPr="00B0761A">
        <w:rPr>
          <w:rFonts w:ascii="Arial" w:eastAsia="ＭＳ 明朝" w:hAnsi="Arial" w:cs="Arial"/>
        </w:rPr>
        <w:t xml:space="preserve"> many </w:t>
      </w:r>
      <w:r w:rsidR="00302EBD" w:rsidRPr="00B0761A">
        <w:rPr>
          <w:rFonts w:ascii="Arial" w:eastAsia="ＭＳ 明朝" w:hAnsi="Arial" w:cs="Arial"/>
        </w:rPr>
        <w:t xml:space="preserve">community values </w:t>
      </w:r>
      <w:r w:rsidRPr="00B0761A">
        <w:rPr>
          <w:rFonts w:ascii="Arial" w:eastAsia="ＭＳ 明朝" w:hAnsi="Arial" w:cs="Arial"/>
        </w:rPr>
        <w:t>that Arabic people honor and respect</w:t>
      </w:r>
      <w:r w:rsidR="00A67C9A" w:rsidRPr="00B0761A">
        <w:rPr>
          <w:rFonts w:ascii="Arial" w:eastAsia="ＭＳ 明朝" w:hAnsi="Arial" w:cs="Arial"/>
        </w:rPr>
        <w:t>, o</w:t>
      </w:r>
      <w:r w:rsidR="00302EBD" w:rsidRPr="00B0761A">
        <w:rPr>
          <w:rFonts w:ascii="Arial" w:eastAsia="ＭＳ 明朝" w:hAnsi="Arial" w:cs="Arial"/>
        </w:rPr>
        <w:t xml:space="preserve">ne of </w:t>
      </w:r>
      <w:r w:rsidRPr="00B0761A">
        <w:rPr>
          <w:rFonts w:ascii="Arial" w:eastAsia="ＭＳ 明朝" w:hAnsi="Arial" w:cs="Arial"/>
        </w:rPr>
        <w:t>the most important</w:t>
      </w:r>
      <w:r w:rsidR="00302EBD" w:rsidRPr="00B0761A">
        <w:rPr>
          <w:rFonts w:ascii="Arial" w:eastAsia="ＭＳ 明朝" w:hAnsi="Arial" w:cs="Arial"/>
        </w:rPr>
        <w:t xml:space="preserve"> of </w:t>
      </w:r>
      <w:r w:rsidR="00A67C9A" w:rsidRPr="00B0761A">
        <w:rPr>
          <w:rFonts w:ascii="Arial" w:eastAsia="ＭＳ 明朝" w:hAnsi="Arial" w:cs="Arial"/>
        </w:rPr>
        <w:t>which</w:t>
      </w:r>
      <w:r w:rsidRPr="00B0761A">
        <w:rPr>
          <w:rFonts w:ascii="Arial" w:eastAsia="ＭＳ 明朝" w:hAnsi="Arial" w:cs="Arial"/>
        </w:rPr>
        <w:t xml:space="preserve"> is family. Arabic people consider family </w:t>
      </w:r>
      <w:r w:rsidR="0052326D" w:rsidRPr="00B0761A">
        <w:rPr>
          <w:rFonts w:ascii="Arial" w:eastAsia="ＭＳ 明朝" w:hAnsi="Arial" w:cs="Arial"/>
        </w:rPr>
        <w:t xml:space="preserve">to be </w:t>
      </w:r>
      <w:r w:rsidRPr="00B0761A">
        <w:rPr>
          <w:rFonts w:ascii="Arial" w:eastAsia="ＭＳ 明朝" w:hAnsi="Arial" w:cs="Arial"/>
        </w:rPr>
        <w:t>the core of their social unity, to which they should be loyal and proud. “Arabs from different countries define themselves according to the tribe they belong to, the family they belong to and finally the country they belong to”</w:t>
      </w:r>
      <w:r w:rsidR="00696AEA" w:rsidRPr="00B0761A">
        <w:rPr>
          <w:rFonts w:ascii="Arial" w:eastAsia="ＭＳ 明朝" w:hAnsi="Arial" w:cs="Arial"/>
        </w:rPr>
        <w:t xml:space="preserve"> </w:t>
      </w:r>
      <w:r w:rsidR="00696AEA" w:rsidRPr="00B0761A">
        <w:rPr>
          <w:rFonts w:ascii="Arial" w:eastAsia="ＭＳ 明朝" w:hAnsi="Arial" w:cs="Arial"/>
        </w:rPr>
        <w:fldChar w:fldCharType="begin"/>
      </w:r>
      <w:r w:rsidR="00A42C63" w:rsidRPr="00B0761A">
        <w:rPr>
          <w:rFonts w:ascii="Arial" w:eastAsia="ＭＳ 明朝" w:hAnsi="Arial" w:cs="Arial"/>
        </w:rPr>
        <w:instrText xml:space="preserve"> ADDIN ZOTERO_ITEM CSL_CITATION {"citationID":"3qDwUXH9","properties":{"formattedCitation":"(Bassiouney, 2009, p. 99)","plainCitation":"(Bassiouney, 2009, p. 99)"},"citationItems":[{"id":57,"uris":["http://zotero.org/users/26821/items/VZZRXFQ6"],"uri":["http://zotero.org/users/26821/items/VZZRXFQ6"],"itemData":{"id":57,"type":"book","title":"Arabic sociolinguistics","collection-title":"Arabic Sociolinguistics","publisher":"Edinburgh University Press","publisher-place":"Edinburgh, Scotland","event-place":"Edinburgh, Scotland","ISBN":"978-0-7486-2374-7","author":[{"family":"Bassiouney","given":"Reem"}],"issued":{"date-parts":[["2009"]]}},"locator":"99"}],"schema":"https://github.com/citation-style-language/schema/raw/master/csl-citation.json"} </w:instrText>
      </w:r>
      <w:r w:rsidR="00696AEA" w:rsidRPr="00B0761A">
        <w:rPr>
          <w:rFonts w:ascii="Arial" w:eastAsia="ＭＳ 明朝" w:hAnsi="Arial" w:cs="Arial"/>
        </w:rPr>
        <w:fldChar w:fldCharType="separate"/>
      </w:r>
      <w:r w:rsidR="006B25A8" w:rsidRPr="00B0761A">
        <w:rPr>
          <w:rFonts w:ascii="Arial" w:eastAsia="ＭＳ 明朝" w:hAnsi="Arial" w:cs="Arial"/>
          <w:noProof/>
        </w:rPr>
        <w:t>(Bassiouney, 2009, p. 99)</w:t>
      </w:r>
      <w:r w:rsidR="00696AEA" w:rsidRPr="00B0761A">
        <w:rPr>
          <w:rFonts w:ascii="Arial" w:eastAsia="ＭＳ 明朝" w:hAnsi="Arial" w:cs="Arial"/>
        </w:rPr>
        <w:fldChar w:fldCharType="end"/>
      </w:r>
      <w:r w:rsidRPr="00B0761A">
        <w:rPr>
          <w:rFonts w:ascii="Arial" w:eastAsia="ＭＳ 明朝" w:hAnsi="Arial" w:cs="Arial"/>
        </w:rPr>
        <w:t>. Arabic culture is collectivist</w:t>
      </w:r>
      <w:r w:rsidR="005D0621" w:rsidRPr="00B0761A">
        <w:rPr>
          <w:rFonts w:ascii="Arial" w:eastAsia="ＭＳ 明朝" w:hAnsi="Arial" w:cs="Arial"/>
        </w:rPr>
        <w:t xml:space="preserve"> </w:t>
      </w:r>
      <w:r w:rsidR="005D0621" w:rsidRPr="00B0761A">
        <w:rPr>
          <w:rFonts w:ascii="Arial" w:eastAsia="ＭＳ 明朝" w:hAnsi="Arial" w:cs="Arial"/>
        </w:rPr>
        <w:fldChar w:fldCharType="begin"/>
      </w:r>
      <w:r w:rsidR="005D0621" w:rsidRPr="00B0761A">
        <w:rPr>
          <w:rFonts w:ascii="Arial" w:eastAsia="ＭＳ 明朝" w:hAnsi="Arial" w:cs="Arial"/>
        </w:rPr>
        <w:instrText xml:space="preserve"> ADDIN ZOTERO_ITEM CSL_CITATION {"citationID":"84HNMnpx","properties":{"formattedCitation":"(Hofstede, 1984)","plainCitation":"(Hofstede, 1984)"},"citationItems":[{"id":58,"uris":["http://zotero.org/users/26821/items/6T5JWVHK"],"uri":["http://zotero.org/users/26821/items/6T5JWVHK"],"itemData":{"id":58,"type":"article-journal","title":"Cultural dimensions in management and planning","container-title":"Asia Pacific Journal of Management","page":"81-99","volume":"1","issue":"2","source":"link.springer.com","abstract":"The nature of management skills is such that they are culturally specific: a management technique or philosophy that is appropriate in one national culture is not necessarily appropriate in another. The paper describes the scope of (work-related) cultural differences as they were revealed by research in more than 50 countries around the world and discusses how these differences affect the validity of management techniques and philosophies in various countries within the functioning and meaning of planning.","DOI":"10.1007/BF01733682","ISSN":"0217-4561, 1572-9958","journalAbbreviation":"Asia Pacific J Manage","language":"en","author":[{"family":"Hofstede","given":"Geert"}],"issued":{"date-parts":[["1984"]]}}}],"schema":"https://github.com/citation-style-language/schema/raw/master/csl-citation.json"} </w:instrText>
      </w:r>
      <w:r w:rsidR="005D0621" w:rsidRPr="00B0761A">
        <w:rPr>
          <w:rFonts w:ascii="Arial" w:eastAsia="ＭＳ 明朝" w:hAnsi="Arial" w:cs="Arial"/>
        </w:rPr>
        <w:fldChar w:fldCharType="separate"/>
      </w:r>
      <w:r w:rsidR="006B25A8" w:rsidRPr="00B0761A">
        <w:rPr>
          <w:rFonts w:ascii="Arial" w:eastAsia="ＭＳ 明朝" w:hAnsi="Arial" w:cs="Arial"/>
          <w:noProof/>
        </w:rPr>
        <w:t>(Hofstede, 1984)</w:t>
      </w:r>
      <w:r w:rsidR="005D0621" w:rsidRPr="00B0761A">
        <w:rPr>
          <w:rFonts w:ascii="Arial" w:eastAsia="ＭＳ 明朝" w:hAnsi="Arial" w:cs="Arial"/>
        </w:rPr>
        <w:fldChar w:fldCharType="end"/>
      </w:r>
      <w:r w:rsidRPr="00B0761A">
        <w:rPr>
          <w:rFonts w:ascii="Arial" w:eastAsia="ＭＳ 明朝" w:hAnsi="Arial" w:cs="Arial"/>
        </w:rPr>
        <w:t xml:space="preserve">, so Arabs also share other </w:t>
      </w:r>
      <w:r w:rsidR="00BA7BD5" w:rsidRPr="00B0761A">
        <w:rPr>
          <w:rFonts w:ascii="Arial" w:eastAsia="ＭＳ 明朝" w:hAnsi="Arial" w:cs="Arial"/>
        </w:rPr>
        <w:t>significant</w:t>
      </w:r>
      <w:r w:rsidRPr="00B0761A">
        <w:rPr>
          <w:rFonts w:ascii="Arial" w:eastAsia="ＭＳ 明朝" w:hAnsi="Arial" w:cs="Arial"/>
        </w:rPr>
        <w:t xml:space="preserve"> values such as modesty</w:t>
      </w:r>
      <w:r w:rsidR="00051F93" w:rsidRPr="00B0761A">
        <w:rPr>
          <w:rFonts w:ascii="Arial" w:eastAsia="ＭＳ 明朝" w:hAnsi="Arial" w:cs="Arial"/>
        </w:rPr>
        <w:t xml:space="preserve"> and</w:t>
      </w:r>
      <w:r w:rsidRPr="00B0761A">
        <w:rPr>
          <w:rFonts w:ascii="Arial" w:eastAsia="ＭＳ 明朝" w:hAnsi="Arial" w:cs="Arial"/>
        </w:rPr>
        <w:t xml:space="preserve"> </w:t>
      </w:r>
      <w:r w:rsidR="00696AEA" w:rsidRPr="00B0761A">
        <w:rPr>
          <w:rFonts w:ascii="Arial" w:eastAsia="ＭＳ 明朝" w:hAnsi="Arial" w:cs="Arial"/>
        </w:rPr>
        <w:t xml:space="preserve">honor </w:t>
      </w:r>
      <w:r w:rsidR="00696AEA" w:rsidRPr="00B0761A">
        <w:rPr>
          <w:rFonts w:ascii="Arial" w:eastAsia="ＭＳ 明朝" w:hAnsi="Arial" w:cs="Arial"/>
        </w:rPr>
        <w:fldChar w:fldCharType="begin"/>
      </w:r>
      <w:r w:rsidR="00A42C63" w:rsidRPr="00B0761A">
        <w:rPr>
          <w:rFonts w:ascii="Arial" w:eastAsia="ＭＳ 明朝" w:hAnsi="Arial" w:cs="Arial"/>
        </w:rPr>
        <w:instrText xml:space="preserve"> ADDIN ZOTERO_ITEM CSL_CITATION {"citationID":"sBXLoIY8","properties":{"formattedCitation":"(Bassiouney, 2009, p. 149)","plainCitation":"(Bassiouney, 2009, p. 149)"},"citationItems":[{"id":57,"uris":["http://zotero.org/users/26821/items/VZZRXFQ6"],"uri":["http://zotero.org/users/26821/items/VZZRXFQ6"],"itemData":{"id":57,"type":"book","title":"Arabic sociolinguistics","collection-title":"Arabic Sociolinguistics","publisher":"Edinburgh University Press","publisher-place":"Edinburgh, Scotland","event-place":"Edinburgh, Scotland","ISBN":"978-0-7486-2374-7","author":[{"family":"Bassiouney","given":"Reem"}],"issued":{"date-parts":[["2009"]]}},"locator":"149"}],"schema":"https://github.com/citation-style-language/schema/raw/master/csl-citation.json"} </w:instrText>
      </w:r>
      <w:r w:rsidR="00696AEA" w:rsidRPr="00B0761A">
        <w:rPr>
          <w:rFonts w:ascii="Arial" w:eastAsia="ＭＳ 明朝" w:hAnsi="Arial" w:cs="Arial"/>
        </w:rPr>
        <w:fldChar w:fldCharType="separate"/>
      </w:r>
      <w:r w:rsidR="006B25A8" w:rsidRPr="00B0761A">
        <w:rPr>
          <w:rFonts w:ascii="Arial" w:eastAsia="ＭＳ 明朝" w:hAnsi="Arial" w:cs="Arial"/>
          <w:noProof/>
        </w:rPr>
        <w:t>(Bassiouney, 2009, p. 149)</w:t>
      </w:r>
      <w:r w:rsidR="00696AEA" w:rsidRPr="00B0761A">
        <w:rPr>
          <w:rFonts w:ascii="Arial" w:eastAsia="ＭＳ 明朝" w:hAnsi="Arial" w:cs="Arial"/>
        </w:rPr>
        <w:fldChar w:fldCharType="end"/>
      </w:r>
      <w:r w:rsidRPr="00B0761A">
        <w:rPr>
          <w:rFonts w:ascii="Arial" w:eastAsia="ＭＳ 明朝" w:hAnsi="Arial" w:cs="Arial"/>
        </w:rPr>
        <w:t>.</w:t>
      </w:r>
    </w:p>
    <w:p w14:paraId="289998C1" w14:textId="77777777" w:rsidR="00A83753" w:rsidRPr="00B0761A" w:rsidRDefault="00A83753" w:rsidP="00AC51C9">
      <w:pPr>
        <w:pStyle w:val="PlainText"/>
        <w:rPr>
          <w:rFonts w:ascii="Arial" w:eastAsia="ＭＳ 明朝" w:hAnsi="Arial" w:cs="Arial"/>
        </w:rPr>
      </w:pPr>
    </w:p>
    <w:p w14:paraId="6213BFC6" w14:textId="64EBA2D7" w:rsidR="00186E43" w:rsidRPr="00B0761A" w:rsidRDefault="00186E43" w:rsidP="00186E43">
      <w:pPr>
        <w:pStyle w:val="PlainText"/>
        <w:rPr>
          <w:rFonts w:ascii="Arial" w:eastAsia="ＭＳ 明朝" w:hAnsi="Arial" w:cs="Arial"/>
        </w:rPr>
      </w:pPr>
      <w:r w:rsidRPr="00B0761A">
        <w:rPr>
          <w:rFonts w:ascii="Arial" w:eastAsia="ＭＳ 明朝" w:hAnsi="Arial" w:cs="Arial"/>
        </w:rPr>
        <w:t>Islam is</w:t>
      </w:r>
      <w:r w:rsidR="004A2218" w:rsidRPr="00B0761A">
        <w:rPr>
          <w:rFonts w:ascii="Arial" w:eastAsia="ＭＳ 明朝" w:hAnsi="Arial" w:cs="Arial"/>
        </w:rPr>
        <w:t xml:space="preserve"> the basis</w:t>
      </w:r>
      <w:r w:rsidRPr="00B0761A">
        <w:rPr>
          <w:rFonts w:ascii="Arial" w:eastAsia="ＭＳ 明朝" w:hAnsi="Arial" w:cs="Arial"/>
        </w:rPr>
        <w:t xml:space="preserve"> </w:t>
      </w:r>
      <w:r w:rsidR="00E07F66" w:rsidRPr="00B0761A">
        <w:rPr>
          <w:rFonts w:ascii="Arial" w:eastAsia="ＭＳ 明朝" w:hAnsi="Arial" w:cs="Arial"/>
        </w:rPr>
        <w:t>and</w:t>
      </w:r>
      <w:r w:rsidRPr="00B0761A">
        <w:rPr>
          <w:rFonts w:ascii="Arial" w:eastAsia="ＭＳ 明朝" w:hAnsi="Arial" w:cs="Arial"/>
        </w:rPr>
        <w:t xml:space="preserve"> guide for daily life in Arabic countries, and plays a critical role in shaping and influencing </w:t>
      </w:r>
      <w:r w:rsidR="00B34BDF" w:rsidRPr="00B0761A">
        <w:rPr>
          <w:rFonts w:ascii="Arial" w:eastAsia="ＭＳ 明朝" w:hAnsi="Arial" w:cs="Arial"/>
        </w:rPr>
        <w:t xml:space="preserve">the </w:t>
      </w:r>
      <w:r w:rsidR="002F04C3" w:rsidRPr="00B0761A">
        <w:rPr>
          <w:rFonts w:ascii="Arial" w:eastAsia="ＭＳ 明朝" w:hAnsi="Arial" w:cs="Arial"/>
        </w:rPr>
        <w:t>Muslim</w:t>
      </w:r>
      <w:r w:rsidR="001E5062" w:rsidRPr="00B0761A">
        <w:rPr>
          <w:rFonts w:ascii="Arial" w:eastAsia="ＭＳ 明朝" w:hAnsi="Arial" w:cs="Arial"/>
        </w:rPr>
        <w:t xml:space="preserve"> </w:t>
      </w:r>
      <w:r w:rsidRPr="00B0761A">
        <w:rPr>
          <w:rFonts w:ascii="Arial" w:eastAsia="ＭＳ 明朝" w:hAnsi="Arial" w:cs="Arial"/>
        </w:rPr>
        <w:t>lifestyle. This influence also extends to people’s attitudes and behaviors: “In Islamic countries, the influence of religion is obvious in every aspect of Muslims</w:t>
      </w:r>
      <w:r w:rsidR="003D4DF0" w:rsidRPr="00B0761A">
        <w:rPr>
          <w:rFonts w:ascii="Arial" w:eastAsia="ＭＳ 明朝" w:hAnsi="Arial" w:cs="Arial"/>
        </w:rPr>
        <w:t>’</w:t>
      </w:r>
      <w:r w:rsidRPr="00B0761A">
        <w:rPr>
          <w:rFonts w:ascii="Arial" w:eastAsia="ＭＳ 明朝" w:hAnsi="Arial" w:cs="Arial"/>
        </w:rPr>
        <w:t xml:space="preserve"> lives, affecting social norms, </w:t>
      </w:r>
      <w:proofErr w:type="spellStart"/>
      <w:r w:rsidRPr="00B0761A">
        <w:rPr>
          <w:rFonts w:ascii="Arial" w:eastAsia="ＭＳ 明朝" w:hAnsi="Arial" w:cs="Arial"/>
        </w:rPr>
        <w:t>behaviour</w:t>
      </w:r>
      <w:proofErr w:type="spellEnd"/>
      <w:r w:rsidRPr="00B0761A">
        <w:rPr>
          <w:rFonts w:ascii="Arial" w:eastAsia="ＭＳ 明朝" w:hAnsi="Arial" w:cs="Arial"/>
        </w:rPr>
        <w:t xml:space="preserve"> and relationships”</w:t>
      </w:r>
      <w:r w:rsidR="00914113" w:rsidRPr="00B0761A">
        <w:rPr>
          <w:rFonts w:ascii="Arial" w:eastAsia="ＭＳ 明朝" w:hAnsi="Arial" w:cs="Arial"/>
        </w:rPr>
        <w:t xml:space="preserve"> </w:t>
      </w:r>
      <w:r w:rsidR="00914113" w:rsidRPr="00B0761A">
        <w:rPr>
          <w:rFonts w:ascii="Arial" w:eastAsia="ＭＳ 明朝" w:hAnsi="Arial" w:cs="Arial"/>
        </w:rPr>
        <w:fldChar w:fldCharType="begin"/>
      </w:r>
      <w:r w:rsidR="00914113" w:rsidRPr="00B0761A">
        <w:rPr>
          <w:rFonts w:ascii="Arial" w:eastAsia="ＭＳ 明朝" w:hAnsi="Arial" w:cs="Arial"/>
        </w:rPr>
        <w:instrText xml:space="preserve"> ADDIN ZOTERO_ITEM CSL_CITATION {"citationID":"hDJLmF9R","properties":{"formattedCitation":"(Michell and Al-Mossawi, 1999, p. 428)","plainCitation":"(Michell and Al-Mossawi, 1999, p. 428)"},"citationItems":[{"id":61,"uris":["http://zotero.org/users/26821/items/2TEGEIJH"],"uri":["http://zotero.org/users/26821/items/2TEGEIJH"],"itemData":{"id":61,"type":"article-journal","title":"Religious commitment related to message contentiousness","container-title":"International Journal of Advertising","page":"427-443","volume":"18","issue":"4","source":"Taylor and Francis+NEJM","abstract":"Using an experimental design, we tested whether viewers with differing levels of religious commitment have differing unaided recall, aided recall and attitudes towards non-contentious and contentious TV commercials in terms of their perceived message cues. The study, using Bahrani Muslim interviewees, demonstrates that religiously stricter Muslims have significantly lower recall and a more negative attitude towards messages perceived as contentious, while their recall and attitude scores for non-contentious messages are similar to those of subjects with lower levels of religious commitment. We recommend that international marketers show increased sensitivity to the cultures and traditions of submarkets by manipulating message cues, like music and dancing, to strengthen the brand communication while retaining its strategic integrity.","DOI":"10.1080/02650487.1999.11104772","ISSN":"0265-0487","author":[{"family":"Michell","given":"Paul"},{"family":"Al-Mossawi","given":"Mohammed"}],"issued":{"date-parts":[["1999",1,1]]}},"locator":"428"}],"schema":"https://github.com/citation-style-language/schema/raw/master/csl-citation.json"} </w:instrText>
      </w:r>
      <w:r w:rsidR="00914113" w:rsidRPr="00B0761A">
        <w:rPr>
          <w:rFonts w:ascii="Arial" w:eastAsia="ＭＳ 明朝" w:hAnsi="Arial" w:cs="Arial"/>
        </w:rPr>
        <w:fldChar w:fldCharType="separate"/>
      </w:r>
      <w:r w:rsidR="00914113" w:rsidRPr="00B0761A">
        <w:rPr>
          <w:rFonts w:ascii="Arial" w:eastAsia="ＭＳ 明朝" w:hAnsi="Arial" w:cs="Arial"/>
          <w:noProof/>
        </w:rPr>
        <w:t>(Michell and Al-Mossawi, 1999, p. 428)</w:t>
      </w:r>
      <w:r w:rsidR="00914113" w:rsidRPr="00B0761A">
        <w:rPr>
          <w:rFonts w:ascii="Arial" w:eastAsia="ＭＳ 明朝" w:hAnsi="Arial" w:cs="Arial"/>
        </w:rPr>
        <w:fldChar w:fldCharType="end"/>
      </w:r>
      <w:r w:rsidRPr="00B0761A">
        <w:rPr>
          <w:rFonts w:ascii="Arial" w:eastAsia="ＭＳ 明朝" w:hAnsi="Arial" w:cs="Arial"/>
        </w:rPr>
        <w:t xml:space="preserve">. This religious influence </w:t>
      </w:r>
      <w:r w:rsidR="008A049A" w:rsidRPr="00B0761A">
        <w:rPr>
          <w:rFonts w:ascii="Arial" w:eastAsia="ＭＳ 明朝" w:hAnsi="Arial" w:cs="Arial"/>
        </w:rPr>
        <w:t>can</w:t>
      </w:r>
      <w:r w:rsidRPr="00B0761A">
        <w:rPr>
          <w:rFonts w:ascii="Arial" w:eastAsia="ＭＳ 明朝" w:hAnsi="Arial" w:cs="Arial"/>
        </w:rPr>
        <w:t xml:space="preserve"> be hard to </w:t>
      </w:r>
      <w:r w:rsidR="008A049A" w:rsidRPr="00B0761A">
        <w:rPr>
          <w:rFonts w:ascii="Arial" w:eastAsia="ＭＳ 明朝" w:hAnsi="Arial" w:cs="Arial"/>
        </w:rPr>
        <w:t>tell apart</w:t>
      </w:r>
      <w:r w:rsidRPr="00B0761A">
        <w:rPr>
          <w:rFonts w:ascii="Arial" w:eastAsia="ＭＳ 明朝" w:hAnsi="Arial" w:cs="Arial"/>
        </w:rPr>
        <w:t xml:space="preserve"> from cultural influence: “Non-Muslims sometimes become confused about whether a Muslim is doing something because it is a religious duty or because it is part of his or her culture”</w:t>
      </w:r>
      <w:r w:rsidR="008A049A" w:rsidRPr="00B0761A">
        <w:rPr>
          <w:rFonts w:ascii="Arial" w:eastAsia="ＭＳ 明朝" w:hAnsi="Arial" w:cs="Arial"/>
        </w:rPr>
        <w:t xml:space="preserve"> </w:t>
      </w:r>
      <w:r w:rsidR="008A049A" w:rsidRPr="00B0761A">
        <w:rPr>
          <w:rFonts w:ascii="Arial" w:eastAsia="ＭＳ 明朝" w:hAnsi="Arial" w:cs="Arial"/>
        </w:rPr>
        <w:fldChar w:fldCharType="begin"/>
      </w:r>
      <w:r w:rsidR="008A049A" w:rsidRPr="00B0761A">
        <w:rPr>
          <w:rFonts w:ascii="Arial" w:eastAsia="ＭＳ 明朝" w:hAnsi="Arial" w:cs="Arial"/>
        </w:rPr>
        <w:instrText xml:space="preserve"> ADDIN ZOTERO_ITEM CSL_CITATION {"citationID":"2FroP5tO","properties":{"formattedCitation":"(Williams, 2008, p. 8)","plainCitation":"(Williams, 2008, p. 8)"},"citationItems":[{"id":64,"uris":["http://zotero.org/users/26821/items/FIWQI8AQ"],"uri":["http://zotero.org/users/26821/items/FIWQI8AQ"],"itemData":{"id":64,"type":"book","title":"Islam: Understanding the history, beliefs, and culture","publisher":"Enslow Publishers, Inc.","publisher-place":"New York, USA","number-of-pages":"116","source":"Google Books","event-place":"New York, USA","abstract":"\"Discusses the religion of Islam, including its origins, belief system and practices, and the culture it has created in many countries throughout the world\"--Provided by publisher.","ISBN":"978-0-7660-2686-5","note":"Google-Books-ID: fcktofAfdmsC","shortTitle":"Islam","language":"en","author":[{"family":"Williams","given":"Julie"}],"issued":{"date-parts":[["2008"]]}},"locator":"8"}],"schema":"https://github.com/citation-style-language/schema/raw/master/csl-citation.json"} </w:instrText>
      </w:r>
      <w:r w:rsidR="008A049A" w:rsidRPr="00B0761A">
        <w:rPr>
          <w:rFonts w:ascii="Arial" w:eastAsia="ＭＳ 明朝" w:hAnsi="Arial" w:cs="Arial"/>
        </w:rPr>
        <w:fldChar w:fldCharType="separate"/>
      </w:r>
      <w:r w:rsidR="008A049A" w:rsidRPr="00B0761A">
        <w:rPr>
          <w:rFonts w:ascii="Arial" w:eastAsia="ＭＳ 明朝" w:hAnsi="Arial" w:cs="Arial"/>
          <w:noProof/>
        </w:rPr>
        <w:t>(Williams, 2008, p. 8)</w:t>
      </w:r>
      <w:r w:rsidR="008A049A" w:rsidRPr="00B0761A">
        <w:rPr>
          <w:rFonts w:ascii="Arial" w:eastAsia="ＭＳ 明朝" w:hAnsi="Arial" w:cs="Arial"/>
        </w:rPr>
        <w:fldChar w:fldCharType="end"/>
      </w:r>
      <w:r w:rsidRPr="00B0761A">
        <w:rPr>
          <w:rFonts w:ascii="Arial" w:eastAsia="ＭＳ 明朝" w:hAnsi="Arial" w:cs="Arial"/>
        </w:rPr>
        <w:t>.</w:t>
      </w:r>
    </w:p>
    <w:p w14:paraId="2AB0EF5D" w14:textId="77777777" w:rsidR="00186E43" w:rsidRPr="00B0761A" w:rsidRDefault="00186E43" w:rsidP="00186E43">
      <w:pPr>
        <w:pStyle w:val="PlainText"/>
        <w:rPr>
          <w:rFonts w:ascii="Arial" w:eastAsia="ＭＳ 明朝" w:hAnsi="Arial" w:cs="Arial"/>
        </w:rPr>
      </w:pPr>
    </w:p>
    <w:p w14:paraId="2785F1BE" w14:textId="20B04AEC" w:rsidR="00A83753" w:rsidRPr="00B0761A" w:rsidRDefault="00186E43" w:rsidP="00186E43">
      <w:pPr>
        <w:pStyle w:val="PlainText"/>
        <w:rPr>
          <w:rFonts w:ascii="Arial" w:eastAsia="ＭＳ 明朝" w:hAnsi="Arial" w:cs="Arial"/>
        </w:rPr>
      </w:pPr>
      <w:r w:rsidRPr="00B0761A">
        <w:rPr>
          <w:rFonts w:ascii="Arial" w:eastAsia="ＭＳ 明朝" w:hAnsi="Arial" w:cs="Arial"/>
        </w:rPr>
        <w:t>Saudi Arabia, the focus of this study, is like many other Islamic countries</w:t>
      </w:r>
      <w:r w:rsidR="00DE7BB1" w:rsidRPr="00B0761A">
        <w:rPr>
          <w:rFonts w:ascii="Arial" w:eastAsia="ＭＳ 明朝" w:hAnsi="Arial" w:cs="Arial"/>
        </w:rPr>
        <w:t>.</w:t>
      </w:r>
      <w:r w:rsidRPr="00B0761A">
        <w:rPr>
          <w:rFonts w:ascii="Arial" w:eastAsia="ＭＳ 明朝" w:hAnsi="Arial" w:cs="Arial"/>
        </w:rPr>
        <w:t xml:space="preserve"> </w:t>
      </w:r>
      <w:r w:rsidR="00DE7BB1" w:rsidRPr="00B0761A">
        <w:rPr>
          <w:rFonts w:ascii="Arial" w:eastAsia="ＭＳ 明朝" w:hAnsi="Arial" w:cs="Arial"/>
        </w:rPr>
        <w:t>R</w:t>
      </w:r>
      <w:r w:rsidRPr="00B0761A">
        <w:rPr>
          <w:rFonts w:ascii="Arial" w:eastAsia="ＭＳ 明朝" w:hAnsi="Arial" w:cs="Arial"/>
        </w:rPr>
        <w:t xml:space="preserve">eligious values are tightly interwoven with cultural values and in many cases are hard to </w:t>
      </w:r>
      <w:r w:rsidR="00942445" w:rsidRPr="00B0761A">
        <w:rPr>
          <w:rFonts w:ascii="Arial" w:eastAsia="ＭＳ 明朝" w:hAnsi="Arial" w:cs="Arial"/>
        </w:rPr>
        <w:t>separate</w:t>
      </w:r>
      <w:r w:rsidRPr="00B0761A">
        <w:rPr>
          <w:rFonts w:ascii="Arial" w:eastAsia="ＭＳ 明朝" w:hAnsi="Arial" w:cs="Arial"/>
        </w:rPr>
        <w:t>, making Saudi culture one of t</w:t>
      </w:r>
      <w:r w:rsidR="006C37D9" w:rsidRPr="00B0761A">
        <w:rPr>
          <w:rFonts w:ascii="Arial" w:eastAsia="ＭＳ 明朝" w:hAnsi="Arial" w:cs="Arial"/>
        </w:rPr>
        <w:t>he most complex and sensitive. “</w:t>
      </w:r>
      <w:r w:rsidRPr="00B0761A">
        <w:rPr>
          <w:rFonts w:ascii="Arial" w:eastAsia="ＭＳ 明朝" w:hAnsi="Arial" w:cs="Arial"/>
        </w:rPr>
        <w:t>Saudi Arabia’s culture is in its very nature, religious. …</w:t>
      </w:r>
      <w:r w:rsidR="002C281D" w:rsidRPr="00B0761A">
        <w:rPr>
          <w:rFonts w:ascii="Arial" w:eastAsia="ＭＳ 明朝" w:hAnsi="Arial" w:cs="Arial"/>
        </w:rPr>
        <w:t xml:space="preserve"> </w:t>
      </w:r>
      <w:r w:rsidRPr="00B0761A">
        <w:rPr>
          <w:rFonts w:ascii="Arial" w:eastAsia="ＭＳ 明朝" w:hAnsi="Arial" w:cs="Arial"/>
        </w:rPr>
        <w:t>Religion and culture in Saudi Arabia not only shape people</w:t>
      </w:r>
      <w:r w:rsidR="003D4DF0" w:rsidRPr="00B0761A">
        <w:rPr>
          <w:rFonts w:ascii="Arial" w:eastAsia="ＭＳ 明朝" w:hAnsi="Arial" w:cs="Arial"/>
        </w:rPr>
        <w:t>’</w:t>
      </w:r>
      <w:r w:rsidRPr="00B0761A">
        <w:rPr>
          <w:rFonts w:ascii="Arial" w:eastAsia="ＭＳ 明朝" w:hAnsi="Arial" w:cs="Arial"/>
        </w:rPr>
        <w:t xml:space="preserve">s attitudes, practices, and </w:t>
      </w:r>
      <w:proofErr w:type="spellStart"/>
      <w:r w:rsidRPr="00B0761A">
        <w:rPr>
          <w:rFonts w:ascii="Arial" w:eastAsia="ＭＳ 明朝" w:hAnsi="Arial" w:cs="Arial"/>
        </w:rPr>
        <w:t>behaviours</w:t>
      </w:r>
      <w:proofErr w:type="spellEnd"/>
      <w:r w:rsidRPr="00B0761A">
        <w:rPr>
          <w:rFonts w:ascii="Arial" w:eastAsia="ＭＳ 明朝" w:hAnsi="Arial" w:cs="Arial"/>
        </w:rPr>
        <w:t>, but also shape the construction of their reality about their lives.</w:t>
      </w:r>
      <w:r w:rsidR="006C37D9" w:rsidRPr="00B0761A">
        <w:rPr>
          <w:rFonts w:ascii="Arial" w:eastAsia="ＭＳ 明朝" w:hAnsi="Arial" w:cs="Arial"/>
        </w:rPr>
        <w:t>”</w:t>
      </w:r>
      <w:r w:rsidRPr="00B0761A">
        <w:rPr>
          <w:rFonts w:ascii="Arial" w:eastAsia="ＭＳ 明朝" w:hAnsi="Arial" w:cs="Arial"/>
        </w:rPr>
        <w:t xml:space="preserve"> </w:t>
      </w:r>
      <w:r w:rsidR="008E3D7F" w:rsidRPr="00B0761A">
        <w:rPr>
          <w:rFonts w:ascii="Arial" w:eastAsia="ＭＳ 明朝" w:hAnsi="Arial" w:cs="Arial"/>
        </w:rPr>
        <w:fldChar w:fldCharType="begin"/>
      </w:r>
      <w:r w:rsidR="008A4D2F" w:rsidRPr="00B0761A">
        <w:rPr>
          <w:rFonts w:ascii="Arial" w:eastAsia="ＭＳ 明朝" w:hAnsi="Arial" w:cs="Arial"/>
        </w:rPr>
        <w:instrText xml:space="preserve"> ADDIN ZOTERO_ITEM CSL_CITATION {"citationID":"Ss54vmip","properties":{"formattedCitation":"(Al-Saggaf, 2011, pp. 1, 4)","plainCitation":"(Al-Saggaf, 2011, pp. 1, 4)"},"citationItems":[{"id":66,"uris":["http://zotero.org/users/26821/items/FF89EPF6"],"uri":["http://zotero.org/users/26821/items/FF89EPF6"],"itemData":{"id":66,"type":"article-journal","title":"Saudi Females on Facebook: An Ethnographic Study","container-title":"International Journal of Emerging Technologies and Society","page":"1--19","volume":"9","issue":"1","abstract":"The article reports on an empirical study conducted in 2009 which used ethnographic techniques to collect the data. The study aim was to provide a rich description about the experiences of young Saudi females on Facebook. To report the perceptions of these females in relation to their experiences on Facebook, the author conducted 15 semistructured interviews. In addition, the author also observed the 'walls' of three of these interviewees to get a feel of what was really going on in Facebook. The study found that these females used Facebook to maintain ties with their friends, old and present; to express their feelings and to share their thoughts through updating their status; and to have fun taking the quizzes. Two interesting themes also transpired from the interviews: one, is that while self-disclosure was very common among these participants, they appeared to be conscious about their privacy; two, to express their political views about their public affairs they joined Facebook groups. In terms of the effects of their Facebook experience on their lives, while some participants said Facebook made them more sociable and more self-confident, others expressed concerns about the time Facebook took away from family and study.","journalAbbreviation":"International Journal od Emerging Technologies and Society","author":[{"family":"Al-Saggaf","given":"Yeslam"}],"issued":{"date-parts":[["2011"]]}},"locator":"1, 4"}],"schema":"https://github.com/citation-style-language/schema/raw/master/csl-citation.json"} </w:instrText>
      </w:r>
      <w:r w:rsidR="008E3D7F" w:rsidRPr="00B0761A">
        <w:rPr>
          <w:rFonts w:ascii="Arial" w:eastAsia="ＭＳ 明朝" w:hAnsi="Arial" w:cs="Arial"/>
        </w:rPr>
        <w:fldChar w:fldCharType="separate"/>
      </w:r>
      <w:r w:rsidR="006B25A8" w:rsidRPr="00B0761A">
        <w:rPr>
          <w:rFonts w:ascii="Arial" w:eastAsia="ＭＳ 明朝" w:hAnsi="Arial" w:cs="Arial"/>
          <w:noProof/>
        </w:rPr>
        <w:t>(Al-Saggaf, 2011, pp. 1, 4)</w:t>
      </w:r>
      <w:r w:rsidR="008E3D7F" w:rsidRPr="00B0761A">
        <w:rPr>
          <w:rFonts w:ascii="Arial" w:eastAsia="ＭＳ 明朝" w:hAnsi="Arial" w:cs="Arial"/>
        </w:rPr>
        <w:fldChar w:fldCharType="end"/>
      </w:r>
    </w:p>
    <w:p w14:paraId="41DA78E4" w14:textId="77777777" w:rsidR="004053D0" w:rsidRPr="00B0761A" w:rsidRDefault="004053D0" w:rsidP="00AC51C9">
      <w:pPr>
        <w:pStyle w:val="PlainText"/>
        <w:rPr>
          <w:rFonts w:ascii="Arial" w:eastAsia="ＭＳ 明朝" w:hAnsi="Arial" w:cs="Arial"/>
        </w:rPr>
      </w:pPr>
    </w:p>
    <w:p w14:paraId="670AB74D" w14:textId="3115072A" w:rsidR="00041496" w:rsidRPr="00B0761A" w:rsidRDefault="00041496" w:rsidP="00041496">
      <w:pPr>
        <w:pStyle w:val="PlainText"/>
        <w:rPr>
          <w:rFonts w:ascii="Arial" w:eastAsia="ＭＳ 明朝" w:hAnsi="Arial" w:cs="Arial"/>
        </w:rPr>
      </w:pPr>
      <w:r w:rsidRPr="00B0761A">
        <w:rPr>
          <w:rFonts w:ascii="Arial" w:eastAsia="ＭＳ 明朝" w:hAnsi="Arial" w:cs="Arial"/>
          <w:highlight w:val="yellow"/>
        </w:rPr>
        <w:t>This raises the question of whether it</w:t>
      </w:r>
      <w:r w:rsidR="0091241B" w:rsidRPr="00B0761A">
        <w:rPr>
          <w:rFonts w:ascii="Arial" w:eastAsia="ＭＳ 明朝" w:hAnsi="Arial" w:cs="Arial"/>
          <w:highlight w:val="yellow"/>
        </w:rPr>
        <w:t xml:space="preserve"> is</w:t>
      </w:r>
      <w:r w:rsidRPr="00B0761A">
        <w:rPr>
          <w:rFonts w:ascii="Arial" w:eastAsia="ＭＳ 明朝" w:hAnsi="Arial" w:cs="Arial"/>
          <w:highlight w:val="yellow"/>
        </w:rPr>
        <w:t xml:space="preserve"> possible to gain a deeper understanding of Saudi culture from the collectivist aspect</w:t>
      </w:r>
      <w:r w:rsidR="00EA0219" w:rsidRPr="00B0761A">
        <w:rPr>
          <w:rFonts w:ascii="Arial" w:eastAsia="ＭＳ 明朝" w:hAnsi="Arial" w:cs="Arial"/>
          <w:highlight w:val="yellow"/>
        </w:rPr>
        <w:t xml:space="preserve"> alone</w:t>
      </w:r>
      <w:r w:rsidR="00477560" w:rsidRPr="00B0761A">
        <w:rPr>
          <w:rFonts w:ascii="Arial" w:eastAsia="ＭＳ 明朝" w:hAnsi="Arial" w:cs="Arial"/>
          <w:highlight w:val="yellow"/>
        </w:rPr>
        <w:t>,</w:t>
      </w:r>
      <w:r w:rsidRPr="00B0761A">
        <w:rPr>
          <w:rFonts w:ascii="Arial" w:eastAsia="ＭＳ 明朝" w:hAnsi="Arial" w:cs="Arial"/>
          <w:highlight w:val="yellow"/>
        </w:rPr>
        <w:t xml:space="preserve"> </w:t>
      </w:r>
      <w:r w:rsidR="00EA0219" w:rsidRPr="00B0761A">
        <w:rPr>
          <w:rFonts w:ascii="Arial" w:eastAsia="ＭＳ 明朝" w:hAnsi="Arial" w:cs="Arial"/>
          <w:highlight w:val="yellow"/>
        </w:rPr>
        <w:t>or whether we also need</w:t>
      </w:r>
      <w:r w:rsidRPr="00B0761A">
        <w:rPr>
          <w:rFonts w:ascii="Arial" w:eastAsia="ＭＳ 明朝" w:hAnsi="Arial" w:cs="Arial"/>
          <w:highlight w:val="yellow"/>
        </w:rPr>
        <w:t xml:space="preserve"> some understanding of the Islamic teaching and values that are practiced in that culture.</w:t>
      </w:r>
      <w:r w:rsidRPr="00B0761A">
        <w:rPr>
          <w:rFonts w:ascii="Arial" w:eastAsia="ＭＳ 明朝" w:hAnsi="Arial" w:cs="Arial"/>
        </w:rPr>
        <w:t xml:space="preserve"> Islamic influence has been examined in many areas such as tourism development in Muslim countries </w:t>
      </w:r>
      <w:r w:rsidR="00027ECF" w:rsidRPr="00B0761A">
        <w:rPr>
          <w:rFonts w:ascii="Arial" w:eastAsia="ＭＳ 明朝" w:hAnsi="Arial" w:cs="Arial"/>
        </w:rPr>
        <w:fldChar w:fldCharType="begin"/>
      </w:r>
      <w:r w:rsidR="00027ECF" w:rsidRPr="00B0761A">
        <w:rPr>
          <w:rFonts w:ascii="Arial" w:eastAsia="ＭＳ 明朝" w:hAnsi="Arial" w:cs="Arial"/>
        </w:rPr>
        <w:instrText xml:space="preserve"> ADDIN ZOTERO_ITEM CSL_CITATION {"citationID":"KMXHeBxA","properties":{"formattedCitation":"(Din, 1989)","plainCitation":"(Din, 1989)"},"citationItems":[{"id":114,"uris":["http://zotero.org/users/26821/items/CSBGWMNS"],"uri":["http://zotero.org/users/26821/items/CSBGWMNS"],"itemData":{"id":114,"type":"article-journal","title":"Islam and tourism","container-title":"Annals of Tourism Research","page":"542-563","volume":"16","issue":"4","source":"ScienceDirect","abstract":"This paper describes the pattern of tourist arrival in Muslim countries and examines the extent to which the religious factor has bearing on policy and development strategy affecting tourism. Drawing illustration from Malaysia where Islam is the state religion, this study suggests that, although the doctrine of Islam encourages travel and hospitable behavior, it has little influence on the mode of tourism development in Muslim countries. While certain regulations prohibit prostitution, gambling, and the consumption of alcoholic beverages in most Muslim countries, religion does not exert any significant influence on the operation of tourist-related activities. Indeed, virtually all ideas and policy precepts which inform tourism planning and management are western-inspired. l'Islam et le tourisme: tendances, problèmes et options. Cet article décrit les caractéristiques des arrivées touristiques aux pays musulmans et examine le degré d'influence du facteur religieux sur les stratégies de politique et de développement qui impactent sur le tourisme. Tirant des exemples de la Malaisie, où l'Islam est la religion d'Etat, la présente étude suggère que, bien que la doctrine de l'Islam encourage les voyages et le comportement accueillant, elle a peu d'influence sur le mode du développement du tourisme dans les pays musulmans. Bien qu'il y ait dans la plupart des pays musulmans certains règlements qui prohibent la prostitution, les jeux d'argent et la consommation des boissons alcoolisées, la religion n'exerce pas une influence significative sur la question des activités ayant un rapport au tourisme. Effectivement, presque toutes les idées et tous les précepts de politique qui influencent la planification et la gestion du tourisme s'inspirent de l'Occident.","DOI":"10.1016/0160-7383(89)90008-X","ISSN":"0160-7383","journalAbbreviation":"Annals of Tourism Research","author":[{"family":"Din","given":"Kadir H."}],"issued":{"date-parts":[["1989",1,1]]}}}],"schema":"https://github.com/citation-style-language/schema/raw/master/csl-citation.json"} </w:instrText>
      </w:r>
      <w:r w:rsidR="00027ECF" w:rsidRPr="00B0761A">
        <w:rPr>
          <w:rFonts w:ascii="Arial" w:eastAsia="ＭＳ 明朝" w:hAnsi="Arial" w:cs="Arial"/>
        </w:rPr>
        <w:fldChar w:fldCharType="separate"/>
      </w:r>
      <w:r w:rsidR="006B25A8" w:rsidRPr="00B0761A">
        <w:rPr>
          <w:rFonts w:ascii="Arial" w:eastAsia="ＭＳ 明朝" w:hAnsi="Arial" w:cs="Arial"/>
          <w:noProof/>
        </w:rPr>
        <w:t>(Din, 1989)</w:t>
      </w:r>
      <w:r w:rsidR="00027ECF" w:rsidRPr="00B0761A">
        <w:rPr>
          <w:rFonts w:ascii="Arial" w:eastAsia="ＭＳ 明朝" w:hAnsi="Arial" w:cs="Arial"/>
        </w:rPr>
        <w:fldChar w:fldCharType="end"/>
      </w:r>
      <w:r w:rsidRPr="00B0761A">
        <w:rPr>
          <w:rFonts w:ascii="Arial" w:eastAsia="ＭＳ 明朝" w:hAnsi="Arial" w:cs="Arial"/>
        </w:rPr>
        <w:t xml:space="preserve">, management practices </w:t>
      </w:r>
      <w:r w:rsidR="00657FE3" w:rsidRPr="00B0761A">
        <w:rPr>
          <w:rFonts w:ascii="Arial" w:eastAsia="ＭＳ 明朝" w:hAnsi="Arial" w:cs="Arial"/>
        </w:rPr>
        <w:fldChar w:fldCharType="begin"/>
      </w:r>
      <w:r w:rsidR="005978DF" w:rsidRPr="00B0761A">
        <w:rPr>
          <w:rFonts w:ascii="Arial" w:eastAsia="ＭＳ 明朝" w:hAnsi="Arial" w:cs="Arial"/>
        </w:rPr>
        <w:instrText xml:space="preserve"> ADDIN ZOTERO_ITEM CSL_CITATION {"citationID":"6eKjiWaJ","properties":{"formattedCitation":"(Abuznaid, 2006; Mellahi and Budhwar, 2010)","plainCitation":"(Abuznaid, 2006; Mellahi and Budhwar, 2010)"},"citationItems":[{"id":116,"uris":["http://zotero.org/users/26821/items/G3QAEQX3"],"uri":["http://zotero.org/users/26821/items/G3QAEQX3"],"itemData":{"id":116,"type":"article-journal","title":"Islam and management: What can be learned?","container-title":"Thunderbird International Business Review","page":"125-139","volume":"48","issue":"1","source":"Wiley Online Library","abstract":"Religion has a major impact on human behavior, social interactions, and social relations. This research article discusses the impact of Islam on managers' behavior. The impact is exerted from the five pillars of Islam: faith, prayer, alms, fasting, and pilgrimage. From the article, it is evident that such pillars have a direct effect on Moslems' behavior. Besides that, the article shows the significant impact of Allah supreme names on managers' behavior and style. Allah names have a direct interrelationship with management functions like planning, organizing, and directing. A Moslem manager, in fact, can use Allah supreme names as a guide to his management style and action. Finally, the article sheds light on major Islamic management principles and their effect on managers' behavior and perception. © 2006 Wiley Periodicals, Inc.","DOI":"10.1002/tie.20089","ISSN":"1520-6874","shortTitle":"Islam and management","journalAbbreviation":"Thunderbird Int'l Bus Rev","language":"en","author":[{"family":"Abuznaid","given":"Samir"}],"issued":{"date-parts":[["2006",1,1]]}}},{"id":119,"uris":["http://zotero.org/users/26821/items/AF63RNCG"],"uri":["http://zotero.org/users/26821/items/AF63RNCG"],"itemData":{"id":119,"type":"article-journal","title":"Introduction: Islam and human resource management","container-title":"Personnel Review","page":"685-691","volume":"39","issue":"6","source":"emeraldinsight.com (Atypon)","DOI":"10.1108/00483481011075558","ISSN":"0048-3486","shortTitle":"Introduction","journalAbbreviation":"Personnel Review","author":[{"family":"Mellahi","given":"Kamel"},{"family":"Budhwar","given":"Pawan S."}],"issued":{"date-parts":[["2010",9,21]]}}}],"schema":"https://github.com/citation-style-language/schema/raw/master/csl-citation.json"} </w:instrText>
      </w:r>
      <w:r w:rsidR="00657FE3" w:rsidRPr="00B0761A">
        <w:rPr>
          <w:rFonts w:ascii="Arial" w:eastAsia="ＭＳ 明朝" w:hAnsi="Arial" w:cs="Arial"/>
        </w:rPr>
        <w:fldChar w:fldCharType="separate"/>
      </w:r>
      <w:r w:rsidR="006B25A8" w:rsidRPr="00B0761A">
        <w:rPr>
          <w:rFonts w:ascii="Arial" w:eastAsia="ＭＳ 明朝" w:hAnsi="Arial" w:cs="Arial"/>
          <w:noProof/>
        </w:rPr>
        <w:t>(Abuznaid, 2006; Mellahi and Budhwar, 2010)</w:t>
      </w:r>
      <w:r w:rsidR="00657FE3" w:rsidRPr="00B0761A">
        <w:rPr>
          <w:rFonts w:ascii="Arial" w:eastAsia="ＭＳ 明朝" w:hAnsi="Arial" w:cs="Arial"/>
        </w:rPr>
        <w:fldChar w:fldCharType="end"/>
      </w:r>
      <w:r w:rsidR="00723C5E" w:rsidRPr="00B0761A">
        <w:rPr>
          <w:rFonts w:ascii="Arial" w:eastAsia="ＭＳ 明朝" w:hAnsi="Arial" w:cs="Arial"/>
        </w:rPr>
        <w:t>,</w:t>
      </w:r>
      <w:r w:rsidRPr="00B0761A">
        <w:rPr>
          <w:rFonts w:ascii="Arial" w:eastAsia="ＭＳ 明朝" w:hAnsi="Arial" w:cs="Arial"/>
        </w:rPr>
        <w:t xml:space="preserve"> attitude formation towards TV commercials </w:t>
      </w:r>
      <w:r w:rsidR="005978DF" w:rsidRPr="00B0761A">
        <w:rPr>
          <w:rFonts w:ascii="Arial" w:eastAsia="ＭＳ 明朝" w:hAnsi="Arial" w:cs="Arial"/>
        </w:rPr>
        <w:fldChar w:fldCharType="begin"/>
      </w:r>
      <w:r w:rsidR="005978DF" w:rsidRPr="00B0761A">
        <w:rPr>
          <w:rFonts w:ascii="Arial" w:eastAsia="ＭＳ 明朝" w:hAnsi="Arial" w:cs="Arial"/>
        </w:rPr>
        <w:instrText xml:space="preserve"> ADDIN ZOTERO_ITEM CSL_CITATION {"citationID":"qgTmW1NA","properties":{"formattedCitation":"(Michell and Al-Mossawi, 1999)","plainCitation":"(Michell and Al-Mossawi, 1999)"},"citationItems":[{"id":61,"uris":["http://zotero.org/users/26821/items/2TEGEIJH"],"uri":["http://zotero.org/users/26821/items/2TEGEIJH"],"itemData":{"id":61,"type":"article-journal","title":"Religious commitment related to message contentiousness","container-title":"International Journal of Advertising","page":"427-443","volume":"18","issue":"4","source":"Taylor and Francis+NEJM","abstract":"Using an experimental design, we tested whether viewers with differing levels of religious commitment have differing unaided recall, aided recall and attitudes towards non-contentious and contentious TV commercials in terms of their perceived message cues. The study, using Bahrani Muslim interviewees, demonstrates that religiously stricter Muslims have significantly lower recall and a more negative attitude towards messages perceived as contentious, while their recall and attitude scores for non-contentious messages are similar to those of subjects with lower levels of religious commitment. We recommend that international marketers show increased sensitivity to the cultures and traditions of submarkets by manipulating message cues, like music and dancing, to strengthen the brand communication while retaining its strategic integrity.","DOI":"10.1080/02650487.1999.11104772","ISSN":"0265-0487","author":[{"family":"Michell","given":"Paul"},{"family":"Al-Mossawi","given":"Mohammed"}],"issued":{"date-parts":[["1999",1,1]]}}}],"schema":"https://github.com/citation-style-language/schema/raw/master/csl-citation.json"} </w:instrText>
      </w:r>
      <w:r w:rsidR="005978DF" w:rsidRPr="00B0761A">
        <w:rPr>
          <w:rFonts w:ascii="Arial" w:eastAsia="ＭＳ 明朝" w:hAnsi="Arial" w:cs="Arial"/>
        </w:rPr>
        <w:fldChar w:fldCharType="separate"/>
      </w:r>
      <w:r w:rsidR="006B25A8" w:rsidRPr="00B0761A">
        <w:rPr>
          <w:rFonts w:ascii="Arial" w:eastAsia="ＭＳ 明朝" w:hAnsi="Arial" w:cs="Arial"/>
          <w:noProof/>
        </w:rPr>
        <w:t>(Michell and Al-Mossawi, 1999)</w:t>
      </w:r>
      <w:r w:rsidR="005978DF" w:rsidRPr="00B0761A">
        <w:rPr>
          <w:rFonts w:ascii="Arial" w:eastAsia="ＭＳ 明朝" w:hAnsi="Arial" w:cs="Arial"/>
        </w:rPr>
        <w:fldChar w:fldCharType="end"/>
      </w:r>
      <w:r w:rsidRPr="00B0761A">
        <w:rPr>
          <w:rFonts w:ascii="Arial" w:eastAsia="ＭＳ 明朝" w:hAnsi="Arial" w:cs="Arial"/>
        </w:rPr>
        <w:t xml:space="preserve">, and Islamic features (i.e., beliefs, ethics, services, symbols, and values) and their influences on the use of Islamic websites </w:t>
      </w:r>
      <w:r w:rsidR="00190DED" w:rsidRPr="00B0761A">
        <w:rPr>
          <w:rFonts w:ascii="Arial" w:eastAsia="ＭＳ 明朝" w:hAnsi="Arial" w:cs="Arial"/>
        </w:rPr>
        <w:fldChar w:fldCharType="begin"/>
      </w:r>
      <w:r w:rsidR="00190DED" w:rsidRPr="00B0761A">
        <w:rPr>
          <w:rFonts w:ascii="Arial" w:eastAsia="ＭＳ 明朝" w:hAnsi="Arial" w:cs="Arial"/>
        </w:rPr>
        <w:instrText xml:space="preserve"> ADDIN ZOTERO_ITEM CSL_CITATION {"citationID":"QS9Qki43","properties":{"formattedCitation":"(Aliyu et al., 2013)","plainCitation":"(Aliyu et al., 2013)"},"citationItems":[{"id":122,"uris":["http://zotero.org/users/26821/items/D8SNSKA3"],"uri":["http://zotero.org/users/26821/items/D8SNSKA3"],"itemData":{"id":122,"type":"article-journal","title":"Features influencing Islamic websites use: A Muslim user perspective","container-title":"Intellectual Discourse","volume":"21","issue":"1","source":"journals.iium.edu.my","abstract":"Muslim scholars and organisations use the Internet through various websites to spread Islam globally. The presence of many websites providing Islamic contents online makes it necessary to examine their Islamic features and the factors that influence Muslims to use Islamic websites. This paper empirically investigates the Islamic features that influence the use of Islamic websites by Muslim users. The identified Islamic factors were grouped under five factors: beliefs, ethics, services, symbols, and values. A survey of 246 Muslim Islamic website users was conducted between November and December  2012 at the International Islamic University Malaysia (IIUM). The study develops and tests a path measurement model to confirm the psychometric properties of the five identified factors. The study found that Islamic features significantly influence Muslims to use Islamic websites. The measurement model and empirical results provide valuable indicators for the direction of future research and also suggest guidelines for developing Islamic websites that will easily influence many Internet users to visit them in order to learn about Islamic teachings and practices. The findings are also of considerable importance as they contribute to the present body of knowledge on Islamic websites’ evaluation and for practice in designing and developing quality Islamic websites.","URL":"http://journals.iium.edu.my/intdiscourse/index.php/islam/article/view/367","ISSN":"2289-5639","shortTitle":"Features influencing Islamic websites use","language":"en","author":[{"family":"Aliyu","given":"Mansur"},{"family":"Mahmud","given":"Murni"},{"family":"Tap","given":"Abu Osman Md"}],"issued":{"date-parts":[["2013",6,11]]},"accessed":{"date-parts":[["2016",9,6]]}}}],"schema":"https://github.com/citation-style-language/schema/raw/master/csl-citation.json"} </w:instrText>
      </w:r>
      <w:r w:rsidR="00190DED" w:rsidRPr="00B0761A">
        <w:rPr>
          <w:rFonts w:ascii="Arial" w:eastAsia="ＭＳ 明朝" w:hAnsi="Arial" w:cs="Arial"/>
        </w:rPr>
        <w:fldChar w:fldCharType="separate"/>
      </w:r>
      <w:r w:rsidR="006B25A8" w:rsidRPr="00B0761A">
        <w:rPr>
          <w:rFonts w:ascii="Arial" w:eastAsia="ＭＳ 明朝" w:hAnsi="Arial" w:cs="Arial"/>
          <w:noProof/>
        </w:rPr>
        <w:t>(Aliyu et al., 2013)</w:t>
      </w:r>
      <w:r w:rsidR="00190DED" w:rsidRPr="00B0761A">
        <w:rPr>
          <w:rFonts w:ascii="Arial" w:eastAsia="ＭＳ 明朝" w:hAnsi="Arial" w:cs="Arial"/>
        </w:rPr>
        <w:fldChar w:fldCharType="end"/>
      </w:r>
      <w:r w:rsidRPr="00B0761A">
        <w:rPr>
          <w:rFonts w:ascii="Arial" w:eastAsia="ＭＳ 明朝" w:hAnsi="Arial" w:cs="Arial"/>
        </w:rPr>
        <w:t xml:space="preserve">. However, to </w:t>
      </w:r>
      <w:r w:rsidR="00190DED" w:rsidRPr="00B0761A">
        <w:rPr>
          <w:rFonts w:ascii="Arial" w:eastAsia="ＭＳ 明朝" w:hAnsi="Arial" w:cs="Arial"/>
        </w:rPr>
        <w:t>our</w:t>
      </w:r>
      <w:r w:rsidRPr="00B0761A">
        <w:rPr>
          <w:rFonts w:ascii="Arial" w:eastAsia="ＭＳ 明朝" w:hAnsi="Arial" w:cs="Arial"/>
        </w:rPr>
        <w:t xml:space="preserve"> knowledge there </w:t>
      </w:r>
      <w:r w:rsidR="0039237C" w:rsidRPr="00B0761A">
        <w:rPr>
          <w:rFonts w:ascii="Arial" w:eastAsia="ＭＳ 明朝" w:hAnsi="Arial" w:cs="Arial"/>
        </w:rPr>
        <w:t>are few</w:t>
      </w:r>
      <w:r w:rsidRPr="00B0761A">
        <w:rPr>
          <w:rFonts w:ascii="Arial" w:eastAsia="ＭＳ 明朝" w:hAnsi="Arial" w:cs="Arial"/>
        </w:rPr>
        <w:t xml:space="preserve"> studies examining Islamic influence on the use of social media platforms.</w:t>
      </w:r>
    </w:p>
    <w:p w14:paraId="21270387" w14:textId="77777777" w:rsidR="00041496" w:rsidRPr="00B0761A" w:rsidRDefault="00041496" w:rsidP="00041496">
      <w:pPr>
        <w:pStyle w:val="PlainText"/>
        <w:rPr>
          <w:rFonts w:ascii="Arial" w:eastAsia="ＭＳ 明朝" w:hAnsi="Arial" w:cs="Arial"/>
        </w:rPr>
      </w:pPr>
    </w:p>
    <w:p w14:paraId="0582E427" w14:textId="2E7F58B2" w:rsidR="00387DF5" w:rsidRPr="00B0761A" w:rsidRDefault="00387DF5" w:rsidP="00387DF5">
      <w:pPr>
        <w:pStyle w:val="PlainText"/>
        <w:rPr>
          <w:rFonts w:ascii="Arial" w:eastAsia="ＭＳ 明朝" w:hAnsi="Arial" w:cs="Arial"/>
        </w:rPr>
      </w:pPr>
      <w:r w:rsidRPr="00B0761A">
        <w:rPr>
          <w:rFonts w:ascii="Arial" w:eastAsia="ＭＳ 明朝" w:hAnsi="Arial" w:cs="Arial"/>
        </w:rPr>
        <w:t xml:space="preserve">Saudi cultural expectations for behavior </w:t>
      </w:r>
      <w:r w:rsidR="00457E05" w:rsidRPr="00B0761A">
        <w:rPr>
          <w:rFonts w:ascii="Arial" w:eastAsia="ＭＳ 明朝" w:hAnsi="Arial" w:cs="Arial"/>
        </w:rPr>
        <w:t>are</w:t>
      </w:r>
      <w:r w:rsidRPr="00B0761A">
        <w:rPr>
          <w:rFonts w:ascii="Arial" w:eastAsia="ＭＳ 明朝" w:hAnsi="Arial" w:cs="Arial"/>
        </w:rPr>
        <w:t xml:space="preserve"> </w:t>
      </w:r>
      <w:r w:rsidR="00E91959" w:rsidRPr="00B0761A">
        <w:rPr>
          <w:rFonts w:ascii="Arial" w:eastAsia="ＭＳ 明朝" w:hAnsi="Arial" w:cs="Arial"/>
        </w:rPr>
        <w:t xml:space="preserve">often </w:t>
      </w:r>
      <w:r w:rsidRPr="00B0761A">
        <w:rPr>
          <w:rFonts w:ascii="Arial" w:eastAsia="ＭＳ 明朝" w:hAnsi="Arial" w:cs="Arial"/>
        </w:rPr>
        <w:t>constructed according to gender: what is culturally acceptable for a male can be different for a female. However, there are conflicting aspects between Islamic teachings regarding men’s and women’s duties and responsibilities on the one hand</w:t>
      </w:r>
      <w:r w:rsidR="00A96689" w:rsidRPr="00B0761A">
        <w:rPr>
          <w:rFonts w:ascii="Arial" w:eastAsia="ＭＳ 明朝" w:hAnsi="Arial" w:cs="Arial"/>
        </w:rPr>
        <w:t>,</w:t>
      </w:r>
      <w:r w:rsidRPr="00B0761A">
        <w:rPr>
          <w:rFonts w:ascii="Arial" w:eastAsia="ＭＳ 明朝" w:hAnsi="Arial" w:cs="Arial"/>
        </w:rPr>
        <w:t xml:space="preserve"> and Saudi cultural traditions and values on the other. Some cultural values that are applied to one gender and not the other may have no relation to Islam: they are purely cultural values. </w:t>
      </w:r>
      <w:r w:rsidR="008D3644" w:rsidRPr="00B0761A">
        <w:rPr>
          <w:rFonts w:ascii="Arial" w:eastAsia="ＭＳ 明朝" w:hAnsi="Arial" w:cs="Arial"/>
        </w:rPr>
        <w:t>Others are</w:t>
      </w:r>
      <w:r w:rsidRPr="00B0761A">
        <w:rPr>
          <w:rFonts w:ascii="Arial" w:eastAsia="ＭＳ 明朝" w:hAnsi="Arial" w:cs="Arial"/>
        </w:rPr>
        <w:t xml:space="preserve"> Islamic value</w:t>
      </w:r>
      <w:r w:rsidR="008D3644" w:rsidRPr="00B0761A">
        <w:rPr>
          <w:rFonts w:ascii="Arial" w:eastAsia="ＭＳ 明朝" w:hAnsi="Arial" w:cs="Arial"/>
        </w:rPr>
        <w:t>s</w:t>
      </w:r>
      <w:r w:rsidRPr="00B0761A">
        <w:rPr>
          <w:rFonts w:ascii="Arial" w:eastAsia="ＭＳ 明朝" w:hAnsi="Arial" w:cs="Arial"/>
        </w:rPr>
        <w:t xml:space="preserve"> that </w:t>
      </w:r>
      <w:r w:rsidR="008D3644" w:rsidRPr="00B0761A">
        <w:rPr>
          <w:rFonts w:ascii="Arial" w:eastAsia="ＭＳ 明朝" w:hAnsi="Arial" w:cs="Arial"/>
        </w:rPr>
        <w:t>are</w:t>
      </w:r>
      <w:r w:rsidRPr="00B0761A">
        <w:rPr>
          <w:rFonts w:ascii="Arial" w:eastAsia="ＭＳ 明朝" w:hAnsi="Arial" w:cs="Arial"/>
        </w:rPr>
        <w:t xml:space="preserve"> generally applied to both genders equally</w:t>
      </w:r>
      <w:r w:rsidR="008D3644" w:rsidRPr="00B0761A">
        <w:rPr>
          <w:rFonts w:ascii="Arial" w:eastAsia="ＭＳ 明朝" w:hAnsi="Arial" w:cs="Arial"/>
        </w:rPr>
        <w:t>, but</w:t>
      </w:r>
      <w:r w:rsidRPr="00B0761A">
        <w:rPr>
          <w:rFonts w:ascii="Arial" w:eastAsia="ＭＳ 明朝" w:hAnsi="Arial" w:cs="Arial"/>
        </w:rPr>
        <w:t xml:space="preserve"> the culture may impose </w:t>
      </w:r>
      <w:r w:rsidR="008D3644" w:rsidRPr="00B0761A">
        <w:rPr>
          <w:rFonts w:ascii="Arial" w:eastAsia="ＭＳ 明朝" w:hAnsi="Arial" w:cs="Arial"/>
        </w:rPr>
        <w:t>them more</w:t>
      </w:r>
      <w:r w:rsidRPr="00B0761A">
        <w:rPr>
          <w:rFonts w:ascii="Arial" w:eastAsia="ＭＳ 明朝" w:hAnsi="Arial" w:cs="Arial"/>
        </w:rPr>
        <w:t xml:space="preserve"> on one gender than</w:t>
      </w:r>
      <w:r w:rsidR="008D3644" w:rsidRPr="00B0761A">
        <w:rPr>
          <w:rFonts w:ascii="Arial" w:eastAsia="ＭＳ 明朝" w:hAnsi="Arial" w:cs="Arial"/>
        </w:rPr>
        <w:t xml:space="preserve"> the</w:t>
      </w:r>
      <w:r w:rsidRPr="00B0761A">
        <w:rPr>
          <w:rFonts w:ascii="Arial" w:eastAsia="ＭＳ 明朝" w:hAnsi="Arial" w:cs="Arial"/>
        </w:rPr>
        <w:t xml:space="preserve"> other. There </w:t>
      </w:r>
      <w:r w:rsidR="001826BB" w:rsidRPr="00B0761A">
        <w:rPr>
          <w:rFonts w:ascii="Arial" w:eastAsia="ＭＳ 明朝" w:hAnsi="Arial" w:cs="Arial"/>
        </w:rPr>
        <w:t>are few</w:t>
      </w:r>
      <w:r w:rsidRPr="00B0761A">
        <w:rPr>
          <w:rFonts w:ascii="Arial" w:eastAsia="ＭＳ 明朝" w:hAnsi="Arial" w:cs="Arial"/>
        </w:rPr>
        <w:t xml:space="preserve"> </w:t>
      </w:r>
      <w:r w:rsidR="001826BB" w:rsidRPr="00B0761A">
        <w:rPr>
          <w:rFonts w:ascii="Arial" w:eastAsia="ＭＳ 明朝" w:hAnsi="Arial" w:cs="Arial"/>
        </w:rPr>
        <w:t>English language studies that deeply explore and distinguish</w:t>
      </w:r>
      <w:r w:rsidRPr="00B0761A">
        <w:rPr>
          <w:rFonts w:ascii="Arial" w:eastAsia="ＭＳ 明朝" w:hAnsi="Arial" w:cs="Arial"/>
        </w:rPr>
        <w:t xml:space="preserve"> between cultural and religious influences according to gender in Saudi Arabia. </w:t>
      </w:r>
      <w:r w:rsidR="006D33A3" w:rsidRPr="00B0761A">
        <w:rPr>
          <w:rFonts w:ascii="Arial" w:eastAsia="ＭＳ 明朝" w:hAnsi="Arial" w:cs="Arial"/>
        </w:rPr>
        <w:t xml:space="preserve">We will therefore briefly review </w:t>
      </w:r>
      <w:r w:rsidRPr="00B0761A">
        <w:rPr>
          <w:rFonts w:ascii="Arial" w:eastAsia="ＭＳ 明朝" w:hAnsi="Arial" w:cs="Arial"/>
        </w:rPr>
        <w:t xml:space="preserve">some of the most critical </w:t>
      </w:r>
      <w:r w:rsidR="00680575" w:rsidRPr="00B0761A">
        <w:rPr>
          <w:rFonts w:ascii="Arial" w:eastAsia="ＭＳ 明朝" w:hAnsi="Arial" w:cs="Arial"/>
        </w:rPr>
        <w:t xml:space="preserve">Saudi </w:t>
      </w:r>
      <w:r w:rsidRPr="00B0761A">
        <w:rPr>
          <w:rFonts w:ascii="Arial" w:eastAsia="ＭＳ 明朝" w:hAnsi="Arial" w:cs="Arial"/>
        </w:rPr>
        <w:t>cultural values and practices that are imposed more female</w:t>
      </w:r>
      <w:r w:rsidR="006D33A3" w:rsidRPr="00B0761A">
        <w:rPr>
          <w:rFonts w:ascii="Arial" w:eastAsia="ＭＳ 明朝" w:hAnsi="Arial" w:cs="Arial"/>
        </w:rPr>
        <w:t>s</w:t>
      </w:r>
      <w:r w:rsidRPr="00B0761A">
        <w:rPr>
          <w:rFonts w:ascii="Arial" w:eastAsia="ＭＳ 明朝" w:hAnsi="Arial" w:cs="Arial"/>
        </w:rPr>
        <w:t xml:space="preserve"> </w:t>
      </w:r>
      <w:r w:rsidR="00E753DC" w:rsidRPr="00B0761A">
        <w:rPr>
          <w:rFonts w:ascii="Arial" w:eastAsia="ＭＳ 明朝" w:hAnsi="Arial" w:cs="Arial"/>
        </w:rPr>
        <w:t>than on</w:t>
      </w:r>
      <w:r w:rsidR="006D33A3" w:rsidRPr="00B0761A">
        <w:rPr>
          <w:rFonts w:ascii="Arial" w:eastAsia="ＭＳ 明朝" w:hAnsi="Arial" w:cs="Arial"/>
        </w:rPr>
        <w:t xml:space="preserve"> males</w:t>
      </w:r>
      <w:r w:rsidRPr="00B0761A">
        <w:rPr>
          <w:rFonts w:ascii="Arial" w:eastAsia="ＭＳ 明朝" w:hAnsi="Arial" w:cs="Arial"/>
        </w:rPr>
        <w:t>.</w:t>
      </w:r>
    </w:p>
    <w:p w14:paraId="09774E9A" w14:textId="77777777" w:rsidR="00387DF5" w:rsidRPr="00B0761A" w:rsidRDefault="00387DF5" w:rsidP="00387DF5">
      <w:pPr>
        <w:pStyle w:val="PlainText"/>
        <w:rPr>
          <w:rFonts w:ascii="Arial" w:eastAsia="ＭＳ 明朝" w:hAnsi="Arial" w:cs="Arial"/>
        </w:rPr>
      </w:pPr>
    </w:p>
    <w:p w14:paraId="7BB35C4C" w14:textId="2EE2CA6D" w:rsidR="00387DF5" w:rsidRPr="00B0761A" w:rsidRDefault="00387DF5" w:rsidP="00387DF5">
      <w:pPr>
        <w:pStyle w:val="PlainText"/>
        <w:rPr>
          <w:rFonts w:ascii="Arial" w:eastAsia="ＭＳ 明朝" w:hAnsi="Arial" w:cs="Arial"/>
        </w:rPr>
      </w:pPr>
      <w:r w:rsidRPr="00B0761A">
        <w:rPr>
          <w:rFonts w:ascii="Arial" w:eastAsia="ＭＳ 明朝" w:hAnsi="Arial" w:cs="Arial"/>
        </w:rPr>
        <w:t xml:space="preserve">Both males and females in Islam are equally expected to be shy and behave in a modest </w:t>
      </w:r>
      <w:r w:rsidR="0081426F" w:rsidRPr="00B0761A">
        <w:rPr>
          <w:rFonts w:ascii="Arial" w:eastAsia="ＭＳ 明朝" w:hAnsi="Arial" w:cs="Arial"/>
        </w:rPr>
        <w:t xml:space="preserve">and decent </w:t>
      </w:r>
      <w:r w:rsidRPr="00B0761A">
        <w:rPr>
          <w:rFonts w:ascii="Arial" w:eastAsia="ＭＳ 明朝" w:hAnsi="Arial" w:cs="Arial"/>
        </w:rPr>
        <w:t>manner in all aspects</w:t>
      </w:r>
      <w:r w:rsidR="007F2C72" w:rsidRPr="00B0761A">
        <w:rPr>
          <w:rFonts w:ascii="Arial" w:eastAsia="ＭＳ 明朝" w:hAnsi="Arial" w:cs="Arial"/>
        </w:rPr>
        <w:t xml:space="preserve"> of their life</w:t>
      </w:r>
      <w:r w:rsidRPr="00B0761A">
        <w:rPr>
          <w:rFonts w:ascii="Arial" w:eastAsia="ＭＳ 明朝" w:hAnsi="Arial" w:cs="Arial"/>
        </w:rPr>
        <w:t xml:space="preserve">: “…shyness [known in Arabic as </w:t>
      </w:r>
      <w:proofErr w:type="spellStart"/>
      <w:r w:rsidR="00E67EBB" w:rsidRPr="00B0761A">
        <w:rPr>
          <w:rFonts w:ascii="Arial" w:eastAsia="ＭＳ 明朝" w:hAnsi="Arial" w:cs="Arial"/>
          <w:i/>
        </w:rPr>
        <w:t>h</w:t>
      </w:r>
      <w:r w:rsidRPr="00B0761A">
        <w:rPr>
          <w:rFonts w:ascii="Arial" w:eastAsia="ＭＳ 明朝" w:hAnsi="Arial" w:cs="Arial"/>
          <w:i/>
        </w:rPr>
        <w:t>aya</w:t>
      </w:r>
      <w:proofErr w:type="spellEnd"/>
      <w:r w:rsidRPr="00B0761A">
        <w:rPr>
          <w:rFonts w:ascii="Arial" w:eastAsia="ＭＳ 明朝" w:hAnsi="Arial" w:cs="Arial"/>
        </w:rPr>
        <w:t xml:space="preserve">] is considered an essential tenet in Islam, and it is important that individuals remain shy and modest” </w:t>
      </w:r>
      <w:r w:rsidR="008A4D2F" w:rsidRPr="00B0761A">
        <w:rPr>
          <w:rFonts w:ascii="Arial" w:eastAsia="ＭＳ 明朝" w:hAnsi="Arial" w:cs="Arial"/>
        </w:rPr>
        <w:fldChar w:fldCharType="begin"/>
      </w:r>
      <w:r w:rsidR="008A4D2F" w:rsidRPr="00B0761A">
        <w:rPr>
          <w:rFonts w:ascii="Arial" w:eastAsia="ＭＳ 明朝" w:hAnsi="Arial" w:cs="Arial"/>
        </w:rPr>
        <w:instrText xml:space="preserve"> ADDIN ZOTERO_ITEM CSL_CITATION {"citationID":"4Synjdsj","properties":{"formattedCitation":"(Al-Saggaf, 2004, p. 11)","plainCitation":"(Al-Saggaf, 2004, p. 11)"},"citationItems":[{"id":125,"uris":["http://zotero.org/users/26821/items/B3D26JVM"],"uri":["http://zotero.org/users/26821/items/B3D26JVM"],"itemData":{"id":125,"type":"article-journal","title":"The effect of online community on offline community in Saudi Arabia","container-title":"The Electronic Journal of Information Systems in Developing Countries","page":"1-16","volume":"16","issue":"2","source":"www.ejisdc.org","ISSN":"16814835","language":"en","author":[{"family":"Al-Saggaf","given":"Yeslam"}],"issued":{"date-parts":[["2004",1,1]]}},"locator":"11"}],"schema":"https://github.com/citation-style-language/schema/raw/master/csl-citation.json"} </w:instrText>
      </w:r>
      <w:r w:rsidR="008A4D2F" w:rsidRPr="00B0761A">
        <w:rPr>
          <w:rFonts w:ascii="Arial" w:eastAsia="ＭＳ 明朝" w:hAnsi="Arial" w:cs="Arial"/>
        </w:rPr>
        <w:fldChar w:fldCharType="separate"/>
      </w:r>
      <w:r w:rsidR="006B25A8" w:rsidRPr="00B0761A">
        <w:rPr>
          <w:rFonts w:ascii="Arial" w:eastAsia="ＭＳ 明朝" w:hAnsi="Arial" w:cs="Arial"/>
          <w:noProof/>
        </w:rPr>
        <w:t>(Al-Saggaf, 2004, p. 11)</w:t>
      </w:r>
      <w:r w:rsidR="008A4D2F" w:rsidRPr="00B0761A">
        <w:rPr>
          <w:rFonts w:ascii="Arial" w:eastAsia="ＭＳ 明朝" w:hAnsi="Arial" w:cs="Arial"/>
        </w:rPr>
        <w:fldChar w:fldCharType="end"/>
      </w:r>
      <w:r w:rsidRPr="00B0761A">
        <w:rPr>
          <w:rFonts w:ascii="Arial" w:eastAsia="ＭＳ 明朝" w:hAnsi="Arial" w:cs="Arial"/>
        </w:rPr>
        <w:t>. However, modesty and shyness are culturally imposed more on females than on males</w:t>
      </w:r>
      <w:r w:rsidR="000E383D" w:rsidRPr="00B0761A">
        <w:rPr>
          <w:rFonts w:ascii="Arial" w:eastAsia="ＭＳ 明朝" w:hAnsi="Arial" w:cs="Arial"/>
        </w:rPr>
        <w:t>.</w:t>
      </w:r>
      <w:r w:rsidRPr="00B0761A">
        <w:rPr>
          <w:rFonts w:ascii="Arial" w:eastAsia="ＭＳ 明朝" w:hAnsi="Arial" w:cs="Arial"/>
        </w:rPr>
        <w:t xml:space="preserve"> Saudi females are strongly expected to be shy and behave modestly at all times, especially in front of male strangers. Shyness and </w:t>
      </w:r>
      <w:r w:rsidRPr="00B0761A">
        <w:rPr>
          <w:rFonts w:ascii="Arial" w:eastAsia="ＭＳ 明朝" w:hAnsi="Arial" w:cs="Arial"/>
        </w:rPr>
        <w:lastRenderedPageBreak/>
        <w:t>modesty must be shown not only in the way they dress but also in the way they talk and behave with others. Al-</w:t>
      </w:r>
      <w:proofErr w:type="spellStart"/>
      <w:r w:rsidRPr="00B0761A">
        <w:rPr>
          <w:rFonts w:ascii="Arial" w:eastAsia="ＭＳ 明朝" w:hAnsi="Arial" w:cs="Arial"/>
        </w:rPr>
        <w:t>Saggaf</w:t>
      </w:r>
      <w:proofErr w:type="spellEnd"/>
      <w:r w:rsidRPr="00B0761A">
        <w:rPr>
          <w:rFonts w:ascii="Arial" w:eastAsia="ＭＳ 明朝" w:hAnsi="Arial" w:cs="Arial"/>
        </w:rPr>
        <w:t xml:space="preserve"> </w:t>
      </w:r>
      <w:r w:rsidR="00BB6249"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{"citationID":"5mXNRH1g","properties":{"formattedCitation":"(2004, p. 2)","plainCitation":"(2004, p. 2)"},"citationItems":[{"id":125,"uris":["http://zotero.org/users/26821/items/B3D26JVM"],"uri":["http://zotero.org/users/26821/items/B3D26JVM"],"itemData":{"id":125,"type":"article-journal","title":"The effect of online community on offline community in Saudi Arabia","container-title":"The Electronic Journal of Information Systems in Developing Countries","page":"1-16","volume":"16","issue":"2","source":"www.ejisdc.org","ISSN":"16814835","language":"en","author":[{"family":"Al-Saggaf","given":"Yeslam"}],"issued":{"date-parts":[["2004",1,1]]}},"locator":"2","suppress-author":true}],"schema":"https://github.com/citation-style-language/schema/raw/master/csl-citation.json"} </w:instrText>
      </w:r>
      <w:r w:rsidR="00BB6249" w:rsidRPr="00B0761A">
        <w:rPr>
          <w:rFonts w:ascii="Arial" w:eastAsia="ＭＳ 明朝" w:hAnsi="Arial" w:cs="Arial"/>
        </w:rPr>
        <w:fldChar w:fldCharType="separate"/>
      </w:r>
      <w:r w:rsidR="006B25A8" w:rsidRPr="00B0761A">
        <w:rPr>
          <w:rFonts w:ascii="Arial" w:eastAsia="ＭＳ 明朝" w:hAnsi="Arial" w:cs="Arial"/>
          <w:noProof/>
        </w:rPr>
        <w:t>(2004, p. 2)</w:t>
      </w:r>
      <w:r w:rsidR="00BB6249" w:rsidRPr="00B0761A">
        <w:rPr>
          <w:rFonts w:ascii="Arial" w:eastAsia="ＭＳ 明朝" w:hAnsi="Arial" w:cs="Arial"/>
        </w:rPr>
        <w:fldChar w:fldCharType="end"/>
      </w:r>
      <w:r w:rsidRPr="00B0761A">
        <w:rPr>
          <w:rFonts w:ascii="Arial" w:eastAsia="ＭＳ 明朝" w:hAnsi="Arial" w:cs="Arial"/>
        </w:rPr>
        <w:t xml:space="preserve"> </w:t>
      </w:r>
      <w:r w:rsidR="000E383D" w:rsidRPr="00B0761A">
        <w:rPr>
          <w:rFonts w:ascii="Arial" w:eastAsia="ＭＳ 明朝" w:hAnsi="Arial" w:cs="Arial"/>
        </w:rPr>
        <w:t>noted that modesty and shyness were two</w:t>
      </w:r>
      <w:r w:rsidRPr="00B0761A">
        <w:rPr>
          <w:rFonts w:ascii="Arial" w:eastAsia="ＭＳ 明朝" w:hAnsi="Arial" w:cs="Arial"/>
        </w:rPr>
        <w:t xml:space="preserve"> important features that profoundly influence Saudi life</w:t>
      </w:r>
      <w:r w:rsidR="009C0CFB" w:rsidRPr="00B0761A">
        <w:rPr>
          <w:rFonts w:ascii="Arial" w:eastAsia="ＭＳ 明朝" w:hAnsi="Arial" w:cs="Arial"/>
        </w:rPr>
        <w:t>, and that</w:t>
      </w:r>
      <w:r w:rsidRPr="00B0761A">
        <w:rPr>
          <w:rFonts w:ascii="Arial" w:eastAsia="ＭＳ 明朝" w:hAnsi="Arial" w:cs="Arial"/>
        </w:rPr>
        <w:t xml:space="preserve"> </w:t>
      </w:r>
      <w:r w:rsidR="00BB6249" w:rsidRPr="00B0761A">
        <w:rPr>
          <w:rFonts w:ascii="Arial" w:eastAsia="ＭＳ 明朝" w:hAnsi="Arial" w:cs="Arial"/>
        </w:rPr>
        <w:t>“</w:t>
      </w:r>
      <w:r w:rsidRPr="00B0761A">
        <w:rPr>
          <w:rFonts w:ascii="Arial" w:eastAsia="ＭＳ 明朝" w:hAnsi="Arial" w:cs="Arial"/>
        </w:rPr>
        <w:t>Shyness in women is even more stressed than in men.</w:t>
      </w:r>
      <w:r w:rsidR="00BB6249" w:rsidRPr="00B0761A">
        <w:rPr>
          <w:rFonts w:ascii="Arial" w:eastAsia="ＭＳ 明朝" w:hAnsi="Arial" w:cs="Arial"/>
        </w:rPr>
        <w:t>”</w:t>
      </w:r>
    </w:p>
    <w:p w14:paraId="2AE8BBA8" w14:textId="77777777" w:rsidR="00387DF5" w:rsidRPr="00B0761A" w:rsidRDefault="00387DF5" w:rsidP="00387DF5">
      <w:pPr>
        <w:pStyle w:val="PlainText"/>
        <w:rPr>
          <w:rFonts w:ascii="Arial" w:eastAsia="ＭＳ 明朝" w:hAnsi="Arial" w:cs="Arial"/>
        </w:rPr>
      </w:pPr>
    </w:p>
    <w:p w14:paraId="2444C257" w14:textId="28BBECD5" w:rsidR="00387DF5" w:rsidRPr="00B0761A" w:rsidRDefault="00387DF5" w:rsidP="00387DF5">
      <w:pPr>
        <w:pStyle w:val="PlainText"/>
        <w:rPr>
          <w:rFonts w:ascii="Arial" w:eastAsia="ＭＳ 明朝" w:hAnsi="Arial" w:cs="Arial"/>
        </w:rPr>
      </w:pPr>
      <w:r w:rsidRPr="00B0761A">
        <w:rPr>
          <w:rFonts w:ascii="Arial" w:eastAsia="ＭＳ 明朝" w:hAnsi="Arial" w:cs="Arial"/>
        </w:rPr>
        <w:t xml:space="preserve">Family </w:t>
      </w:r>
      <w:r w:rsidR="002D17CD" w:rsidRPr="00B0761A">
        <w:rPr>
          <w:rFonts w:ascii="Arial" w:eastAsia="ＭＳ 明朝" w:hAnsi="Arial" w:cs="Arial"/>
        </w:rPr>
        <w:t>honor</w:t>
      </w:r>
      <w:r w:rsidRPr="00B0761A">
        <w:rPr>
          <w:rFonts w:ascii="Arial" w:eastAsia="ＭＳ 明朝" w:hAnsi="Arial" w:cs="Arial"/>
        </w:rPr>
        <w:t xml:space="preserve"> is one of the most critical cultural values in Saudi Arabia. Family members are always expected to behave </w:t>
      </w:r>
      <w:r w:rsidR="00754485" w:rsidRPr="00B0761A">
        <w:rPr>
          <w:rFonts w:ascii="Arial" w:eastAsia="ＭＳ 明朝" w:hAnsi="Arial" w:cs="Arial"/>
        </w:rPr>
        <w:t>in ways that</w:t>
      </w:r>
      <w:r w:rsidRPr="00B0761A">
        <w:rPr>
          <w:rFonts w:ascii="Arial" w:eastAsia="ＭＳ 明朝" w:hAnsi="Arial" w:cs="Arial"/>
        </w:rPr>
        <w:t xml:space="preserve"> protect family </w:t>
      </w:r>
      <w:r w:rsidR="002D17CD" w:rsidRPr="00B0761A">
        <w:rPr>
          <w:rFonts w:ascii="Arial" w:eastAsia="ＭＳ 明朝" w:hAnsi="Arial" w:cs="Arial"/>
        </w:rPr>
        <w:t>honor</w:t>
      </w:r>
      <w:r w:rsidRPr="00B0761A">
        <w:rPr>
          <w:rFonts w:ascii="Arial" w:eastAsia="ＭＳ 明朝" w:hAnsi="Arial" w:cs="Arial"/>
        </w:rPr>
        <w:t xml:space="preserve">. The father or the oldest son is usually the master of the family and all the decisions that concern the family’s presentation and </w:t>
      </w:r>
      <w:r w:rsidR="002D17CD" w:rsidRPr="00B0761A">
        <w:rPr>
          <w:rFonts w:ascii="Arial" w:eastAsia="ＭＳ 明朝" w:hAnsi="Arial" w:cs="Arial"/>
        </w:rPr>
        <w:t>honor</w:t>
      </w:r>
      <w:r w:rsidRPr="00B0761A">
        <w:rPr>
          <w:rFonts w:ascii="Arial" w:eastAsia="ＭＳ 明朝" w:hAnsi="Arial" w:cs="Arial"/>
        </w:rPr>
        <w:t xml:space="preserve"> in the community must be taken or approved by him. However, it seems that in Saudi Arabia </w:t>
      </w:r>
      <w:r w:rsidR="00433F01" w:rsidRPr="00B0761A">
        <w:rPr>
          <w:rFonts w:ascii="Arial" w:eastAsia="ＭＳ 明朝" w:hAnsi="Arial" w:cs="Arial"/>
        </w:rPr>
        <w:t>(</w:t>
      </w:r>
      <w:r w:rsidRPr="00B0761A">
        <w:rPr>
          <w:rFonts w:ascii="Arial" w:eastAsia="ＭＳ 明朝" w:hAnsi="Arial" w:cs="Arial"/>
        </w:rPr>
        <w:t>like many other Arabic countries</w:t>
      </w:r>
      <w:r w:rsidR="00433F01" w:rsidRPr="00B0761A">
        <w:rPr>
          <w:rFonts w:ascii="Arial" w:eastAsia="ＭＳ 明朝" w:hAnsi="Arial" w:cs="Arial"/>
        </w:rPr>
        <w:t>)</w:t>
      </w:r>
      <w:r w:rsidR="00B944E4" w:rsidRPr="00B0761A">
        <w:rPr>
          <w:rFonts w:ascii="Arial" w:eastAsia="ＭＳ 明朝" w:hAnsi="Arial" w:cs="Arial"/>
        </w:rPr>
        <w:t xml:space="preserve">, females </w:t>
      </w:r>
      <w:r w:rsidRPr="00B0761A">
        <w:rPr>
          <w:rFonts w:ascii="Arial" w:eastAsia="ＭＳ 明朝" w:hAnsi="Arial" w:cs="Arial"/>
        </w:rPr>
        <w:t xml:space="preserve">have a greater </w:t>
      </w:r>
      <w:r w:rsidR="00B36E99" w:rsidRPr="00B0761A">
        <w:rPr>
          <w:rFonts w:ascii="Arial" w:eastAsia="ＭＳ 明朝" w:hAnsi="Arial" w:cs="Arial"/>
        </w:rPr>
        <w:t xml:space="preserve">burden of </w:t>
      </w:r>
      <w:r w:rsidRPr="00B0761A">
        <w:rPr>
          <w:rFonts w:ascii="Arial" w:eastAsia="ＭＳ 明朝" w:hAnsi="Arial" w:cs="Arial"/>
        </w:rPr>
        <w:t xml:space="preserve">responsibility </w:t>
      </w:r>
      <w:r w:rsidR="00B944E4" w:rsidRPr="00B0761A">
        <w:rPr>
          <w:rFonts w:ascii="Arial" w:eastAsia="ＭＳ 明朝" w:hAnsi="Arial" w:cs="Arial"/>
        </w:rPr>
        <w:t xml:space="preserve">than males </w:t>
      </w:r>
      <w:r w:rsidRPr="00B0761A">
        <w:rPr>
          <w:rFonts w:ascii="Arial" w:eastAsia="ＭＳ 明朝" w:hAnsi="Arial" w:cs="Arial"/>
        </w:rPr>
        <w:t xml:space="preserve">for protecting family </w:t>
      </w:r>
      <w:r w:rsidR="002D17CD" w:rsidRPr="00B0761A">
        <w:rPr>
          <w:rFonts w:ascii="Arial" w:eastAsia="ＭＳ 明朝" w:hAnsi="Arial" w:cs="Arial"/>
        </w:rPr>
        <w:t>honor</w:t>
      </w:r>
      <w:r w:rsidR="008D72C9" w:rsidRPr="00B0761A">
        <w:rPr>
          <w:rFonts w:ascii="Arial" w:eastAsia="ＭＳ 明朝" w:hAnsi="Arial" w:cs="Arial"/>
        </w:rPr>
        <w:t>.</w:t>
      </w:r>
      <w:r w:rsidRPr="00B0761A">
        <w:rPr>
          <w:rFonts w:ascii="Arial" w:eastAsia="ＭＳ 明朝" w:hAnsi="Arial" w:cs="Arial"/>
        </w:rPr>
        <w:t xml:space="preserve"> </w:t>
      </w:r>
      <w:r w:rsidR="008D72C9" w:rsidRPr="00B0761A">
        <w:rPr>
          <w:rFonts w:ascii="Arial" w:eastAsia="ＭＳ 明朝" w:hAnsi="Arial" w:cs="Arial"/>
        </w:rPr>
        <w:t>T</w:t>
      </w:r>
      <w:r w:rsidRPr="00B0761A">
        <w:rPr>
          <w:rFonts w:ascii="Arial" w:eastAsia="ＭＳ 明朝" w:hAnsi="Arial" w:cs="Arial"/>
        </w:rPr>
        <w:t xml:space="preserve">he positive or negative outcome of female </w:t>
      </w:r>
      <w:r w:rsidR="002D17CD" w:rsidRPr="00B0761A">
        <w:rPr>
          <w:rFonts w:ascii="Arial" w:eastAsia="ＭＳ 明朝" w:hAnsi="Arial" w:cs="Arial"/>
        </w:rPr>
        <w:t>behaviors</w:t>
      </w:r>
      <w:r w:rsidRPr="00B0761A">
        <w:rPr>
          <w:rFonts w:ascii="Arial" w:eastAsia="ＭＳ 明朝" w:hAnsi="Arial" w:cs="Arial"/>
        </w:rPr>
        <w:t xml:space="preserve"> and actions will</w:t>
      </w:r>
      <w:r w:rsidR="008D72C9" w:rsidRPr="00B0761A">
        <w:rPr>
          <w:rFonts w:ascii="Arial" w:eastAsia="ＭＳ 明朝" w:hAnsi="Arial" w:cs="Arial"/>
        </w:rPr>
        <w:t xml:space="preserve"> affect</w:t>
      </w:r>
      <w:r w:rsidRPr="00B0761A">
        <w:rPr>
          <w:rFonts w:ascii="Arial" w:eastAsia="ＭＳ 明朝" w:hAnsi="Arial" w:cs="Arial"/>
        </w:rPr>
        <w:t xml:space="preserve"> not only them </w:t>
      </w:r>
      <w:r w:rsidR="008D72C9" w:rsidRPr="00B0761A">
        <w:rPr>
          <w:rFonts w:ascii="Arial" w:eastAsia="ＭＳ 明朝" w:hAnsi="Arial" w:cs="Arial"/>
        </w:rPr>
        <w:t xml:space="preserve">as individuals, </w:t>
      </w:r>
      <w:r w:rsidRPr="00B0761A">
        <w:rPr>
          <w:rFonts w:ascii="Arial" w:eastAsia="ＭＳ 明朝" w:hAnsi="Arial" w:cs="Arial"/>
        </w:rPr>
        <w:t>but also the whole family:</w:t>
      </w:r>
      <w:r w:rsidR="002D17CD" w:rsidRPr="00B0761A">
        <w:rPr>
          <w:rFonts w:ascii="Arial" w:eastAsia="ＭＳ 明朝" w:hAnsi="Arial" w:cs="Arial"/>
        </w:rPr>
        <w:t xml:space="preserve"> “</w:t>
      </w:r>
      <w:r w:rsidR="00206898" w:rsidRPr="00B0761A">
        <w:rPr>
          <w:rFonts w:ascii="Arial" w:eastAsia="ＭＳ 明朝" w:hAnsi="Arial" w:cs="Arial"/>
        </w:rPr>
        <w:t>…</w:t>
      </w:r>
      <w:r w:rsidRPr="00B0761A">
        <w:rPr>
          <w:rFonts w:ascii="Arial" w:eastAsia="ＭＳ 明朝" w:hAnsi="Arial" w:cs="Arial"/>
        </w:rPr>
        <w:t xml:space="preserve">if a family loses its </w:t>
      </w:r>
      <w:proofErr w:type="spellStart"/>
      <w:r w:rsidRPr="00B0761A">
        <w:rPr>
          <w:rFonts w:ascii="Arial" w:eastAsia="ＭＳ 明朝" w:hAnsi="Arial" w:cs="Arial"/>
        </w:rPr>
        <w:t>honour</w:t>
      </w:r>
      <w:proofErr w:type="spellEnd"/>
      <w:r w:rsidRPr="00B0761A">
        <w:rPr>
          <w:rFonts w:ascii="Arial" w:eastAsia="ＭＳ 明朝" w:hAnsi="Arial" w:cs="Arial"/>
        </w:rPr>
        <w:t xml:space="preserve">, it loses everything. </w:t>
      </w:r>
      <w:proofErr w:type="spellStart"/>
      <w:r w:rsidRPr="00B0761A">
        <w:rPr>
          <w:rFonts w:ascii="Arial" w:eastAsia="ＭＳ 明朝" w:hAnsi="Arial" w:cs="Arial"/>
        </w:rPr>
        <w:t>Dishonour</w:t>
      </w:r>
      <w:proofErr w:type="spellEnd"/>
      <w:r w:rsidRPr="00B0761A">
        <w:rPr>
          <w:rFonts w:ascii="Arial" w:eastAsia="ＭＳ 明朝" w:hAnsi="Arial" w:cs="Arial"/>
        </w:rPr>
        <w:t xml:space="preserve"> is nonetheless most strongly associated with potential misdeeds against the chastity of female members. That is, any impropriety committed by a woman may ‘raise suspicion or provoke an attack on her morality, the consequences of which the entire family would suffer</w:t>
      </w:r>
      <w:r w:rsidR="00E05EB1" w:rsidRPr="00B0761A">
        <w:rPr>
          <w:rFonts w:ascii="Arial" w:eastAsia="ＭＳ 明朝" w:hAnsi="Arial" w:cs="Arial"/>
        </w:rPr>
        <w:t>’</w:t>
      </w:r>
      <w:r w:rsidR="00206898" w:rsidRPr="00B0761A">
        <w:rPr>
          <w:rFonts w:ascii="Arial" w:eastAsia="ＭＳ 明朝" w:hAnsi="Arial" w:cs="Arial"/>
        </w:rPr>
        <w:t xml:space="preserve"> </w:t>
      </w:r>
      <w:r w:rsidR="002D17CD" w:rsidRPr="00B0761A">
        <w:rPr>
          <w:rFonts w:ascii="Arial" w:eastAsia="ＭＳ 明朝" w:hAnsi="Arial" w:cs="Arial"/>
        </w:rPr>
        <w:t>”</w:t>
      </w:r>
      <w:r w:rsidRPr="00B0761A">
        <w:rPr>
          <w:rFonts w:ascii="Arial" w:eastAsia="ＭＳ 明朝" w:hAnsi="Arial" w:cs="Arial"/>
        </w:rPr>
        <w:t xml:space="preserve"> </w:t>
      </w:r>
      <w:r w:rsidR="008A1123" w:rsidRPr="00B0761A">
        <w:rPr>
          <w:rFonts w:ascii="Arial" w:eastAsia="ＭＳ 明朝" w:hAnsi="Arial" w:cs="Arial"/>
        </w:rPr>
        <w:fldChar w:fldCharType="begin"/>
      </w:r>
      <w:r w:rsidR="008A1123" w:rsidRPr="00B0761A">
        <w:rPr>
          <w:rFonts w:ascii="Arial" w:eastAsia="ＭＳ 明朝" w:hAnsi="Arial" w:cs="Arial"/>
        </w:rPr>
        <w:instrText xml:space="preserve"> ADDIN ZOTERO_ITEM CSL_CITATION {"citationID":"MzJVXPrY","properties":{"formattedCitation":"(Al Lily, 2011, p. 120)","plainCitation":"(Al Lily, 2011, p. 120)"},"citationItems":[{"id":128,"uris":["http://zotero.org/users/26821/items/AQM8Z6K9"],"uri":["http://zotero.org/users/26821/items/AQM8Z6K9"],"itemData":{"id":128,"type":"article-journal","title":"On line and under veil: Technology-facilitated communication and Saudi female experience within academia","container-title":"Technology in Society","page":"119-127","volume":"33","issue":"1–2","source":"ScienceDirect","abstract":"The Saudi female population, which is characterised as sheltered, hard-to-reach and conservative, is arousing good interest globally (and nationally). Therefore, a review of literature on emerging issues surrounding Saudi female experience is timely. This article, in the form of a literature review, provides a background to and justification for a forthcoming study, which will examine how technology-facilitated communication has shaped the social–cultural pattern of Saudi female experience within academia.","DOI":"10.1016/j.techsoc.2011.03.005","ISSN":"0160-791X","shortTitle":"On line and under veil","journalAbbreviation":"Technology in Society","author":[{"family":"Al Lily","given":"Abdulrahman E. A."}],"issued":{"date-parts":[["2011",2]]}},"locator":"120"}],"schema":"https://github.com/citation-style-language/schema/raw/master/csl-citation.json"} </w:instrText>
      </w:r>
      <w:r w:rsidR="008A1123" w:rsidRPr="00B0761A">
        <w:rPr>
          <w:rFonts w:ascii="Arial" w:eastAsia="ＭＳ 明朝" w:hAnsi="Arial" w:cs="Arial"/>
        </w:rPr>
        <w:fldChar w:fldCharType="separate"/>
      </w:r>
      <w:r w:rsidR="006B25A8" w:rsidRPr="00B0761A">
        <w:rPr>
          <w:rFonts w:ascii="Arial" w:eastAsia="ＭＳ 明朝" w:hAnsi="Arial" w:cs="Arial"/>
          <w:noProof/>
        </w:rPr>
        <w:t>(Al Lily, 2011, p. 120)</w:t>
      </w:r>
      <w:r w:rsidR="008A1123" w:rsidRPr="00B0761A">
        <w:rPr>
          <w:rFonts w:ascii="Arial" w:eastAsia="ＭＳ 明朝" w:hAnsi="Arial" w:cs="Arial"/>
        </w:rPr>
        <w:fldChar w:fldCharType="end"/>
      </w:r>
      <w:r w:rsidR="00206898" w:rsidRPr="00B0761A">
        <w:rPr>
          <w:rFonts w:ascii="Arial" w:eastAsia="ＭＳ 明朝" w:hAnsi="Arial" w:cs="Arial"/>
        </w:rPr>
        <w:t>.</w:t>
      </w:r>
    </w:p>
    <w:p w14:paraId="7CE057E5" w14:textId="77777777" w:rsidR="00387DF5" w:rsidRPr="00B0761A" w:rsidRDefault="00387DF5" w:rsidP="00387DF5">
      <w:pPr>
        <w:pStyle w:val="PlainText"/>
        <w:rPr>
          <w:rFonts w:ascii="Arial" w:eastAsia="ＭＳ 明朝" w:hAnsi="Arial" w:cs="Arial"/>
        </w:rPr>
      </w:pPr>
    </w:p>
    <w:p w14:paraId="45981D0A" w14:textId="347190EA" w:rsidR="00387DF5" w:rsidRPr="00B0761A" w:rsidRDefault="00387DF5" w:rsidP="00387DF5">
      <w:pPr>
        <w:pStyle w:val="PlainText"/>
        <w:rPr>
          <w:rFonts w:ascii="Arial" w:eastAsia="ＭＳ 明朝" w:hAnsi="Arial" w:cs="Arial"/>
        </w:rPr>
      </w:pPr>
      <w:r w:rsidRPr="00B0761A">
        <w:rPr>
          <w:rFonts w:ascii="Arial" w:eastAsia="ＭＳ 明朝" w:hAnsi="Arial" w:cs="Arial"/>
        </w:rPr>
        <w:t xml:space="preserve">Differences in social media use may </w:t>
      </w:r>
      <w:r w:rsidR="00FB43BB" w:rsidRPr="00B0761A">
        <w:rPr>
          <w:rFonts w:ascii="Arial" w:eastAsia="ＭＳ 明朝" w:hAnsi="Arial" w:cs="Arial"/>
        </w:rPr>
        <w:t xml:space="preserve">therefore </w:t>
      </w:r>
      <w:r w:rsidRPr="00B0761A">
        <w:rPr>
          <w:rFonts w:ascii="Arial" w:eastAsia="ＭＳ 明朝" w:hAnsi="Arial" w:cs="Arial"/>
        </w:rPr>
        <w:t>be influenced not only by the natural differences between genders but also the differences in cultural influences according to gender.</w:t>
      </w:r>
      <w:r w:rsidR="00651754" w:rsidRPr="00B0761A">
        <w:rPr>
          <w:rFonts w:ascii="Arial" w:eastAsia="ＭＳ 明朝" w:hAnsi="Arial" w:cs="Arial"/>
        </w:rPr>
        <w:t xml:space="preserve"> </w:t>
      </w:r>
    </w:p>
    <w:p w14:paraId="779EDC1A" w14:textId="77777777" w:rsidR="00387DF5" w:rsidRPr="00B0761A" w:rsidRDefault="00387DF5" w:rsidP="00041496">
      <w:pPr>
        <w:pStyle w:val="PlainText"/>
        <w:rPr>
          <w:rFonts w:ascii="Arial" w:eastAsia="ＭＳ 明朝" w:hAnsi="Arial" w:cs="Arial"/>
        </w:rPr>
      </w:pPr>
    </w:p>
    <w:p w14:paraId="70BF23DD" w14:textId="0B457AB8" w:rsidR="00041496" w:rsidRPr="00B0761A" w:rsidRDefault="00041496" w:rsidP="00041496">
      <w:pPr>
        <w:pStyle w:val="PlainText"/>
        <w:rPr>
          <w:rFonts w:ascii="Arial" w:eastAsia="ＭＳ 明朝" w:hAnsi="Arial" w:cs="Arial"/>
        </w:rPr>
      </w:pPr>
      <w:r w:rsidRPr="00B0761A">
        <w:rPr>
          <w:rFonts w:ascii="Arial" w:eastAsia="ＭＳ 明朝" w:hAnsi="Arial" w:cs="Arial"/>
        </w:rPr>
        <w:t>In our research, we closely examine the relationship between social media use and Saudi cultural norms</w:t>
      </w:r>
      <w:r w:rsidR="006F1398" w:rsidRPr="00B0761A">
        <w:rPr>
          <w:rFonts w:ascii="Arial" w:eastAsia="ＭＳ 明朝" w:hAnsi="Arial" w:cs="Arial"/>
        </w:rPr>
        <w:t>. Since</w:t>
      </w:r>
      <w:r w:rsidRPr="00B0761A">
        <w:rPr>
          <w:rFonts w:ascii="Arial" w:eastAsia="ＭＳ 明朝" w:hAnsi="Arial" w:cs="Arial"/>
        </w:rPr>
        <w:t xml:space="preserve"> religion and culture </w:t>
      </w:r>
      <w:r w:rsidR="006F1398" w:rsidRPr="00B0761A">
        <w:rPr>
          <w:rFonts w:ascii="Arial" w:eastAsia="ＭＳ 明朝" w:hAnsi="Arial" w:cs="Arial"/>
        </w:rPr>
        <w:t>strongly</w:t>
      </w:r>
      <w:r w:rsidRPr="00B0761A">
        <w:rPr>
          <w:rFonts w:ascii="Arial" w:eastAsia="ＭＳ 明朝" w:hAnsi="Arial" w:cs="Arial"/>
        </w:rPr>
        <w:t xml:space="preserve"> influence each other</w:t>
      </w:r>
      <w:r w:rsidR="006F1398" w:rsidRPr="00B0761A">
        <w:rPr>
          <w:rFonts w:ascii="Arial" w:eastAsia="ＭＳ 明朝" w:hAnsi="Arial" w:cs="Arial"/>
        </w:rPr>
        <w:t xml:space="preserve"> in the Saudi context</w:t>
      </w:r>
      <w:r w:rsidRPr="00B0761A">
        <w:rPr>
          <w:rFonts w:ascii="Arial" w:eastAsia="ＭＳ 明朝" w:hAnsi="Arial" w:cs="Arial"/>
        </w:rPr>
        <w:t xml:space="preserve">, Islamic values and practices are </w:t>
      </w:r>
      <w:r w:rsidR="006F1398" w:rsidRPr="00B0761A">
        <w:rPr>
          <w:rFonts w:ascii="Arial" w:eastAsia="ＭＳ 明朝" w:hAnsi="Arial" w:cs="Arial"/>
        </w:rPr>
        <w:t>also</w:t>
      </w:r>
      <w:r w:rsidRPr="00B0761A">
        <w:rPr>
          <w:rFonts w:ascii="Arial" w:eastAsia="ＭＳ 明朝" w:hAnsi="Arial" w:cs="Arial"/>
        </w:rPr>
        <w:t xml:space="preserve"> critical for understanding </w:t>
      </w:r>
      <w:r w:rsidR="00333A84" w:rsidRPr="00B0761A">
        <w:rPr>
          <w:rFonts w:ascii="Arial" w:eastAsia="ＭＳ 明朝" w:hAnsi="Arial" w:cs="Arial"/>
        </w:rPr>
        <w:t xml:space="preserve">social media use in </w:t>
      </w:r>
      <w:r w:rsidRPr="00B0761A">
        <w:rPr>
          <w:rFonts w:ascii="Arial" w:eastAsia="ＭＳ 明朝" w:hAnsi="Arial" w:cs="Arial"/>
        </w:rPr>
        <w:t>Saudi</w:t>
      </w:r>
      <w:r w:rsidR="00333A84" w:rsidRPr="00B0761A">
        <w:rPr>
          <w:rFonts w:ascii="Arial" w:eastAsia="ＭＳ 明朝" w:hAnsi="Arial" w:cs="Arial"/>
        </w:rPr>
        <w:t xml:space="preserve"> Arabia</w:t>
      </w:r>
      <w:r w:rsidRPr="00B0761A">
        <w:rPr>
          <w:rFonts w:ascii="Arial" w:eastAsia="ＭＳ 明朝" w:hAnsi="Arial" w:cs="Arial"/>
        </w:rPr>
        <w:t>.</w:t>
      </w:r>
    </w:p>
    <w:p w14:paraId="606279CB" w14:textId="77777777" w:rsidR="00041496" w:rsidRPr="00B0761A" w:rsidRDefault="00041496" w:rsidP="00AC51C9">
      <w:pPr>
        <w:pStyle w:val="PlainText"/>
        <w:rPr>
          <w:rFonts w:ascii="Arial" w:eastAsia="ＭＳ 明朝" w:hAnsi="Arial" w:cs="Arial"/>
        </w:rPr>
      </w:pPr>
    </w:p>
    <w:p w14:paraId="6344CBBA" w14:textId="77777777" w:rsidR="00AE0982" w:rsidRPr="00B0761A" w:rsidRDefault="00AE0982" w:rsidP="00AC51C9">
      <w:pPr>
        <w:pStyle w:val="PlainText"/>
        <w:rPr>
          <w:rFonts w:ascii="Arial" w:eastAsia="ＭＳ 明朝" w:hAnsi="Arial" w:cs="Arial"/>
        </w:rPr>
      </w:pPr>
    </w:p>
    <w:p w14:paraId="446A7606" w14:textId="7EF2FBCB" w:rsidR="00AC51C9" w:rsidRPr="00B0761A" w:rsidRDefault="00B87395" w:rsidP="004D4C6B">
      <w:pPr>
        <w:pStyle w:val="PlainText"/>
        <w:outlineLvl w:val="0"/>
        <w:rPr>
          <w:rFonts w:ascii="Arial" w:eastAsia="ＭＳ 明朝" w:hAnsi="Arial" w:cs="Arial"/>
          <w:b/>
        </w:rPr>
      </w:pPr>
      <w:r w:rsidRPr="00B0761A">
        <w:rPr>
          <w:rFonts w:ascii="Arial" w:eastAsia="ＭＳ 明朝" w:hAnsi="Arial" w:cs="Arial"/>
          <w:b/>
        </w:rPr>
        <w:t xml:space="preserve">5 </w:t>
      </w:r>
      <w:r w:rsidR="00AC51C9" w:rsidRPr="00B0761A">
        <w:rPr>
          <w:rFonts w:ascii="Arial" w:eastAsia="ＭＳ 明朝" w:hAnsi="Arial" w:cs="Arial"/>
          <w:b/>
        </w:rPr>
        <w:t>Method</w:t>
      </w:r>
    </w:p>
    <w:p w14:paraId="028E5FB3" w14:textId="77777777" w:rsidR="00AE0982" w:rsidRPr="00B0761A" w:rsidRDefault="00AE0982" w:rsidP="00AC51C9">
      <w:pPr>
        <w:pStyle w:val="PlainText"/>
        <w:rPr>
          <w:rFonts w:ascii="Arial" w:eastAsia="ＭＳ 明朝" w:hAnsi="Arial" w:cs="Arial"/>
        </w:rPr>
      </w:pPr>
    </w:p>
    <w:p w14:paraId="54DDE343" w14:textId="422FC699" w:rsidR="001043AC" w:rsidRPr="00B0761A" w:rsidRDefault="001C00E1" w:rsidP="001043AC">
      <w:pPr>
        <w:pStyle w:val="PlainText"/>
        <w:rPr>
          <w:rFonts w:ascii="Arial" w:eastAsia="ＭＳ 明朝" w:hAnsi="Arial" w:cs="Arial"/>
        </w:rPr>
      </w:pPr>
      <w:r w:rsidRPr="00B0761A">
        <w:rPr>
          <w:rFonts w:ascii="Arial" w:eastAsia="ＭＳ 明朝" w:hAnsi="Arial" w:cs="Arial"/>
        </w:rPr>
        <w:t>We collected data using several methods. The primary source was</w:t>
      </w:r>
      <w:r w:rsidR="00B22D85" w:rsidRPr="00B0761A">
        <w:rPr>
          <w:rFonts w:ascii="Arial" w:eastAsia="ＭＳ 明朝" w:hAnsi="Arial" w:cs="Arial"/>
        </w:rPr>
        <w:t xml:space="preserve"> i</w:t>
      </w:r>
      <w:r w:rsidR="001043AC" w:rsidRPr="00B0761A">
        <w:rPr>
          <w:rFonts w:ascii="Arial" w:eastAsia="ＭＳ 明朝" w:hAnsi="Arial" w:cs="Arial"/>
        </w:rPr>
        <w:t xml:space="preserve">ndividual face-to-face interviews. </w:t>
      </w:r>
      <w:r w:rsidR="006942E8" w:rsidRPr="00B0761A">
        <w:rPr>
          <w:rFonts w:ascii="Arial" w:eastAsia="ＭＳ 明朝" w:hAnsi="Arial" w:cs="Arial"/>
        </w:rPr>
        <w:t>This enabled us not</w:t>
      </w:r>
      <w:r w:rsidR="00CA33F8" w:rsidRPr="00B0761A">
        <w:rPr>
          <w:rFonts w:ascii="Arial" w:eastAsia="ＭＳ 明朝" w:hAnsi="Arial" w:cs="Arial"/>
        </w:rPr>
        <w:t xml:space="preserve"> only to</w:t>
      </w:r>
      <w:r w:rsidR="006942E8" w:rsidRPr="00B0761A">
        <w:rPr>
          <w:rFonts w:ascii="Arial" w:eastAsia="ＭＳ 明朝" w:hAnsi="Arial" w:cs="Arial"/>
        </w:rPr>
        <w:t xml:space="preserve"> gather answers to the interview questions, but also to evaluate the </w:t>
      </w:r>
      <w:r w:rsidR="00791E84" w:rsidRPr="00B0761A">
        <w:rPr>
          <w:rFonts w:ascii="Arial" w:eastAsia="ＭＳ 明朝" w:hAnsi="Arial" w:cs="Arial"/>
        </w:rPr>
        <w:t>participant’s</w:t>
      </w:r>
      <w:r w:rsidR="001043AC" w:rsidRPr="00B0761A">
        <w:rPr>
          <w:rFonts w:ascii="Arial" w:eastAsia="ＭＳ 明朝" w:hAnsi="Arial" w:cs="Arial"/>
        </w:rPr>
        <w:t xml:space="preserve"> </w:t>
      </w:r>
      <w:r w:rsidR="006942E8" w:rsidRPr="00B0761A">
        <w:rPr>
          <w:rFonts w:ascii="Arial" w:eastAsia="ＭＳ 明朝" w:hAnsi="Arial" w:cs="Arial"/>
        </w:rPr>
        <w:t>voice</w:t>
      </w:r>
      <w:r w:rsidR="001043AC" w:rsidRPr="00B0761A">
        <w:rPr>
          <w:rFonts w:ascii="Arial" w:eastAsia="ＭＳ 明朝" w:hAnsi="Arial" w:cs="Arial"/>
        </w:rPr>
        <w:t xml:space="preserve"> and body language.</w:t>
      </w:r>
      <w:r w:rsidR="00667B29" w:rsidRPr="00B0761A">
        <w:rPr>
          <w:rFonts w:ascii="Arial" w:eastAsia="ＭＳ 明朝" w:hAnsi="Arial" w:cs="Arial"/>
        </w:rPr>
        <w:t xml:space="preserve"> We followed a </w:t>
      </w:r>
      <w:r w:rsidR="00554112" w:rsidRPr="00B0761A">
        <w:rPr>
          <w:rFonts w:ascii="Arial" w:eastAsia="ＭＳ 明朝" w:hAnsi="Arial" w:cs="Arial"/>
        </w:rPr>
        <w:t>core</w:t>
      </w:r>
      <w:r w:rsidR="00667B29" w:rsidRPr="00B0761A">
        <w:rPr>
          <w:rFonts w:ascii="Arial" w:eastAsia="ＭＳ 明朝" w:hAnsi="Arial" w:cs="Arial"/>
        </w:rPr>
        <w:t xml:space="preserve"> script made up of</w:t>
      </w:r>
      <w:r w:rsidR="001043AC" w:rsidRPr="00B0761A">
        <w:rPr>
          <w:rFonts w:ascii="Arial" w:eastAsia="ＭＳ 明朝" w:hAnsi="Arial" w:cs="Arial"/>
        </w:rPr>
        <w:t xml:space="preserve"> a mixture of closed- and open-ended questions designed to reveal participants’ behaviors, opinions</w:t>
      </w:r>
      <w:r w:rsidR="00B575E8" w:rsidRPr="00B0761A">
        <w:rPr>
          <w:rFonts w:ascii="Arial" w:eastAsia="ＭＳ 明朝" w:hAnsi="Arial" w:cs="Arial"/>
        </w:rPr>
        <w:t>,</w:t>
      </w:r>
      <w:r w:rsidR="001043AC" w:rsidRPr="00B0761A">
        <w:rPr>
          <w:rFonts w:ascii="Arial" w:eastAsia="ＭＳ 明朝" w:hAnsi="Arial" w:cs="Arial"/>
        </w:rPr>
        <w:t xml:space="preserve"> and values while using social media. </w:t>
      </w:r>
      <w:r w:rsidR="00D542BA" w:rsidRPr="00B0761A">
        <w:rPr>
          <w:rFonts w:ascii="Arial" w:eastAsia="ＭＳ 明朝" w:hAnsi="Arial" w:cs="Arial"/>
        </w:rPr>
        <w:t>We used q</w:t>
      </w:r>
      <w:r w:rsidR="001043AC" w:rsidRPr="00B0761A">
        <w:rPr>
          <w:rFonts w:ascii="Arial" w:eastAsia="ＭＳ 明朝" w:hAnsi="Arial" w:cs="Arial"/>
        </w:rPr>
        <w:t xml:space="preserve">uestions </w:t>
      </w:r>
      <w:r w:rsidR="00D542BA" w:rsidRPr="00B0761A">
        <w:rPr>
          <w:rFonts w:ascii="Arial" w:eastAsia="ＭＳ 明朝" w:hAnsi="Arial" w:cs="Arial"/>
        </w:rPr>
        <w:t>from</w:t>
      </w:r>
      <w:r w:rsidR="001043AC" w:rsidRPr="00B0761A">
        <w:rPr>
          <w:rFonts w:ascii="Arial" w:eastAsia="ＭＳ 明朝" w:hAnsi="Arial" w:cs="Arial"/>
        </w:rPr>
        <w:t xml:space="preserve"> similar studies </w:t>
      </w:r>
      <w:bookmarkStart w:id="18" w:name="OLE_LINK147"/>
      <w:r w:rsidR="001B59D2" w:rsidRPr="00B0761A">
        <w:rPr>
          <w:rFonts w:ascii="Arial" w:eastAsia="ＭＳ 明朝" w:hAnsi="Arial" w:cs="Arial"/>
        </w:rPr>
        <w:fldChar w:fldCharType="begin"/>
      </w:r>
      <w:r w:rsidR="00CB6562" w:rsidRPr="00B0761A">
        <w:rPr>
          <w:rFonts w:ascii="Arial" w:eastAsia="ＭＳ 明朝" w:hAnsi="Arial" w:cs="Arial"/>
        </w:rPr>
        <w:instrText xml:space="preserve"> ADDIN ZOTERO_ITEM CSL_CITATION {"citationID":"UfD6J8jB","properties":{"formattedCitation":"(Kim et al., 2011; Jackson and Wang, 2013; Pornsakulvanich and Dumrongsiri, 2013; Rui and Stefanone, 2013)","plainCitation":"(Kim et al., 2011; Jackson and Wang, 2013; Pornsakulvanich and Dumrongsiri, 2013; Rui and Stefanone, 2013)"},"citationItems":[{"id":132,"uris":["http://zotero.org/users/26821/items/4RXCBFXE"],"uri":["http://zotero.org/users/26821/items/4RXCBFXE"],"itemData":{"id":132,"type":"article-journal","title":"Cultural difference in motivations for using social network sites: A comparative study of American and Korean college students","container-title":"Computers in Human Behavior","page":"365--372","volume":"27","issue":"1","abstract":"While the explosive growth of social network sites is a common phenomenon across many countries, the ways people use them and their reasons for doing so may differ depending on their social and cultural milieu, for fundamental values are divergent from culture to culture. This study is an attempt to examine how cultural contexts shape the use of communication technology by examining the motives for and patterns of using social network sites among college students in the US and Korea. The findings of this study suggest that the major motives for using social network sites -- seeking friends, social support, entertainment, information, and convenience -- are similar between the two countries, though the weights placed on these motives are different. Reflecting the unique social nature of the medium, Korean college students put more weight on obtaining social support from existing social relationships, while American students place relatively greater emphasis on seeking entertainment. Additionally, American college students' networks in an online social venue are far larger than their Korean counterparts, which may reflect the cultural difference between the two countries regarding developing and managing social relationships.","DOI":"10.1016/j.chb.2010.08.015","journalAbbreviation":"Computers in Human Behavior","author":[{"family":"Kim","given":"Yoojung"},{"family":"Sohn","given":"Dongyoung"},{"family":"Choi","given":"Sejung Marina"}],"issued":{"date-parts":[["2011"]]}}},{"id":89,"uris":["http://zotero.org/users/26821/items/KE5VRCWS"],"uri":["http://zotero.org/users/26821/items/KE5VRCWS"],"itemData":{"id":89,"type":"article-journal","title":"Cultural differences in social networking site use: A comparative study of China and the United States","container-title":"Computers in Human Behavior","page":"910--921","volume":"29","issue":"3","abstract":"This research compared social networking site (SNS) use in a collectivistic culture, China, and an individualistic culture, the United States (US). Over 400 college student participants from a Southwestern University in Chongqing, China, and 490 college participants from a Midwestern University in the US completed a survey about their use of SNSs -- time spent, importance and motives for use. They then rated themselves on a variety of personal characteristics, namely the Big Five Personality factors, Loneliness, Shyness and Life Satisfaction. Results revealed cultural differences in SNS use. US participants spent more time in SNS, considered them to be more important and had more friends in SNSs than did Chinese participants. Self-ratings of personal characteristics also differed in the two cultures as did the personal characteristics that predicted SNS use. In general, personal characteristics were less effective in predicting SNS use in China than in the US. Findings suggest that in collectivistic cultures the importance of the family, friends and one's groups may be partly responsible for Chinese participants' lesser use of SNSs, whereas in individualistic cultures the importance of self and having more but less close and enduring friendships may be partly responsible for US participants' greater use of SNSs. Personal characteristics predicted SNS use in both cultures but were stronger predictors in an individualistic culture than in a collectivistic, consistent with the emphasis on self in the former and on family, friends and one's groups in the latter. Future research is needed to identify whether cultural values always take precedence over personal characteristics and motives in determining behavior in the virtual world.","DOI":"10.1016/j.chb.2012.11.024","journalAbbreviation":"Computers in Human Behavior","author":[{"family":"Jackson","given":"Linda A."},{"family":"Wang","given":"Jin-Liang"}],"issued":{"date-parts":[["2013",5]]}}},{"id":133,"uris":["http://zotero.org/users/26821/items/8PU4EDVD"],"uri":["http://zotero.org/users/26821/items/8PU4EDVD"],"itemData":{"id":133,"type":"article-journal","title":"Internal and external influences on social networking site usage in Thailand","container-title":"Computers in Human Behavior","page":"2788--2795","volume":"29","issue":"6","abstract":"The purpose of the study is to investigate internal and external factors influencing the use of social networking sites (SNSs) in Thailand. Overall (N = 451) participated in this study. Survey research was employed to examine the interrelationships and differences among a set of variables. The results showed that both internal and external factors affecting the use of SNSs and SNS motivation. External factors, particularly media and significant others were more influential than internal factors to predicting time spent on SNSs. People who were influenced by media and significant others would be more likely to spend more time using SNSs and Facebook. SNS motivation led to different SNS use. In particular, those who were motivated to use SNS for relaxation would spend more time using Facebook. In addition, the findings indicated that females would spend more time using YouTube, Twitter, and Hi5 than males. Moreover, females tended more to use SNSs to maintain their friendship than did males.","DOI":"10.1016/j.chb.2013.07.016","journalAbbreviation":"Computers in Human Behavior","author":[{"family":"Pornsakulvanich","given":"Vikanda"},{"family":"Dumrongsiri","given":"Nuchada"}],"issued":{"date-parts":[["2013"]]}}},{"id":134,"uris":["http://zotero.org/users/26821/items/9DW8IR8Q"],"uri":["http://zotero.org/users/26821/items/9DW8IR8Q"],"itemData":{"id":134,"type":"article-journal","title":"Strategic self-presentation online: A cross-cultural study","container-title":"Computers in Human Behavior","page":"110--118","volume":"29","issue":"1","abstract":"Contemporary social networking sites (SNSs) make idealized self-presentation and image maintenance difficult because users' audiences are becoming more diverse and individual users must negotiate often unanticipated other-provided information in the form of text posts and digital images on their profile pages. This cross-cultural study examines how audience-related variables affect a range of strategic self-presentation and image management behaviors online. Results from samples of Singaporean and American SNS users (N = 411) show that while Americans update their profiles with text-based wall posts more frequently, Singaporeans share significantly more photos. Audience diversity is positively associated with active management of other-provided information, and females share more photos and actively manage unwanted photo tagging. Cultural identity and the tendency to `friend' unknown others interact on managing other-provided wall posts; individualistic cultural identity exhibited positive relationships with these reactions for those less likely to friend unknown others but negative ones for those more likely to friend unknown others. Implications for the theoretical understanding of and practical suggestions about self-presentation online are discussed.","DOI":"10.1016/j.chb.2012.07.022","journalAbbreviation":"Computers in Human Behavior","author":[{"family":"Rui","given":"Jian"},{"family":"Stefanone","given":"Michael A."}],"issued":{"date-parts":[["2013"]]}}}],"schema":"https://github.com/citation-style-language/schema/raw/master/csl-citation.json"} </w:instrText>
      </w:r>
      <w:r w:rsidR="001B59D2" w:rsidRPr="00B0761A">
        <w:rPr>
          <w:rFonts w:ascii="Arial" w:eastAsia="ＭＳ 明朝" w:hAnsi="Arial" w:cs="Arial"/>
        </w:rPr>
        <w:fldChar w:fldCharType="separate"/>
      </w:r>
      <w:r w:rsidR="006B25A8" w:rsidRPr="00B0761A">
        <w:rPr>
          <w:rFonts w:ascii="Arial" w:eastAsia="ＭＳ 明朝" w:hAnsi="Arial" w:cs="Arial"/>
          <w:noProof/>
        </w:rPr>
        <w:t>(</w:t>
      </w:r>
      <w:bookmarkStart w:id="19" w:name="OLE_LINK145"/>
      <w:bookmarkStart w:id="20" w:name="OLE_LINK146"/>
      <w:r w:rsidR="006B25A8" w:rsidRPr="00B0761A">
        <w:rPr>
          <w:rFonts w:ascii="Arial" w:eastAsia="ＭＳ 明朝" w:hAnsi="Arial" w:cs="Arial"/>
          <w:noProof/>
        </w:rPr>
        <w:t>Kim et al., 2011; Jackson and Wang, 2013; Pornsakulvanich and Dumrongsiri, 2013; Rui and Stefanone, 2013</w:t>
      </w:r>
      <w:bookmarkEnd w:id="19"/>
      <w:bookmarkEnd w:id="20"/>
      <w:r w:rsidR="006B25A8" w:rsidRPr="00B0761A">
        <w:rPr>
          <w:rFonts w:ascii="Arial" w:eastAsia="ＭＳ 明朝" w:hAnsi="Arial" w:cs="Arial"/>
          <w:noProof/>
        </w:rPr>
        <w:t>)</w:t>
      </w:r>
      <w:r w:rsidR="001B59D2" w:rsidRPr="00B0761A">
        <w:rPr>
          <w:rFonts w:ascii="Arial" w:eastAsia="ＭＳ 明朝" w:hAnsi="Arial" w:cs="Arial"/>
        </w:rPr>
        <w:fldChar w:fldCharType="end"/>
      </w:r>
      <w:bookmarkEnd w:id="18"/>
      <w:r w:rsidR="001043AC" w:rsidRPr="00B0761A">
        <w:rPr>
          <w:rFonts w:ascii="Arial" w:eastAsia="ＭＳ 明朝" w:hAnsi="Arial" w:cs="Arial"/>
        </w:rPr>
        <w:t xml:space="preserve"> as a guide when considering Saudi contextual differences. </w:t>
      </w:r>
      <w:r w:rsidR="00E750C4" w:rsidRPr="00B0761A">
        <w:rPr>
          <w:rFonts w:ascii="Arial" w:eastAsia="ＭＳ 明朝" w:hAnsi="Arial" w:cs="Arial"/>
        </w:rPr>
        <w:t>The interviewer asked u</w:t>
      </w:r>
      <w:r w:rsidR="00AD1722" w:rsidRPr="00B0761A">
        <w:rPr>
          <w:rFonts w:ascii="Arial" w:eastAsia="ＭＳ 明朝" w:hAnsi="Arial" w:cs="Arial"/>
        </w:rPr>
        <w:t>nscripted</w:t>
      </w:r>
      <w:r w:rsidR="007F0CB8" w:rsidRPr="00B0761A">
        <w:rPr>
          <w:rFonts w:ascii="Arial" w:eastAsia="ＭＳ 明朝" w:hAnsi="Arial" w:cs="Arial"/>
        </w:rPr>
        <w:t xml:space="preserve"> f</w:t>
      </w:r>
      <w:r w:rsidR="001F315A" w:rsidRPr="00B0761A">
        <w:rPr>
          <w:rFonts w:ascii="Arial" w:eastAsia="ＭＳ 明朝" w:hAnsi="Arial" w:cs="Arial"/>
        </w:rPr>
        <w:t>ollow-up</w:t>
      </w:r>
      <w:r w:rsidR="001043AC" w:rsidRPr="00B0761A">
        <w:rPr>
          <w:rFonts w:ascii="Arial" w:eastAsia="ＭＳ 明朝" w:hAnsi="Arial" w:cs="Arial"/>
        </w:rPr>
        <w:t xml:space="preserve"> questions</w:t>
      </w:r>
      <w:r w:rsidR="001F315A" w:rsidRPr="00B0761A">
        <w:rPr>
          <w:rFonts w:ascii="Arial" w:eastAsia="ＭＳ 明朝" w:hAnsi="Arial" w:cs="Arial"/>
        </w:rPr>
        <w:t xml:space="preserve"> as necessary</w:t>
      </w:r>
      <w:r w:rsidR="001043AC" w:rsidRPr="00B0761A">
        <w:rPr>
          <w:rFonts w:ascii="Arial" w:eastAsia="ＭＳ 明朝" w:hAnsi="Arial" w:cs="Arial"/>
        </w:rPr>
        <w:t xml:space="preserve"> to gather more detail</w:t>
      </w:r>
      <w:r w:rsidR="009F41C4" w:rsidRPr="00B0761A">
        <w:rPr>
          <w:rFonts w:ascii="Arial" w:eastAsia="ＭＳ 明朝" w:hAnsi="Arial" w:cs="Arial"/>
        </w:rPr>
        <w:t>,</w:t>
      </w:r>
      <w:r w:rsidR="00C9229D" w:rsidRPr="00B0761A">
        <w:rPr>
          <w:rFonts w:ascii="Arial" w:eastAsia="ＭＳ 明朝" w:hAnsi="Arial" w:cs="Arial"/>
        </w:rPr>
        <w:t xml:space="preserve"> clarify</w:t>
      </w:r>
      <w:r w:rsidR="001043AC" w:rsidRPr="00B0761A">
        <w:rPr>
          <w:rFonts w:ascii="Arial" w:eastAsia="ＭＳ 明朝" w:hAnsi="Arial" w:cs="Arial"/>
        </w:rPr>
        <w:t xml:space="preserve"> what participants said, </w:t>
      </w:r>
      <w:r w:rsidR="00C9229D" w:rsidRPr="00B0761A">
        <w:rPr>
          <w:rFonts w:ascii="Arial" w:eastAsia="ＭＳ 明朝" w:hAnsi="Arial" w:cs="Arial"/>
        </w:rPr>
        <w:t>and</w:t>
      </w:r>
      <w:r w:rsidR="001043AC" w:rsidRPr="00B0761A">
        <w:rPr>
          <w:rFonts w:ascii="Arial" w:eastAsia="ＭＳ 明朝" w:hAnsi="Arial" w:cs="Arial"/>
        </w:rPr>
        <w:t xml:space="preserve"> </w:t>
      </w:r>
      <w:r w:rsidR="009F41C4" w:rsidRPr="00B0761A">
        <w:rPr>
          <w:rFonts w:ascii="Arial" w:eastAsia="ＭＳ 明朝" w:hAnsi="Arial" w:cs="Arial"/>
        </w:rPr>
        <w:t>e</w:t>
      </w:r>
      <w:r w:rsidR="00C9229D" w:rsidRPr="00B0761A">
        <w:rPr>
          <w:rFonts w:ascii="Arial" w:eastAsia="ＭＳ 明朝" w:hAnsi="Arial" w:cs="Arial"/>
        </w:rPr>
        <w:t>xplore</w:t>
      </w:r>
      <w:r w:rsidR="001043AC" w:rsidRPr="00B0761A">
        <w:rPr>
          <w:rFonts w:ascii="Arial" w:eastAsia="ＭＳ 明朝" w:hAnsi="Arial" w:cs="Arial"/>
        </w:rPr>
        <w:t xml:space="preserve"> their experience with and opinions of social media sites.</w:t>
      </w:r>
    </w:p>
    <w:p w14:paraId="5F6467C4" w14:textId="77777777" w:rsidR="001043AC" w:rsidRPr="00B0761A" w:rsidRDefault="001043AC" w:rsidP="001043AC">
      <w:pPr>
        <w:pStyle w:val="PlainText"/>
        <w:rPr>
          <w:rFonts w:ascii="Arial" w:eastAsia="ＭＳ 明朝" w:hAnsi="Arial" w:cs="Arial"/>
        </w:rPr>
      </w:pPr>
    </w:p>
    <w:p w14:paraId="1E7897A0" w14:textId="577A1891" w:rsidR="001043AC" w:rsidRPr="00B0761A" w:rsidRDefault="001043AC" w:rsidP="001043AC">
      <w:pPr>
        <w:pStyle w:val="PlainText"/>
        <w:rPr>
          <w:rFonts w:ascii="Arial" w:eastAsia="ＭＳ 明朝" w:hAnsi="Arial" w:cs="Arial"/>
        </w:rPr>
      </w:pPr>
      <w:r w:rsidRPr="00B0761A">
        <w:rPr>
          <w:rFonts w:ascii="Arial" w:eastAsia="ＭＳ 明朝" w:hAnsi="Arial" w:cs="Arial"/>
        </w:rPr>
        <w:t xml:space="preserve">Each interview </w:t>
      </w:r>
      <w:r w:rsidR="00851DA4" w:rsidRPr="00B0761A">
        <w:rPr>
          <w:rFonts w:ascii="Arial" w:eastAsia="ＭＳ 明朝" w:hAnsi="Arial" w:cs="Arial"/>
        </w:rPr>
        <w:t>lasted about 4</w:t>
      </w:r>
      <w:r w:rsidRPr="00B0761A">
        <w:rPr>
          <w:rFonts w:ascii="Arial" w:eastAsia="ＭＳ 明朝" w:hAnsi="Arial" w:cs="Arial"/>
        </w:rPr>
        <w:t xml:space="preserve">5 </w:t>
      </w:r>
      <w:r w:rsidR="0002319C" w:rsidRPr="00B0761A">
        <w:rPr>
          <w:rFonts w:ascii="Arial" w:eastAsia="ＭＳ 明朝" w:hAnsi="Arial" w:cs="Arial"/>
        </w:rPr>
        <w:t xml:space="preserve">to 60 </w:t>
      </w:r>
      <w:r w:rsidRPr="00B0761A">
        <w:rPr>
          <w:rFonts w:ascii="Arial" w:eastAsia="ＭＳ 明朝" w:hAnsi="Arial" w:cs="Arial"/>
        </w:rPr>
        <w:t>minutes</w:t>
      </w:r>
      <w:r w:rsidR="009F4FE0" w:rsidRPr="00B0761A">
        <w:rPr>
          <w:rFonts w:ascii="Arial" w:eastAsia="ＭＳ 明朝" w:hAnsi="Arial" w:cs="Arial"/>
        </w:rPr>
        <w:t>, and was</w:t>
      </w:r>
      <w:r w:rsidR="007712C4" w:rsidRPr="00B0761A">
        <w:rPr>
          <w:rFonts w:ascii="Arial" w:eastAsia="ＭＳ 明朝" w:hAnsi="Arial" w:cs="Arial"/>
        </w:rPr>
        <w:t xml:space="preserve"> audio recorded (with the participant’s permission) t</w:t>
      </w:r>
      <w:r w:rsidRPr="00B0761A">
        <w:rPr>
          <w:rFonts w:ascii="Arial" w:eastAsia="ＭＳ 明朝" w:hAnsi="Arial" w:cs="Arial"/>
        </w:rPr>
        <w:t xml:space="preserve">o ensure accuracy. </w:t>
      </w:r>
      <w:r w:rsidR="001A29B3" w:rsidRPr="00B0761A">
        <w:rPr>
          <w:rFonts w:ascii="Arial" w:eastAsia="ＭＳ 明朝" w:hAnsi="Arial" w:cs="Arial"/>
        </w:rPr>
        <w:t>We conducted the</w:t>
      </w:r>
      <w:r w:rsidRPr="00B0761A">
        <w:rPr>
          <w:rFonts w:ascii="Arial" w:eastAsia="ＭＳ 明朝" w:hAnsi="Arial" w:cs="Arial"/>
        </w:rPr>
        <w:t xml:space="preserve"> interviews in Arabic</w:t>
      </w:r>
      <w:r w:rsidR="001A29B3" w:rsidRPr="00B0761A">
        <w:rPr>
          <w:rFonts w:ascii="Arial" w:eastAsia="ＭＳ 明朝" w:hAnsi="Arial" w:cs="Arial"/>
        </w:rPr>
        <w:t xml:space="preserve">. They were then </w:t>
      </w:r>
      <w:r w:rsidR="007712C4" w:rsidRPr="00B0761A">
        <w:rPr>
          <w:rFonts w:ascii="Arial" w:eastAsia="ＭＳ 明朝" w:hAnsi="Arial" w:cs="Arial"/>
        </w:rPr>
        <w:t>transcribed</w:t>
      </w:r>
      <w:r w:rsidR="001A29B3" w:rsidRPr="00B0761A">
        <w:rPr>
          <w:rFonts w:ascii="Arial" w:eastAsia="ＭＳ 明朝" w:hAnsi="Arial" w:cs="Arial"/>
        </w:rPr>
        <w:t xml:space="preserve"> and</w:t>
      </w:r>
      <w:r w:rsidRPr="00B0761A">
        <w:rPr>
          <w:rFonts w:ascii="Arial" w:eastAsia="ＭＳ 明朝" w:hAnsi="Arial" w:cs="Arial"/>
        </w:rPr>
        <w:t xml:space="preserve"> translated into English. </w:t>
      </w:r>
      <w:r w:rsidR="007D48CA" w:rsidRPr="00B0761A">
        <w:rPr>
          <w:rFonts w:ascii="Arial" w:eastAsia="ＭＳ 明朝" w:hAnsi="Arial" w:cs="Arial"/>
        </w:rPr>
        <w:t>We interviewed n</w:t>
      </w:r>
      <w:r w:rsidRPr="00B0761A">
        <w:rPr>
          <w:rFonts w:ascii="Arial" w:eastAsia="ＭＳ 明朝" w:hAnsi="Arial" w:cs="Arial"/>
        </w:rPr>
        <w:t xml:space="preserve">ew participants until </w:t>
      </w:r>
      <w:r w:rsidR="00486B9F" w:rsidRPr="00B0761A">
        <w:rPr>
          <w:rFonts w:ascii="Arial" w:eastAsia="ＭＳ 明朝" w:hAnsi="Arial" w:cs="Arial"/>
        </w:rPr>
        <w:t xml:space="preserve">we reached </w:t>
      </w:r>
      <w:r w:rsidR="007A7F08" w:rsidRPr="00B0761A">
        <w:rPr>
          <w:rFonts w:ascii="Arial" w:eastAsia="ＭＳ 明朝" w:hAnsi="Arial" w:cs="Arial"/>
        </w:rPr>
        <w:t>a state of “data saturation”</w:t>
      </w:r>
      <w:r w:rsidR="007C1344" w:rsidRPr="00B0761A">
        <w:rPr>
          <w:rFonts w:ascii="Arial" w:eastAsia="ＭＳ 明朝" w:hAnsi="Arial" w:cs="Arial"/>
        </w:rPr>
        <w:t>.</w:t>
      </w:r>
      <w:r w:rsidRPr="00B0761A">
        <w:rPr>
          <w:rFonts w:ascii="Arial" w:eastAsia="ＭＳ 明朝" w:hAnsi="Arial" w:cs="Arial"/>
        </w:rPr>
        <w:t xml:space="preserve"> </w:t>
      </w:r>
      <w:r w:rsidR="007C1344" w:rsidRPr="00B0761A">
        <w:rPr>
          <w:rFonts w:ascii="Arial" w:eastAsia="ＭＳ 明朝" w:hAnsi="Arial" w:cs="Arial"/>
        </w:rPr>
        <w:t>T</w:t>
      </w:r>
      <w:r w:rsidR="007A7F08" w:rsidRPr="00B0761A">
        <w:rPr>
          <w:rFonts w:ascii="Arial" w:eastAsia="ＭＳ 明朝" w:hAnsi="Arial" w:cs="Arial"/>
        </w:rPr>
        <w:t>hat is,</w:t>
      </w:r>
      <w:r w:rsidRPr="00B0761A">
        <w:rPr>
          <w:rFonts w:ascii="Arial" w:eastAsia="ＭＳ 明朝" w:hAnsi="Arial" w:cs="Arial"/>
        </w:rPr>
        <w:t xml:space="preserve"> </w:t>
      </w:r>
      <w:r w:rsidR="007C1344" w:rsidRPr="00B0761A">
        <w:rPr>
          <w:rFonts w:ascii="Arial" w:eastAsia="ＭＳ 明朝" w:hAnsi="Arial" w:cs="Arial"/>
        </w:rPr>
        <w:t xml:space="preserve">until we started </w:t>
      </w:r>
      <w:r w:rsidR="007269B8" w:rsidRPr="00B0761A">
        <w:rPr>
          <w:rFonts w:ascii="Arial" w:eastAsia="ＭＳ 明朝" w:hAnsi="Arial" w:cs="Arial"/>
        </w:rPr>
        <w:t xml:space="preserve">to </w:t>
      </w:r>
      <w:r w:rsidR="00E33E6D" w:rsidRPr="00B0761A">
        <w:rPr>
          <w:rFonts w:ascii="Arial" w:eastAsia="ＭＳ 明朝" w:hAnsi="Arial" w:cs="Arial"/>
        </w:rPr>
        <w:t>see</w:t>
      </w:r>
      <w:r w:rsidR="007C1344" w:rsidRPr="00B0761A">
        <w:rPr>
          <w:rFonts w:ascii="Arial" w:eastAsia="ＭＳ 明朝" w:hAnsi="Arial" w:cs="Arial"/>
        </w:rPr>
        <w:t xml:space="preserve"> </w:t>
      </w:r>
      <w:r w:rsidR="00BF0E78" w:rsidRPr="00B0761A">
        <w:rPr>
          <w:rFonts w:ascii="Arial" w:eastAsia="ＭＳ 明朝" w:hAnsi="Arial" w:cs="Arial"/>
        </w:rPr>
        <w:t xml:space="preserve">nothing but repetition of </w:t>
      </w:r>
      <w:r w:rsidR="008609DD" w:rsidRPr="00B0761A">
        <w:rPr>
          <w:rFonts w:ascii="Arial" w:eastAsia="ＭＳ 明朝" w:hAnsi="Arial" w:cs="Arial"/>
        </w:rPr>
        <w:t xml:space="preserve">previously seen </w:t>
      </w:r>
      <w:r w:rsidR="00934BBB" w:rsidRPr="00B0761A">
        <w:rPr>
          <w:rFonts w:ascii="Arial" w:eastAsia="ＭＳ 明朝" w:hAnsi="Arial" w:cs="Arial"/>
        </w:rPr>
        <w:t>themes,</w:t>
      </w:r>
      <w:r w:rsidR="007C1344" w:rsidRPr="00B0761A">
        <w:rPr>
          <w:rFonts w:ascii="Arial" w:eastAsia="ＭＳ 明朝" w:hAnsi="Arial" w:cs="Arial"/>
        </w:rPr>
        <w:t xml:space="preserve"> and </w:t>
      </w:r>
      <w:r w:rsidR="00BF0E78" w:rsidRPr="00B0761A">
        <w:rPr>
          <w:rFonts w:ascii="Arial" w:eastAsia="ＭＳ 明朝" w:hAnsi="Arial" w:cs="Arial"/>
        </w:rPr>
        <w:t xml:space="preserve">thus </w:t>
      </w:r>
      <w:r w:rsidR="007C1344" w:rsidRPr="00B0761A">
        <w:rPr>
          <w:rFonts w:ascii="Arial" w:eastAsia="ＭＳ 明朝" w:hAnsi="Arial" w:cs="Arial"/>
        </w:rPr>
        <w:t>gained no further new information</w:t>
      </w:r>
      <w:r w:rsidR="00051B66" w:rsidRPr="00B0761A">
        <w:rPr>
          <w:rFonts w:ascii="Arial" w:eastAsia="ＭＳ 明朝" w:hAnsi="Arial" w:cs="Arial"/>
        </w:rPr>
        <w:t xml:space="preserve"> </w:t>
      </w:r>
      <w:r w:rsidR="00051B66" w:rsidRPr="00B0761A">
        <w:rPr>
          <w:rFonts w:ascii="Arial" w:eastAsia="ＭＳ 明朝" w:hAnsi="Arial" w:cs="Arial"/>
        </w:rPr>
        <w:fldChar w:fldCharType="begin"/>
      </w:r>
      <w:r w:rsidR="00051B66" w:rsidRPr="00B0761A">
        <w:rPr>
          <w:rFonts w:ascii="Arial" w:eastAsia="ＭＳ 明朝" w:hAnsi="Arial" w:cs="Arial"/>
        </w:rPr>
        <w:instrText xml:space="preserve"> ADDIN ZOTERO_ITEM CSL_CITATION {"citationID":"1LRxrQel","properties":{"formattedCitation":"(Bazeley, 2013)","plainCitation":"(Bazeley, 2013)"},"citationItems":[{"id":135,"uris":["http://zotero.org/users/26821/items/RXM4E4XW"],"uri":["http://zotero.org/users/26821/items/RXM4E4XW"],"itemData":{"id":135,"type":"book","title":"Qualitative data analysis: Practical strategies","publisher":"SAGE Publications","publisher-place":"London, UK","number-of-pages":"472","source":"Amazon","event-place":"London, UK","abstract":"Lecturers/instructors only - request a free digital inspection copy here  Written by an experienced researcher in the field of qualitative methods, this dynamic new book provides a definitive introduction to analysing qualitative data.  It is a clear, accessible and practical guide to each stage of the process, including: - Designing and managing qualitative data for analysis - Working with data through interpretive, comparative, pattern and relational analyses - Developing explanatory theory and coherent conclusions, based on qualitative data.  The book pairs theoretical discussion with practical advice using a host of examples from diverse projects across the social sciences. It describes data analysis strategies in actionable steps and helpfully links to the use of computer software where relevant. This is an exciting new addition to the literature on qualitative data analysis and a must-read for anyone who has collected, or is preparing to collect, their own data.","ISBN":"978-1-84920-303-6","shortTitle":"Qualitative Data Analysis","language":"English","author":[{"family":"Bazeley","given":"Patricia"}],"issued":{"date-parts":[["2013",3,6]]}}}],"schema":"https://github.com/citation-style-language/schema/raw/master/csl-citation.json"} </w:instrText>
      </w:r>
      <w:r w:rsidR="00051B66" w:rsidRPr="00B0761A">
        <w:rPr>
          <w:rFonts w:ascii="Arial" w:eastAsia="ＭＳ 明朝" w:hAnsi="Arial" w:cs="Arial"/>
        </w:rPr>
        <w:fldChar w:fldCharType="separate"/>
      </w:r>
      <w:r w:rsidR="006B25A8" w:rsidRPr="00B0761A">
        <w:rPr>
          <w:rFonts w:ascii="Arial" w:eastAsia="ＭＳ 明朝" w:hAnsi="Arial" w:cs="Arial"/>
          <w:noProof/>
        </w:rPr>
        <w:t>(Bazeley, 2013)</w:t>
      </w:r>
      <w:r w:rsidR="00051B66" w:rsidRPr="00B0761A">
        <w:rPr>
          <w:rFonts w:ascii="Arial" w:eastAsia="ＭＳ 明朝" w:hAnsi="Arial" w:cs="Arial"/>
        </w:rPr>
        <w:fldChar w:fldCharType="end"/>
      </w:r>
      <w:r w:rsidR="007A7F08" w:rsidRPr="00B0761A">
        <w:rPr>
          <w:rFonts w:ascii="Arial" w:eastAsia="ＭＳ 明朝" w:hAnsi="Arial" w:cs="Arial"/>
        </w:rPr>
        <w:t>.</w:t>
      </w:r>
      <w:r w:rsidR="002E19C1" w:rsidRPr="00B0761A">
        <w:rPr>
          <w:rFonts w:ascii="Arial" w:eastAsia="ＭＳ 明朝" w:hAnsi="Arial" w:cs="Arial"/>
        </w:rPr>
        <w:t xml:space="preserve"> This approach yielded a sample of 18 female participants from </w:t>
      </w:r>
      <w:r w:rsidR="002E19C1" w:rsidRPr="00C65E15">
        <w:rPr>
          <w:rFonts w:ascii="Arial" w:eastAsia="ＭＳ 明朝" w:hAnsi="Arial" w:cs="Arial"/>
          <w:highlight w:val="yellow"/>
        </w:rPr>
        <w:t>three different regions</w:t>
      </w:r>
      <w:r w:rsidR="002E19C1" w:rsidRPr="00B0761A">
        <w:rPr>
          <w:rFonts w:ascii="Arial" w:eastAsia="ＭＳ 明朝" w:hAnsi="Arial" w:cs="Arial"/>
        </w:rPr>
        <w:t xml:space="preserve"> in Saudi Arabia, and 9 male participants attending </w:t>
      </w:r>
      <w:r w:rsidR="00551947">
        <w:rPr>
          <w:rFonts w:ascii="Arial" w:eastAsia="ＭＳ 明朝" w:hAnsi="Arial" w:cs="Arial"/>
        </w:rPr>
        <w:t>the U</w:t>
      </w:r>
      <w:r w:rsidR="002E19C1" w:rsidRPr="00B0761A">
        <w:rPr>
          <w:rFonts w:ascii="Arial" w:eastAsia="ＭＳ 明朝" w:hAnsi="Arial" w:cs="Arial"/>
        </w:rPr>
        <w:t>niversity</w:t>
      </w:r>
      <w:r w:rsidR="00551947">
        <w:rPr>
          <w:rFonts w:ascii="Arial" w:eastAsia="ＭＳ 明朝" w:hAnsi="Arial" w:cs="Arial"/>
        </w:rPr>
        <w:t xml:space="preserve"> of Otago</w:t>
      </w:r>
      <w:r w:rsidR="002E19C1" w:rsidRPr="00B0761A">
        <w:rPr>
          <w:rFonts w:ascii="Arial" w:eastAsia="ＭＳ 明朝" w:hAnsi="Arial" w:cs="Arial"/>
        </w:rPr>
        <w:t xml:space="preserve"> in</w:t>
      </w:r>
      <w:r w:rsidR="00551947">
        <w:rPr>
          <w:rFonts w:ascii="Arial" w:eastAsia="ＭＳ 明朝" w:hAnsi="Arial" w:cs="Arial"/>
        </w:rPr>
        <w:t xml:space="preserve"> Dunedin,</w:t>
      </w:r>
      <w:r w:rsidR="002E19C1" w:rsidRPr="00B0761A">
        <w:rPr>
          <w:rFonts w:ascii="Arial" w:eastAsia="ＭＳ 明朝" w:hAnsi="Arial" w:cs="Arial"/>
        </w:rPr>
        <w:t xml:space="preserve"> New Zealand.</w:t>
      </w:r>
      <w:r w:rsidR="00723459" w:rsidRPr="00B0761A">
        <w:rPr>
          <w:rFonts w:ascii="Arial" w:eastAsia="ＭＳ 明朝" w:hAnsi="Arial" w:cs="Arial"/>
        </w:rPr>
        <w:t xml:space="preserve"> (Interviewing males in Saudi Arabia was not </w:t>
      </w:r>
      <w:r w:rsidR="00EB52F5" w:rsidRPr="00B0761A">
        <w:rPr>
          <w:rFonts w:ascii="Arial" w:eastAsia="ＭＳ 明朝" w:hAnsi="Arial" w:cs="Arial"/>
        </w:rPr>
        <w:t>feasible</w:t>
      </w:r>
      <w:r w:rsidR="00377B3A" w:rsidRPr="00B0761A">
        <w:rPr>
          <w:rFonts w:ascii="Arial" w:eastAsia="ＭＳ 明朝" w:hAnsi="Arial" w:cs="Arial"/>
        </w:rPr>
        <w:t>—somewhat ironically—</w:t>
      </w:r>
      <w:r w:rsidR="00723459" w:rsidRPr="00B0761A">
        <w:rPr>
          <w:rFonts w:ascii="Arial" w:eastAsia="ＭＳ 明朝" w:hAnsi="Arial" w:cs="Arial"/>
        </w:rPr>
        <w:t>due to cultural constraints, as the interviewer was female.)</w:t>
      </w:r>
    </w:p>
    <w:p w14:paraId="397889CE" w14:textId="77777777" w:rsidR="007A7F08" w:rsidRPr="00B0761A" w:rsidRDefault="007A7F08" w:rsidP="001043AC">
      <w:pPr>
        <w:pStyle w:val="PlainText"/>
        <w:rPr>
          <w:rFonts w:ascii="Arial" w:eastAsia="ＭＳ 明朝" w:hAnsi="Arial" w:cs="Arial"/>
        </w:rPr>
      </w:pPr>
    </w:p>
    <w:p w14:paraId="45D99C07" w14:textId="4A89E676" w:rsidR="00051B66" w:rsidRPr="00B0761A" w:rsidRDefault="00D17A22" w:rsidP="00051B66">
      <w:pPr>
        <w:pStyle w:val="PlainText"/>
        <w:rPr>
          <w:rFonts w:ascii="Arial" w:eastAsia="ＭＳ 明朝" w:hAnsi="Arial" w:cs="Arial"/>
        </w:rPr>
      </w:pPr>
      <w:r w:rsidRPr="00B0761A">
        <w:rPr>
          <w:rFonts w:ascii="Arial" w:eastAsia="ＭＳ 明朝" w:hAnsi="Arial" w:cs="Arial"/>
        </w:rPr>
        <w:t>W</w:t>
      </w:r>
      <w:r w:rsidR="002D00BB" w:rsidRPr="00B0761A">
        <w:rPr>
          <w:rFonts w:ascii="Arial" w:eastAsia="ＭＳ 明朝" w:hAnsi="Arial" w:cs="Arial"/>
        </w:rPr>
        <w:t>here possible, w</w:t>
      </w:r>
      <w:r w:rsidRPr="00B0761A">
        <w:rPr>
          <w:rFonts w:ascii="Arial" w:eastAsia="ＭＳ 明朝" w:hAnsi="Arial" w:cs="Arial"/>
        </w:rPr>
        <w:t xml:space="preserve">e </w:t>
      </w:r>
      <w:r w:rsidR="002624B7" w:rsidRPr="00B0761A">
        <w:rPr>
          <w:rFonts w:ascii="Arial" w:eastAsia="ＭＳ 明朝" w:hAnsi="Arial" w:cs="Arial"/>
        </w:rPr>
        <w:t xml:space="preserve">also </w:t>
      </w:r>
      <w:r w:rsidR="003055F0" w:rsidRPr="00B0761A">
        <w:rPr>
          <w:rFonts w:ascii="Arial" w:eastAsia="ＭＳ 明朝" w:hAnsi="Arial" w:cs="Arial"/>
        </w:rPr>
        <w:t>examined</w:t>
      </w:r>
      <w:r w:rsidRPr="00B0761A">
        <w:rPr>
          <w:rFonts w:ascii="Arial" w:eastAsia="ＭＳ 明朝" w:hAnsi="Arial" w:cs="Arial"/>
        </w:rPr>
        <w:t xml:space="preserve"> t</w:t>
      </w:r>
      <w:r w:rsidR="00051B66" w:rsidRPr="00B0761A">
        <w:rPr>
          <w:rFonts w:ascii="Arial" w:eastAsia="ＭＳ 明朝" w:hAnsi="Arial" w:cs="Arial"/>
        </w:rPr>
        <w:t>he online profile contents of participants (again with permission). This enabled us to detect</w:t>
      </w:r>
      <w:r w:rsidR="006D4057" w:rsidRPr="00B0761A">
        <w:rPr>
          <w:rFonts w:ascii="Arial" w:eastAsia="ＭＳ 明朝" w:hAnsi="Arial" w:cs="Arial"/>
        </w:rPr>
        <w:t xml:space="preserve"> additional</w:t>
      </w:r>
      <w:r w:rsidR="00051B66" w:rsidRPr="00B0761A">
        <w:rPr>
          <w:rFonts w:ascii="Arial" w:eastAsia="ＭＳ 明朝" w:hAnsi="Arial" w:cs="Arial"/>
        </w:rPr>
        <w:t xml:space="preserve"> themes </w:t>
      </w:r>
      <w:r w:rsidR="006D4057" w:rsidRPr="00B0761A">
        <w:rPr>
          <w:rFonts w:ascii="Arial" w:eastAsia="ＭＳ 明朝" w:hAnsi="Arial" w:cs="Arial"/>
        </w:rPr>
        <w:t xml:space="preserve">that were not revealed in the interviews. It also enabled us to </w:t>
      </w:r>
      <w:r w:rsidR="0050360B" w:rsidRPr="00B0761A">
        <w:rPr>
          <w:rFonts w:ascii="Arial" w:eastAsia="ＭＳ 明朝" w:hAnsi="Arial" w:cs="Arial"/>
        </w:rPr>
        <w:t>confirm</w:t>
      </w:r>
      <w:r w:rsidR="009965F2" w:rsidRPr="00B0761A">
        <w:rPr>
          <w:rFonts w:ascii="Arial" w:eastAsia="ＭＳ 明朝" w:hAnsi="Arial" w:cs="Arial"/>
        </w:rPr>
        <w:t xml:space="preserve"> </w:t>
      </w:r>
      <w:r w:rsidR="00E34D3B" w:rsidRPr="00B0761A">
        <w:rPr>
          <w:rFonts w:ascii="Arial" w:eastAsia="ＭＳ 明朝" w:hAnsi="Arial" w:cs="Arial"/>
        </w:rPr>
        <w:t>whether what</w:t>
      </w:r>
      <w:r w:rsidR="009965F2" w:rsidRPr="00B0761A">
        <w:rPr>
          <w:rFonts w:ascii="Arial" w:eastAsia="ＭＳ 明朝" w:hAnsi="Arial" w:cs="Arial"/>
        </w:rPr>
        <w:t xml:space="preserve"> a participant</w:t>
      </w:r>
      <w:r w:rsidR="00E34D3B" w:rsidRPr="00B0761A">
        <w:rPr>
          <w:rFonts w:ascii="Arial" w:eastAsia="ＭＳ 明朝" w:hAnsi="Arial" w:cs="Arial"/>
        </w:rPr>
        <w:t xml:space="preserve"> </w:t>
      </w:r>
      <w:r w:rsidR="0067433E" w:rsidRPr="00B0761A">
        <w:rPr>
          <w:rFonts w:ascii="Arial" w:eastAsia="ＭＳ 明朝" w:hAnsi="Arial" w:cs="Arial"/>
        </w:rPr>
        <w:t>claimed about their</w:t>
      </w:r>
      <w:r w:rsidR="00E34D3B" w:rsidRPr="00B0761A">
        <w:rPr>
          <w:rFonts w:ascii="Arial" w:eastAsia="ＭＳ 明朝" w:hAnsi="Arial" w:cs="Arial"/>
        </w:rPr>
        <w:t xml:space="preserve"> online</w:t>
      </w:r>
      <w:r w:rsidR="0067433E" w:rsidRPr="00B0761A">
        <w:rPr>
          <w:rFonts w:ascii="Arial" w:eastAsia="ＭＳ 明朝" w:hAnsi="Arial" w:cs="Arial"/>
        </w:rPr>
        <w:t xml:space="preserve"> behavior</w:t>
      </w:r>
      <w:r w:rsidR="00E34D3B" w:rsidRPr="00B0761A">
        <w:rPr>
          <w:rFonts w:ascii="Arial" w:eastAsia="ＭＳ 明朝" w:hAnsi="Arial" w:cs="Arial"/>
        </w:rPr>
        <w:t xml:space="preserve"> matched </w:t>
      </w:r>
      <w:r w:rsidR="0067433E" w:rsidRPr="00B0761A">
        <w:rPr>
          <w:rFonts w:ascii="Arial" w:eastAsia="ＭＳ 明朝" w:hAnsi="Arial" w:cs="Arial"/>
        </w:rPr>
        <w:t>their</w:t>
      </w:r>
      <w:r w:rsidR="00051B66" w:rsidRPr="00B0761A">
        <w:rPr>
          <w:rFonts w:ascii="Arial" w:eastAsia="ＭＳ 明朝" w:hAnsi="Arial" w:cs="Arial"/>
        </w:rPr>
        <w:t xml:space="preserve"> </w:t>
      </w:r>
      <w:r w:rsidR="00E34D3B" w:rsidRPr="00B0761A">
        <w:rPr>
          <w:rFonts w:ascii="Arial" w:eastAsia="ＭＳ 明朝" w:hAnsi="Arial" w:cs="Arial"/>
        </w:rPr>
        <w:t xml:space="preserve">actual </w:t>
      </w:r>
      <w:r w:rsidR="00051B66" w:rsidRPr="00B0761A">
        <w:rPr>
          <w:rFonts w:ascii="Arial" w:eastAsia="ＭＳ 明朝" w:hAnsi="Arial" w:cs="Arial"/>
        </w:rPr>
        <w:t>online</w:t>
      </w:r>
      <w:r w:rsidR="0067433E" w:rsidRPr="00B0761A">
        <w:rPr>
          <w:rFonts w:ascii="Arial" w:eastAsia="ＭＳ 明朝" w:hAnsi="Arial" w:cs="Arial"/>
        </w:rPr>
        <w:t xml:space="preserve"> behavior</w:t>
      </w:r>
      <w:r w:rsidR="00E34D3B" w:rsidRPr="00B0761A">
        <w:rPr>
          <w:rFonts w:ascii="Arial" w:eastAsia="ＭＳ 明朝" w:hAnsi="Arial" w:cs="Arial"/>
        </w:rPr>
        <w:t xml:space="preserve">. </w:t>
      </w:r>
      <w:r w:rsidR="009706E2" w:rsidRPr="00B0761A">
        <w:rPr>
          <w:rFonts w:ascii="Arial" w:eastAsia="ＭＳ 明朝" w:hAnsi="Arial" w:cs="Arial"/>
        </w:rPr>
        <w:t xml:space="preserve">For </w:t>
      </w:r>
      <w:r w:rsidR="009706E2" w:rsidRPr="00B0761A">
        <w:rPr>
          <w:rFonts w:ascii="Arial" w:eastAsia="ＭＳ 明朝" w:hAnsi="Arial" w:cs="Arial"/>
        </w:rPr>
        <w:lastRenderedPageBreak/>
        <w:t xml:space="preserve">Twitter, Instagram, and Facebook (where applicable), we did the profile examination after the participant had left the interview. This </w:t>
      </w:r>
      <w:r w:rsidR="00FF0DD4" w:rsidRPr="00B0761A">
        <w:rPr>
          <w:rFonts w:ascii="Arial" w:eastAsia="ＭＳ 明朝" w:hAnsi="Arial" w:cs="Arial"/>
        </w:rPr>
        <w:t>eliminated</w:t>
      </w:r>
      <w:r w:rsidR="009706E2" w:rsidRPr="00B0761A">
        <w:rPr>
          <w:rFonts w:ascii="Arial" w:eastAsia="ＭＳ 明朝" w:hAnsi="Arial" w:cs="Arial"/>
        </w:rPr>
        <w:t xml:space="preserve"> the risk of leading the participant’s </w:t>
      </w:r>
      <w:r w:rsidR="00032031" w:rsidRPr="00B0761A">
        <w:rPr>
          <w:rFonts w:ascii="Arial" w:eastAsia="ＭＳ 明朝" w:hAnsi="Arial" w:cs="Arial"/>
        </w:rPr>
        <w:t>responses</w:t>
      </w:r>
      <w:r w:rsidR="009706E2" w:rsidRPr="00B0761A">
        <w:rPr>
          <w:rFonts w:ascii="Arial" w:eastAsia="ＭＳ 明朝" w:hAnsi="Arial" w:cs="Arial"/>
        </w:rPr>
        <w:t xml:space="preserve"> during the interview.</w:t>
      </w:r>
      <w:r w:rsidR="00051B66" w:rsidRPr="00B0761A">
        <w:rPr>
          <w:rFonts w:ascii="Arial" w:eastAsia="ＭＳ 明朝" w:hAnsi="Arial" w:cs="Arial"/>
        </w:rPr>
        <w:t xml:space="preserve"> With Snapchat, however, shared content disappears in seconds</w:t>
      </w:r>
      <w:r w:rsidR="00486F33" w:rsidRPr="00B0761A">
        <w:rPr>
          <w:rFonts w:ascii="Arial" w:eastAsia="ＭＳ 明朝" w:hAnsi="Arial" w:cs="Arial"/>
        </w:rPr>
        <w:t>. We therefore</w:t>
      </w:r>
      <w:r w:rsidR="003E60DB" w:rsidRPr="00B0761A">
        <w:rPr>
          <w:rFonts w:ascii="Arial" w:eastAsia="ＭＳ 明朝" w:hAnsi="Arial" w:cs="Arial"/>
        </w:rPr>
        <w:t xml:space="preserve"> had to examine</w:t>
      </w:r>
      <w:r w:rsidR="00051B66" w:rsidRPr="00B0761A">
        <w:rPr>
          <w:rFonts w:ascii="Arial" w:eastAsia="ＭＳ 明朝" w:hAnsi="Arial" w:cs="Arial"/>
        </w:rPr>
        <w:t xml:space="preserve"> </w:t>
      </w:r>
      <w:r w:rsidR="001044F5" w:rsidRPr="00B0761A">
        <w:rPr>
          <w:rFonts w:ascii="Arial" w:eastAsia="ＭＳ 明朝" w:hAnsi="Arial" w:cs="Arial"/>
        </w:rPr>
        <w:t>Snap</w:t>
      </w:r>
      <w:r w:rsidR="00A03159" w:rsidRPr="00B0761A">
        <w:rPr>
          <w:rFonts w:ascii="Arial" w:eastAsia="ＭＳ 明朝" w:hAnsi="Arial" w:cs="Arial"/>
        </w:rPr>
        <w:t>c</w:t>
      </w:r>
      <w:r w:rsidR="001044F5" w:rsidRPr="00B0761A">
        <w:rPr>
          <w:rFonts w:ascii="Arial" w:eastAsia="ＭＳ 明朝" w:hAnsi="Arial" w:cs="Arial"/>
        </w:rPr>
        <w:t>hat</w:t>
      </w:r>
      <w:r w:rsidR="00051B66" w:rsidRPr="00B0761A">
        <w:rPr>
          <w:rFonts w:ascii="Arial" w:eastAsia="ＭＳ 明朝" w:hAnsi="Arial" w:cs="Arial"/>
        </w:rPr>
        <w:t xml:space="preserve"> </w:t>
      </w:r>
      <w:r w:rsidR="001044F5" w:rsidRPr="00B0761A">
        <w:rPr>
          <w:rFonts w:ascii="Arial" w:eastAsia="ＭＳ 明朝" w:hAnsi="Arial" w:cs="Arial"/>
        </w:rPr>
        <w:t>profiles</w:t>
      </w:r>
      <w:r w:rsidR="00051B66" w:rsidRPr="00B0761A">
        <w:rPr>
          <w:rFonts w:ascii="Arial" w:eastAsia="ＭＳ 明朝" w:hAnsi="Arial" w:cs="Arial"/>
        </w:rPr>
        <w:t xml:space="preserve"> </w:t>
      </w:r>
      <w:r w:rsidR="003E60DB" w:rsidRPr="00B0761A">
        <w:rPr>
          <w:rFonts w:ascii="Arial" w:eastAsia="ＭＳ 明朝" w:hAnsi="Arial" w:cs="Arial"/>
        </w:rPr>
        <w:t xml:space="preserve">while </w:t>
      </w:r>
      <w:r w:rsidR="001044F5" w:rsidRPr="00B0761A">
        <w:rPr>
          <w:rFonts w:ascii="Arial" w:eastAsia="ＭＳ 明朝" w:hAnsi="Arial" w:cs="Arial"/>
        </w:rPr>
        <w:t>the participant</w:t>
      </w:r>
      <w:r w:rsidR="003E60DB" w:rsidRPr="00B0761A">
        <w:rPr>
          <w:rFonts w:ascii="Arial" w:eastAsia="ＭＳ 明朝" w:hAnsi="Arial" w:cs="Arial"/>
        </w:rPr>
        <w:t xml:space="preserve"> </w:t>
      </w:r>
      <w:r w:rsidR="001044F5" w:rsidRPr="00B0761A">
        <w:rPr>
          <w:rFonts w:ascii="Arial" w:eastAsia="ＭＳ 明朝" w:hAnsi="Arial" w:cs="Arial"/>
        </w:rPr>
        <w:t>was</w:t>
      </w:r>
      <w:r w:rsidR="003E60DB" w:rsidRPr="00B0761A">
        <w:rPr>
          <w:rFonts w:ascii="Arial" w:eastAsia="ＭＳ 明朝" w:hAnsi="Arial" w:cs="Arial"/>
        </w:rPr>
        <w:t xml:space="preserve"> still</w:t>
      </w:r>
      <w:r w:rsidR="00B35DC2" w:rsidRPr="00B0761A">
        <w:rPr>
          <w:rFonts w:ascii="Arial" w:eastAsia="ＭＳ 明朝" w:hAnsi="Arial" w:cs="Arial"/>
        </w:rPr>
        <w:t xml:space="preserve"> present.</w:t>
      </w:r>
      <w:r w:rsidR="00040CE9" w:rsidRPr="00B0761A">
        <w:rPr>
          <w:rFonts w:ascii="Arial" w:eastAsia="ＭＳ 明朝" w:hAnsi="Arial" w:cs="Arial"/>
        </w:rPr>
        <w:t xml:space="preserve"> </w:t>
      </w:r>
      <w:r w:rsidR="00051B66" w:rsidRPr="00B0761A">
        <w:rPr>
          <w:rFonts w:ascii="Arial" w:eastAsia="ＭＳ 明朝" w:hAnsi="Arial" w:cs="Arial"/>
        </w:rPr>
        <w:t>Participants</w:t>
      </w:r>
      <w:r w:rsidR="00CB5E1D" w:rsidRPr="00B0761A">
        <w:rPr>
          <w:rFonts w:ascii="Arial" w:eastAsia="ＭＳ 明朝" w:hAnsi="Arial" w:cs="Arial"/>
        </w:rPr>
        <w:t xml:space="preserve"> who used Snapchat</w:t>
      </w:r>
      <w:r w:rsidR="00051B66" w:rsidRPr="00B0761A">
        <w:rPr>
          <w:rFonts w:ascii="Arial" w:eastAsia="ＭＳ 明朝" w:hAnsi="Arial" w:cs="Arial"/>
        </w:rPr>
        <w:t xml:space="preserve"> were asked</w:t>
      </w:r>
      <w:r w:rsidR="00D16AA6" w:rsidRPr="00B0761A">
        <w:rPr>
          <w:rFonts w:ascii="Arial" w:eastAsia="ＭＳ 明朝" w:hAnsi="Arial" w:cs="Arial"/>
        </w:rPr>
        <w:t xml:space="preserve"> towards the end of the interview</w:t>
      </w:r>
      <w:r w:rsidR="00051B66" w:rsidRPr="00B0761A">
        <w:rPr>
          <w:rFonts w:ascii="Arial" w:eastAsia="ＭＳ 明朝" w:hAnsi="Arial" w:cs="Arial"/>
        </w:rPr>
        <w:t xml:space="preserve"> if they could share</w:t>
      </w:r>
      <w:r w:rsidR="00FC3F00" w:rsidRPr="00B0761A">
        <w:rPr>
          <w:rFonts w:ascii="Arial" w:eastAsia="ＭＳ 明朝" w:hAnsi="Arial" w:cs="Arial"/>
        </w:rPr>
        <w:t xml:space="preserve"> some of their recent snaps</w:t>
      </w:r>
      <w:r w:rsidR="00051B66" w:rsidRPr="00B0761A">
        <w:rPr>
          <w:rFonts w:ascii="Arial" w:eastAsia="ＭＳ 明朝" w:hAnsi="Arial" w:cs="Arial"/>
        </w:rPr>
        <w:t xml:space="preserve"> with the </w:t>
      </w:r>
      <w:r w:rsidR="007C069D" w:rsidRPr="00B0761A">
        <w:rPr>
          <w:rFonts w:ascii="Arial" w:eastAsia="ＭＳ 明朝" w:hAnsi="Arial" w:cs="Arial"/>
        </w:rPr>
        <w:t>interviewer</w:t>
      </w:r>
      <w:r w:rsidR="00051B66" w:rsidRPr="00B0761A">
        <w:rPr>
          <w:rFonts w:ascii="Arial" w:eastAsia="ＭＳ 明朝" w:hAnsi="Arial" w:cs="Arial"/>
        </w:rPr>
        <w:t>.</w:t>
      </w:r>
    </w:p>
    <w:p w14:paraId="701C98E5" w14:textId="77777777" w:rsidR="00B13C9F" w:rsidRPr="00B0761A" w:rsidRDefault="00B13C9F" w:rsidP="00051B66">
      <w:pPr>
        <w:pStyle w:val="PlainText"/>
        <w:rPr>
          <w:rFonts w:ascii="Arial" w:eastAsia="ＭＳ 明朝" w:hAnsi="Arial" w:cs="Arial"/>
        </w:rPr>
      </w:pPr>
    </w:p>
    <w:p w14:paraId="14227A1D" w14:textId="63E9DD9A" w:rsidR="00B13C9F" w:rsidRPr="00B0761A" w:rsidRDefault="00CB7A5B" w:rsidP="00CB7A5B">
      <w:pPr>
        <w:pStyle w:val="PlainText"/>
        <w:rPr>
          <w:rFonts w:ascii="Arial" w:eastAsia="ＭＳ 明朝" w:hAnsi="Arial" w:cs="Arial"/>
        </w:rPr>
      </w:pPr>
      <w:r w:rsidRPr="00B0761A">
        <w:rPr>
          <w:rFonts w:ascii="Arial" w:eastAsia="ＭＳ 明朝" w:hAnsi="Arial" w:cs="Arial"/>
        </w:rPr>
        <w:t xml:space="preserve">To improve our understanding of factors that influence Saudi youth engagement with social media, we </w:t>
      </w:r>
      <w:r w:rsidR="00550D33" w:rsidRPr="00B0761A">
        <w:rPr>
          <w:rFonts w:ascii="Arial" w:eastAsia="ＭＳ 明朝" w:hAnsi="Arial" w:cs="Arial"/>
        </w:rPr>
        <w:t>analyzed</w:t>
      </w:r>
      <w:r w:rsidR="00B13C9F" w:rsidRPr="00B0761A">
        <w:rPr>
          <w:rFonts w:ascii="Arial" w:eastAsia="ＭＳ 明朝" w:hAnsi="Arial" w:cs="Arial"/>
        </w:rPr>
        <w:t xml:space="preserve"> the profiles and comment threads that participants </w:t>
      </w:r>
      <w:r w:rsidR="00140814" w:rsidRPr="00B0761A">
        <w:rPr>
          <w:rFonts w:ascii="Arial" w:eastAsia="ＭＳ 明朝" w:hAnsi="Arial" w:cs="Arial"/>
        </w:rPr>
        <w:t>followed</w:t>
      </w:r>
      <w:r w:rsidR="00B13C9F" w:rsidRPr="00B0761A">
        <w:rPr>
          <w:rFonts w:ascii="Arial" w:eastAsia="ＭＳ 明朝" w:hAnsi="Arial" w:cs="Arial"/>
        </w:rPr>
        <w:t xml:space="preserve">. Many of these profiles were of Saudi youth social media activists and </w:t>
      </w:r>
      <w:r w:rsidR="00C03A21" w:rsidRPr="00B0761A">
        <w:rPr>
          <w:rFonts w:ascii="Arial" w:eastAsia="ＭＳ 明朝" w:hAnsi="Arial" w:cs="Arial"/>
        </w:rPr>
        <w:t>i</w:t>
      </w:r>
      <w:r w:rsidR="00B13C9F" w:rsidRPr="00B0761A">
        <w:rPr>
          <w:rFonts w:ascii="Arial" w:eastAsia="ＭＳ 明朝" w:hAnsi="Arial" w:cs="Arial"/>
        </w:rPr>
        <w:t>mams</w:t>
      </w:r>
      <w:r w:rsidR="00C03A21" w:rsidRPr="00B0761A">
        <w:rPr>
          <w:rFonts w:ascii="Arial" w:eastAsia="ＭＳ 明朝" w:hAnsi="Arial" w:cs="Arial"/>
        </w:rPr>
        <w:t xml:space="preserve"> (religious leaders)</w:t>
      </w:r>
      <w:r w:rsidR="00B13C9F" w:rsidRPr="00B0761A">
        <w:rPr>
          <w:rFonts w:ascii="Arial" w:eastAsia="ＭＳ 明朝" w:hAnsi="Arial" w:cs="Arial"/>
        </w:rPr>
        <w:t xml:space="preserve">. </w:t>
      </w:r>
      <w:r w:rsidR="007D379F" w:rsidRPr="00B0761A">
        <w:rPr>
          <w:rFonts w:ascii="Arial" w:eastAsia="ＭＳ 明朝" w:hAnsi="Arial" w:cs="Arial"/>
        </w:rPr>
        <w:t xml:space="preserve">We also analyzed publicly available </w:t>
      </w:r>
      <w:r w:rsidR="00BD4AE7" w:rsidRPr="00B0761A">
        <w:rPr>
          <w:rFonts w:ascii="Arial" w:eastAsia="ＭＳ 明朝" w:hAnsi="Arial" w:cs="Arial"/>
        </w:rPr>
        <w:t xml:space="preserve">local </w:t>
      </w:r>
      <w:r w:rsidR="007D379F" w:rsidRPr="00B0761A">
        <w:rPr>
          <w:rFonts w:ascii="Arial" w:eastAsia="ＭＳ 明朝" w:hAnsi="Arial" w:cs="Arial"/>
        </w:rPr>
        <w:t xml:space="preserve">data, such as </w:t>
      </w:r>
      <w:r w:rsidR="00BD4AE7" w:rsidRPr="00B0761A">
        <w:rPr>
          <w:rFonts w:ascii="Arial" w:eastAsia="ＭＳ 明朝" w:hAnsi="Arial" w:cs="Arial"/>
        </w:rPr>
        <w:t>n</w:t>
      </w:r>
      <w:r w:rsidR="00B13C9F" w:rsidRPr="00B0761A">
        <w:rPr>
          <w:rFonts w:ascii="Arial" w:eastAsia="ＭＳ 明朝" w:hAnsi="Arial" w:cs="Arial"/>
        </w:rPr>
        <w:t>ews</w:t>
      </w:r>
      <w:r w:rsidR="007D379F" w:rsidRPr="00B0761A">
        <w:rPr>
          <w:rFonts w:ascii="Arial" w:eastAsia="ＭＳ 明朝" w:hAnsi="Arial" w:cs="Arial"/>
        </w:rPr>
        <w:t>,</w:t>
      </w:r>
      <w:r w:rsidR="00B13C9F" w:rsidRPr="00B0761A">
        <w:rPr>
          <w:rFonts w:ascii="Arial" w:eastAsia="ＭＳ 明朝" w:hAnsi="Arial" w:cs="Arial"/>
        </w:rPr>
        <w:t xml:space="preserve"> magazine</w:t>
      </w:r>
      <w:r w:rsidR="007D379F" w:rsidRPr="00B0761A">
        <w:rPr>
          <w:rFonts w:ascii="Arial" w:eastAsia="ＭＳ 明朝" w:hAnsi="Arial" w:cs="Arial"/>
        </w:rPr>
        <w:t>s,</w:t>
      </w:r>
      <w:r w:rsidR="00B13C9F" w:rsidRPr="00B0761A">
        <w:rPr>
          <w:rFonts w:ascii="Arial" w:eastAsia="ＭＳ 明朝" w:hAnsi="Arial" w:cs="Arial"/>
        </w:rPr>
        <w:t xml:space="preserve"> </w:t>
      </w:r>
      <w:r w:rsidR="007D379F" w:rsidRPr="00B0761A">
        <w:rPr>
          <w:rFonts w:ascii="Arial" w:eastAsia="ＭＳ 明朝" w:hAnsi="Arial" w:cs="Arial"/>
        </w:rPr>
        <w:t>and</w:t>
      </w:r>
      <w:r w:rsidR="00B13C9F" w:rsidRPr="00B0761A">
        <w:rPr>
          <w:rFonts w:ascii="Arial" w:eastAsia="ＭＳ 明朝" w:hAnsi="Arial" w:cs="Arial"/>
        </w:rPr>
        <w:t xml:space="preserve"> hashtags.</w:t>
      </w:r>
    </w:p>
    <w:p w14:paraId="3F0B9B64" w14:textId="77777777" w:rsidR="004E26E4" w:rsidRPr="00B0761A" w:rsidRDefault="004E26E4" w:rsidP="00051B66">
      <w:pPr>
        <w:pStyle w:val="PlainText"/>
        <w:rPr>
          <w:rFonts w:ascii="Arial" w:eastAsia="ＭＳ 明朝" w:hAnsi="Arial" w:cs="Arial"/>
        </w:rPr>
      </w:pPr>
    </w:p>
    <w:p w14:paraId="59841DD4" w14:textId="6CADEA90" w:rsidR="00FF1E4C" w:rsidRPr="00B0761A" w:rsidRDefault="001C00E1" w:rsidP="00051B66">
      <w:pPr>
        <w:pStyle w:val="PlainText"/>
        <w:rPr>
          <w:rFonts w:ascii="Arial" w:eastAsia="ＭＳ 明朝" w:hAnsi="Arial" w:cs="Arial"/>
        </w:rPr>
      </w:pPr>
      <w:r w:rsidRPr="00B0761A">
        <w:rPr>
          <w:rFonts w:ascii="Arial" w:eastAsia="ＭＳ 明朝" w:hAnsi="Arial" w:cs="Arial"/>
        </w:rPr>
        <w:t xml:space="preserve">Finally, we asked participants to complete </w:t>
      </w:r>
      <w:r w:rsidR="00683B76" w:rsidRPr="00B0761A">
        <w:rPr>
          <w:rFonts w:ascii="Arial" w:eastAsia="ＭＳ 明朝" w:hAnsi="Arial" w:cs="Arial"/>
        </w:rPr>
        <w:t xml:space="preserve">two </w:t>
      </w:r>
      <w:commentRangeStart w:id="21"/>
      <w:r w:rsidR="00683B76" w:rsidRPr="00B0761A">
        <w:rPr>
          <w:rFonts w:ascii="Arial" w:eastAsia="ＭＳ 明朝" w:hAnsi="Arial" w:cs="Arial"/>
        </w:rPr>
        <w:t>scale-based questionnaires</w:t>
      </w:r>
      <w:r w:rsidR="004E2BB3" w:rsidRPr="00B0761A">
        <w:rPr>
          <w:rFonts w:ascii="Arial" w:eastAsia="ＭＳ 明朝" w:hAnsi="Arial" w:cs="Arial"/>
        </w:rPr>
        <w:t xml:space="preserve"> </w:t>
      </w:r>
      <w:commentRangeEnd w:id="21"/>
      <w:r w:rsidR="00F2170B" w:rsidRPr="00B0761A">
        <w:rPr>
          <w:rStyle w:val="CommentReference"/>
          <w:rFonts w:ascii="Arial" w:hAnsi="Arial" w:cs="Arial"/>
          <w:sz w:val="24"/>
          <w:szCs w:val="24"/>
        </w:rPr>
        <w:commentReference w:id="21"/>
      </w:r>
      <w:r w:rsidR="004E2BB3" w:rsidRPr="00B0761A">
        <w:rPr>
          <w:rFonts w:ascii="Arial" w:eastAsia="ＭＳ 明朝" w:hAnsi="Arial" w:cs="Arial"/>
        </w:rPr>
        <w:t xml:space="preserve">during </w:t>
      </w:r>
      <w:r w:rsidR="00196872" w:rsidRPr="00B0761A">
        <w:rPr>
          <w:rFonts w:ascii="Arial" w:eastAsia="ＭＳ 明朝" w:hAnsi="Arial" w:cs="Arial"/>
        </w:rPr>
        <w:t>the interview</w:t>
      </w:r>
      <w:r w:rsidR="00864406" w:rsidRPr="00B0761A">
        <w:rPr>
          <w:rFonts w:ascii="Arial" w:eastAsia="ＭＳ 明朝" w:hAnsi="Arial" w:cs="Arial"/>
        </w:rPr>
        <w:t xml:space="preserve">. </w:t>
      </w:r>
      <w:r w:rsidR="00FF1E4C" w:rsidRPr="00B0761A">
        <w:rPr>
          <w:rFonts w:ascii="Arial" w:eastAsia="ＭＳ 明朝" w:hAnsi="Arial" w:cs="Arial"/>
        </w:rPr>
        <w:t xml:space="preserve">The responses </w:t>
      </w:r>
      <w:r w:rsidR="00F75062" w:rsidRPr="00B0761A">
        <w:rPr>
          <w:rFonts w:ascii="Arial" w:eastAsia="ＭＳ 明朝" w:hAnsi="Arial" w:cs="Arial"/>
        </w:rPr>
        <w:t xml:space="preserve">to these scales </w:t>
      </w:r>
      <w:r w:rsidR="00FF1E4C" w:rsidRPr="00B0761A">
        <w:rPr>
          <w:rFonts w:ascii="Arial" w:eastAsia="ＭＳ 明朝" w:hAnsi="Arial" w:cs="Arial"/>
        </w:rPr>
        <w:t xml:space="preserve">helped us </w:t>
      </w:r>
      <w:r w:rsidR="00503525" w:rsidRPr="00B0761A">
        <w:rPr>
          <w:rFonts w:ascii="Arial" w:eastAsia="ＭＳ 明朝" w:hAnsi="Arial" w:cs="Arial"/>
        </w:rPr>
        <w:t>better explain</w:t>
      </w:r>
      <w:r w:rsidR="00FF1E4C" w:rsidRPr="00B0761A">
        <w:rPr>
          <w:rFonts w:ascii="Arial" w:eastAsia="ＭＳ 明朝" w:hAnsi="Arial" w:cs="Arial"/>
        </w:rPr>
        <w:t xml:space="preserve"> Saudi youth use and acceptance of social media platforms</w:t>
      </w:r>
      <w:r w:rsidR="00AA69DA" w:rsidRPr="00B0761A">
        <w:rPr>
          <w:rFonts w:ascii="Arial" w:eastAsia="ＭＳ 明朝" w:hAnsi="Arial" w:cs="Arial"/>
        </w:rPr>
        <w:t>. They also</w:t>
      </w:r>
      <w:r w:rsidR="00FF1E4C" w:rsidRPr="00B0761A">
        <w:rPr>
          <w:rFonts w:ascii="Arial" w:eastAsia="ＭＳ 明朝" w:hAnsi="Arial" w:cs="Arial"/>
        </w:rPr>
        <w:t xml:space="preserve"> </w:t>
      </w:r>
      <w:r w:rsidR="00420BAB" w:rsidRPr="00B0761A">
        <w:rPr>
          <w:rFonts w:ascii="Arial" w:eastAsia="ＭＳ 明朝" w:hAnsi="Arial" w:cs="Arial"/>
        </w:rPr>
        <w:t>provided</w:t>
      </w:r>
      <w:r w:rsidR="0016362F" w:rsidRPr="00B0761A">
        <w:rPr>
          <w:rFonts w:ascii="Arial" w:eastAsia="ＭＳ 明朝" w:hAnsi="Arial" w:cs="Arial"/>
        </w:rPr>
        <w:t xml:space="preserve"> further</w:t>
      </w:r>
      <w:r w:rsidR="00420BAB" w:rsidRPr="00B0761A">
        <w:rPr>
          <w:rFonts w:ascii="Arial" w:eastAsia="ＭＳ 明朝" w:hAnsi="Arial" w:cs="Arial"/>
        </w:rPr>
        <w:t xml:space="preserve"> </w:t>
      </w:r>
      <w:r w:rsidR="00FF1E4C" w:rsidRPr="00B0761A">
        <w:rPr>
          <w:rFonts w:ascii="Arial" w:eastAsia="ＭＳ 明朝" w:hAnsi="Arial" w:cs="Arial"/>
        </w:rPr>
        <w:t>support</w:t>
      </w:r>
      <w:r w:rsidR="00420BAB" w:rsidRPr="00B0761A">
        <w:rPr>
          <w:rFonts w:ascii="Arial" w:eastAsia="ＭＳ 明朝" w:hAnsi="Arial" w:cs="Arial"/>
        </w:rPr>
        <w:t xml:space="preserve"> for</w:t>
      </w:r>
      <w:r w:rsidR="00FF1E4C" w:rsidRPr="00B0761A">
        <w:rPr>
          <w:rFonts w:ascii="Arial" w:eastAsia="ＭＳ 明朝" w:hAnsi="Arial" w:cs="Arial"/>
        </w:rPr>
        <w:t xml:space="preserve"> </w:t>
      </w:r>
      <w:r w:rsidR="00420BAB" w:rsidRPr="00B0761A">
        <w:rPr>
          <w:rFonts w:ascii="Arial" w:eastAsia="ＭＳ 明朝" w:hAnsi="Arial" w:cs="Arial"/>
        </w:rPr>
        <w:t>the responses of</w:t>
      </w:r>
      <w:r w:rsidR="00FF1E4C" w:rsidRPr="00B0761A">
        <w:rPr>
          <w:rFonts w:ascii="Arial" w:eastAsia="ＭＳ 明朝" w:hAnsi="Arial" w:cs="Arial"/>
        </w:rPr>
        <w:t xml:space="preserve"> </w:t>
      </w:r>
      <w:r w:rsidR="00420BAB" w:rsidRPr="00B0761A">
        <w:rPr>
          <w:rFonts w:ascii="Arial" w:eastAsia="ＭＳ 明朝" w:hAnsi="Arial" w:cs="Arial"/>
        </w:rPr>
        <w:t>participants</w:t>
      </w:r>
      <w:r w:rsidR="00FF1E4C" w:rsidRPr="00B0761A">
        <w:rPr>
          <w:rFonts w:ascii="Arial" w:eastAsia="ＭＳ 明朝" w:hAnsi="Arial" w:cs="Arial"/>
        </w:rPr>
        <w:t xml:space="preserve"> during interviews. We constructed both an English and an Arabic version of each scale.</w:t>
      </w:r>
    </w:p>
    <w:p w14:paraId="117051E9" w14:textId="77777777" w:rsidR="00FF1E4C" w:rsidRPr="00B0761A" w:rsidRDefault="00FF1E4C" w:rsidP="00051B66">
      <w:pPr>
        <w:pStyle w:val="PlainText"/>
        <w:rPr>
          <w:rFonts w:ascii="Arial" w:eastAsia="ＭＳ 明朝" w:hAnsi="Arial" w:cs="Arial"/>
        </w:rPr>
      </w:pPr>
    </w:p>
    <w:p w14:paraId="1716B824" w14:textId="63531E02" w:rsidR="00CB50D4" w:rsidRPr="00B0761A" w:rsidRDefault="00864406" w:rsidP="00051B66">
      <w:pPr>
        <w:pStyle w:val="PlainText"/>
        <w:rPr>
          <w:rFonts w:ascii="Arial" w:eastAsia="ＭＳ 明朝" w:hAnsi="Arial" w:cs="Arial"/>
        </w:rPr>
      </w:pPr>
      <w:r w:rsidRPr="00B0761A">
        <w:rPr>
          <w:rFonts w:ascii="Arial" w:eastAsia="ＭＳ 明朝" w:hAnsi="Arial" w:cs="Arial"/>
        </w:rPr>
        <w:t xml:space="preserve">The first </w:t>
      </w:r>
      <w:bookmarkStart w:id="22" w:name="OLE_LINK20"/>
      <w:bookmarkStart w:id="23" w:name="OLE_LINK21"/>
      <w:r w:rsidR="005C09E0" w:rsidRPr="00B0761A">
        <w:rPr>
          <w:rFonts w:ascii="Arial" w:eastAsia="ＭＳ 明朝" w:hAnsi="Arial" w:cs="Arial"/>
        </w:rPr>
        <w:t>scale</w:t>
      </w:r>
      <w:r w:rsidRPr="00B0761A">
        <w:rPr>
          <w:rFonts w:ascii="Arial" w:eastAsia="ＭＳ 明朝" w:hAnsi="Arial" w:cs="Arial"/>
        </w:rPr>
        <w:t xml:space="preserve"> </w:t>
      </w:r>
      <w:bookmarkEnd w:id="22"/>
      <w:bookmarkEnd w:id="23"/>
      <w:r w:rsidRPr="00B0761A">
        <w:rPr>
          <w:rFonts w:ascii="Arial" w:eastAsia="ＭＳ 明朝" w:hAnsi="Arial" w:cs="Arial"/>
        </w:rPr>
        <w:t>measured collectivist cultural effects on social media engagement.</w:t>
      </w:r>
      <w:r w:rsidR="00FF1E4C" w:rsidRPr="00B0761A">
        <w:rPr>
          <w:rFonts w:ascii="Arial" w:eastAsia="ＭＳ 明朝" w:hAnsi="Arial" w:cs="Arial"/>
        </w:rPr>
        <w:t xml:space="preserve"> To date we have not found a scale </w:t>
      </w:r>
      <w:r w:rsidR="004A6805" w:rsidRPr="00B0761A">
        <w:rPr>
          <w:rFonts w:ascii="Arial" w:eastAsia="ＭＳ 明朝" w:hAnsi="Arial" w:cs="Arial"/>
        </w:rPr>
        <w:t xml:space="preserve">in the literature </w:t>
      </w:r>
      <w:r w:rsidR="00FF1E4C" w:rsidRPr="00B0761A">
        <w:rPr>
          <w:rFonts w:ascii="Arial" w:eastAsia="ＭＳ 明朝" w:hAnsi="Arial" w:cs="Arial"/>
        </w:rPr>
        <w:t xml:space="preserve">that specifically examines </w:t>
      </w:r>
      <w:r w:rsidR="00734418" w:rsidRPr="00B0761A">
        <w:rPr>
          <w:rFonts w:ascii="Arial" w:eastAsia="ＭＳ 明朝" w:hAnsi="Arial" w:cs="Arial"/>
        </w:rPr>
        <w:t>this</w:t>
      </w:r>
      <w:r w:rsidR="00FF1E4C" w:rsidRPr="00B0761A">
        <w:rPr>
          <w:rFonts w:ascii="Arial" w:eastAsia="ＭＳ 明朝" w:hAnsi="Arial" w:cs="Arial"/>
        </w:rPr>
        <w:t xml:space="preserve">. We therefore developed a new scale by considering collectivist values that were explored </w:t>
      </w:r>
      <w:r w:rsidR="00356B69" w:rsidRPr="00B0761A">
        <w:rPr>
          <w:rFonts w:ascii="Arial" w:eastAsia="ＭＳ 明朝" w:hAnsi="Arial" w:cs="Arial"/>
        </w:rPr>
        <w:t>in</w:t>
      </w:r>
      <w:r w:rsidR="00FF1E4C" w:rsidRPr="00B0761A">
        <w:rPr>
          <w:rFonts w:ascii="Arial" w:eastAsia="ＭＳ 明朝" w:hAnsi="Arial" w:cs="Arial"/>
        </w:rPr>
        <w:t xml:space="preserve"> previous studies </w:t>
      </w:r>
      <w:r w:rsidR="00FF1E4C" w:rsidRPr="00B0761A">
        <w:rPr>
          <w:rFonts w:ascii="Arial" w:eastAsia="ＭＳ 明朝" w:hAnsi="Arial" w:cs="Arial"/>
        </w:rPr>
        <w:fldChar w:fldCharType="begin"/>
      </w:r>
      <w:r w:rsidR="00FF1E4C" w:rsidRPr="00B0761A">
        <w:rPr>
          <w:rFonts w:ascii="Arial" w:eastAsia="ＭＳ 明朝" w:hAnsi="Arial" w:cs="Arial"/>
        </w:rPr>
        <w:instrText xml:space="preserve"> ADDIN ZOTERO_ITEM CSL_CITATION {"citationID":"mWdHX7VJ","properties":{"formattedCitation":"(e.g., Hui and Triandis, 1986; Jetten et al., 2002; Triandis, 2001; Markus and Kitayama, 1991; Hu, 1944)","plainCitation":"(e.g., Hui and Triandis, 1986; Jetten et al., 2002; Triandis, 2001; Markus and Kitayama, 1991; Hu, 1944)"},"citationItems":[{"id":100,"uris":["http://zotero.org/users/26821/items/CXT7WV9X"],"uri":["http://zotero.org/users/26821/items/CXT7WV9X"],"itemData":{"id":100,"type":"article-journal","title":"Individualism-collectivism: A study of cross-cultural researchers","container-title":"Journal of Cross-Cultural Psychology","page":"225-248","volume":"17","issue":"2","source":"jcc.sagepub.com","abstract":"In­di­vid­u­al­ism and col­lec­tivism are terms used by both so­cial sci­en­tists and the pub­lic, but there are few sys­tem­at­ic stud­ies of this di­men­sion. A sam­ple of psy­chol­o­gists and an­thro­pol­o­gists from all parts of the world was asked to re­spond to a ques­tion­naire the way they be­lieve an in­di­vid­u­al­ist and a col­lec­tivist would re­spond. The ques­tion­naire de­scribed 10 tar­get per­sons in sev­en sit­u­a­tions. The re­spons­es con­verged, sug­gest­ing that there is con­sen­sus about the mean­ing of the di­men­sion. Ac­cord­ing­ly, col­lec­tivism can be de­fined as (1) con­cern by a per­son about the ef­fects of ac­tions or de­ci­sions on oth­ers, (2) shar­ing of ma­te­ri­al ben­e­fits, (3) shar­ing of non­ma­te­ri­al re­sources, (4) will­ing­ness of the per­son to ac­cept the opin­ions and views of oth­ers, (5) con­cern about self-pre­sen­ta­tion and loss of face, (6) be­lief in the cor­re­spon­dence of own out­comes with the out­comes of oth­ers, and (7) feel­ing of in­volve­ment in and con­tri­bu­tion to the lives of oth­ers. In­di­vid­u­al­ists show less con­cern, shar­ing, and so on than col­lec­tivists. The ap­proach can be used with oth­er rel­a­tive­ly un­stud­ied con­structs to es­tab­lish whether there is con­sen­sus among re­searchers about the mean­ing of a con­struct.","DOI":"10.1177/0022002186017002006","ISSN":"0022-0221, 1552-5422","journalAbbreviation":"Journal of Cross-Cultural Psychology","language":"en","author":[{"family":"Hui","given":"C. Harry"},{"family":"Triandis","given":"Harry C."}],"issued":{"date-parts":[["1986",6,1]]}},"prefix":"e.g., "},{"id":103,"uris":["http://zotero.org/users/26821/items/EUXEZ8EH"],"uri":["http://zotero.org/users/26821/items/EUXEZ8EH"],"itemData":{"id":103,"type":"article-journal","title":"‘We’re all individuals’: Group norms of individualism and collectivism, levels of identification and identity threat","container-title":"European Journal of Social Psychology","page":"189-207","volume":"32","issue":"2","source":"Wiley Online Library","abstract":"Three studies were conducted to investigate the power of group norms of individualism and collectivism to guide self-definition and group behavior for people with low and high levels of group identification. Study 1 demonstrates that in an individualist culture (North America), those who identify highly with their national identity are more individualist than low identifiers. In contrast, in a collectivist culture (Indonesia) high identifiers are less individualist than low identifiers. Study 2 manipulates group norms of individualism and collectivism, and shows a similar pattern on a self-stereotyping measure: High identifiers are more likely to incorporate salient group norms prescribing individualism or collectivism into their self-concept than low identifiers. Study 3 replicates this effect and shows that high identifiers conform more strongly to group norms, and self-stereotype themselves in line with the salient norm than low identifiers when their group is threatened. Hence, the findings suggest that when there is a group norm of individualism, high identifiers may show individualist behavior as a result of conformity to salient group norms. Copyright © 2002 John Wiley &amp; Sons, Ltd.","DOI":"10.1002/ejsp.65","ISSN":"1099-0992","shortTitle":"‘We're all individuals’","journalAbbreviation":"Eur. J. Soc. Psychol.","language":"en","author":[{"family":"Jetten","given":"Jolanda"},{"family":"Postmes","given":"Tom"},{"family":"McAuliffe","given":"Brendan J."}],"issued":{"date-parts":[["2002",3,1]]}}},{"id":97,"uris":["http://zotero.org/users/26821/items/ZDE3DHWT"],"uri":["http://zotero.org/users/26821/items/ZDE3DHWT"],"itemData":{"id":97,"type":"article-journal","title":"Individualism-collectivism and personality","container-title":"Journal of Personality","page":"907-924","volume":"69","issue":"6","source":"Wiley Online Library","abstract":"This paper provides a review of the main findings concerning the relationship between the cultural syndromes of individualism and collectivism and personality. People in collectivist cultures, compared to people in individualist cultures, are likely to define themselves as aspects of groups, to give priority to in-group goals, to focus on context more than the content in making attributions and in communicating, to pay less attention to internal than to external processes as determinants of social behavior, to define most relationships with ingroup members as communal, to make more situational attributions, and tend to be self-effacing.","DOI":"10.1111/1467-6494.696169","ISSN":"1467-6494","language":"en","author":[{"family":"Triandis","given":"Harry C."}],"issued":{"date-parts":[["2001",12,1]]}}},{"id":137,"uris":["http://zotero.org/users/26821/items/VKQWUMEX"],"uri":["http://zotero.org/users/26821/items/VKQWUMEX"],"itemData":{"id":137,"type":"article-journal","title":"Culture and the self: Implications for cognition, emotion, and motivation","container-title":"Psychological Review","page":"224-253","volume":"98","issue":"2","source":"APA PsycNET","abstract":"People in different cultures have strikingly different construals of the self, of others, and of the interdependence of the 2. These construals can influence, and in many cases determine, the very nature of individual experience, including cognition, emotion, and motivation. Many Asian cultures have distinct conceptions of individuality that insist on the fundamental relatedness of individuals to each other. The emphasis is on attending to others, fitting in, and harmonious interdependence with them. American culture neither assumes nor values such an overt connectedness among individuals. In contrast, individuals seek to maintain their independence from others by attending to the self and by discovering and expressing their unique inner attributes. As proposed herein, these construals are even more powerful than previously imagined. Theories of the self from both psychology and anthropology are integrated to define in detail the difference between a construal of the self as independent and a construal of the self as interdependent. Each of these divergent construals should have a set of specific consequences for cognition, emotion, and motivation; these consequences are proposed and relevant empirical literature is reviewed.","DOI":"10.1037/0033-295X.98.2.224","ISSN":"1939-1471 0033-295X","shortTitle":"Culture and the self","language":"English","author":[{"family":"Markus","given":"Hazel R."},{"family":"Kitayama","given":"Shinobu"}],"issued":{"date-parts":[["1991"]]}}},{"id":139,"uris":["http://zotero.org/users/26821/items/5NRCKACE"],"uri":["http://zotero.org/users/26821/items/5NRCKACE"],"itemData":{"id":139,"type":"article-journal","title":"The Chinese concepts of “face”","container-title":"American Anthropologist","page":"45-64","volume":"46","issue":"1","source":"Wiley Online Library","DOI":"10.1525/aa.1944.46.1.02a00040","ISSN":"1548-1433","language":"en","author":[{"family":"Hu","given":"Hsien Chin"}],"issued":{"date-parts":[["1944",1,3]]}}}],"schema":"https://github.com/citation-style-language/schema/raw/master/csl-citation.json"} </w:instrText>
      </w:r>
      <w:r w:rsidR="00FF1E4C" w:rsidRPr="00B0761A">
        <w:rPr>
          <w:rFonts w:ascii="Arial" w:eastAsia="ＭＳ 明朝" w:hAnsi="Arial" w:cs="Arial"/>
        </w:rPr>
        <w:fldChar w:fldCharType="separate"/>
      </w:r>
      <w:r w:rsidR="00FF1E4C" w:rsidRPr="00B0761A">
        <w:rPr>
          <w:rFonts w:ascii="Arial" w:eastAsia="ＭＳ 明朝" w:hAnsi="Arial" w:cs="Arial"/>
          <w:noProof/>
        </w:rPr>
        <w:t>(e.g., Hui and Triandis, 1986; Jetten et al., 2002; Triandis, 2001; Markus and Kitayama, 1991; Hu, 1944)</w:t>
      </w:r>
      <w:r w:rsidR="00FF1E4C" w:rsidRPr="00B0761A">
        <w:rPr>
          <w:rFonts w:ascii="Arial" w:eastAsia="ＭＳ 明朝" w:hAnsi="Arial" w:cs="Arial"/>
        </w:rPr>
        <w:fldChar w:fldCharType="end"/>
      </w:r>
      <w:r w:rsidR="00FF1E4C" w:rsidRPr="00B0761A">
        <w:rPr>
          <w:rFonts w:ascii="Arial" w:eastAsia="ＭＳ 明朝" w:hAnsi="Arial" w:cs="Arial"/>
        </w:rPr>
        <w:t xml:space="preserve">. </w:t>
      </w:r>
      <w:r w:rsidR="001278C9" w:rsidRPr="00B0761A">
        <w:rPr>
          <w:rFonts w:ascii="Arial" w:eastAsia="ＭＳ 明朝" w:hAnsi="Arial" w:cs="Arial"/>
        </w:rPr>
        <w:t xml:space="preserve">It comprised 14 </w:t>
      </w:r>
      <w:r w:rsidR="000C4F95" w:rsidRPr="00B0761A">
        <w:rPr>
          <w:rFonts w:ascii="Arial" w:eastAsia="ＭＳ 明朝" w:hAnsi="Arial" w:cs="Arial"/>
        </w:rPr>
        <w:t>statements</w:t>
      </w:r>
      <w:r w:rsidR="00D71F21" w:rsidRPr="00B0761A">
        <w:rPr>
          <w:rFonts w:ascii="Arial" w:eastAsia="ＭＳ 明朝" w:hAnsi="Arial" w:cs="Arial"/>
        </w:rPr>
        <w:t xml:space="preserve">, </w:t>
      </w:r>
      <w:r w:rsidR="001278C9" w:rsidRPr="00B0761A">
        <w:rPr>
          <w:rFonts w:ascii="Arial" w:eastAsia="ＭＳ 明朝" w:hAnsi="Arial" w:cs="Arial"/>
        </w:rPr>
        <w:t xml:space="preserve">answered on a </w:t>
      </w:r>
      <w:r w:rsidR="0042094F" w:rsidRPr="00B0761A">
        <w:rPr>
          <w:rFonts w:ascii="Arial" w:eastAsia="ＭＳ 明朝" w:hAnsi="Arial" w:cs="Arial"/>
        </w:rPr>
        <w:t>four-point</w:t>
      </w:r>
      <w:r w:rsidR="001278C9" w:rsidRPr="00B0761A">
        <w:rPr>
          <w:rFonts w:ascii="Arial" w:eastAsia="ＭＳ 明朝" w:hAnsi="Arial" w:cs="Arial"/>
        </w:rPr>
        <w:t xml:space="preserve"> scale</w:t>
      </w:r>
      <w:r w:rsidR="00C523F0" w:rsidRPr="00B0761A">
        <w:rPr>
          <w:rFonts w:ascii="Arial" w:eastAsia="ＭＳ 明朝" w:hAnsi="Arial" w:cs="Arial"/>
        </w:rPr>
        <w:t xml:space="preserve"> of “strongly disagree”</w:t>
      </w:r>
      <w:r w:rsidR="001278C9" w:rsidRPr="00B0761A">
        <w:rPr>
          <w:rFonts w:ascii="Arial" w:eastAsia="ＭＳ 明朝" w:hAnsi="Arial" w:cs="Arial"/>
        </w:rPr>
        <w:t xml:space="preserve">, </w:t>
      </w:r>
      <w:r w:rsidR="00C523F0" w:rsidRPr="00B0761A">
        <w:rPr>
          <w:rFonts w:ascii="Arial" w:eastAsia="ＭＳ 明朝" w:hAnsi="Arial" w:cs="Arial"/>
        </w:rPr>
        <w:t>“somewhat agree”</w:t>
      </w:r>
      <w:r w:rsidR="001278C9" w:rsidRPr="00B0761A">
        <w:rPr>
          <w:rFonts w:ascii="Arial" w:eastAsia="ＭＳ 明朝" w:hAnsi="Arial" w:cs="Arial"/>
        </w:rPr>
        <w:t xml:space="preserve">, </w:t>
      </w:r>
      <w:r w:rsidR="00C523F0" w:rsidRPr="00B0761A">
        <w:rPr>
          <w:rFonts w:ascii="Arial" w:eastAsia="ＭＳ 明朝" w:hAnsi="Arial" w:cs="Arial"/>
        </w:rPr>
        <w:t>“agree”</w:t>
      </w:r>
      <w:r w:rsidR="001278C9" w:rsidRPr="00B0761A">
        <w:rPr>
          <w:rFonts w:ascii="Arial" w:eastAsia="ＭＳ 明朝" w:hAnsi="Arial" w:cs="Arial"/>
        </w:rPr>
        <w:t>, and</w:t>
      </w:r>
      <w:r w:rsidR="00C523F0" w:rsidRPr="00B0761A">
        <w:rPr>
          <w:rFonts w:ascii="Arial" w:eastAsia="ＭＳ 明朝" w:hAnsi="Arial" w:cs="Arial"/>
        </w:rPr>
        <w:t xml:space="preserve"> “strongly agree”</w:t>
      </w:r>
      <w:r w:rsidR="001278C9" w:rsidRPr="00B0761A">
        <w:rPr>
          <w:rFonts w:ascii="Arial" w:eastAsia="ＭＳ 明朝" w:hAnsi="Arial" w:cs="Arial"/>
        </w:rPr>
        <w:t>.</w:t>
      </w:r>
      <w:r w:rsidR="00CB50D4" w:rsidRPr="00B0761A">
        <w:rPr>
          <w:rFonts w:ascii="Arial" w:eastAsia="ＭＳ 明朝" w:hAnsi="Arial" w:cs="Arial"/>
        </w:rPr>
        <w:t xml:space="preserve"> Eight </w:t>
      </w:r>
      <w:r w:rsidR="000C4F95" w:rsidRPr="00B0761A">
        <w:rPr>
          <w:rFonts w:ascii="Arial" w:eastAsia="ＭＳ 明朝" w:hAnsi="Arial" w:cs="Arial"/>
        </w:rPr>
        <w:t>statement</w:t>
      </w:r>
      <w:r w:rsidR="00CB50D4" w:rsidRPr="00B0761A">
        <w:rPr>
          <w:rFonts w:ascii="Arial" w:eastAsia="ＭＳ 明朝" w:hAnsi="Arial" w:cs="Arial"/>
        </w:rPr>
        <w:t xml:space="preserve">s measured cultural influence on the sense of belonging to a group and on day-to-day behavior in general. The remaining six </w:t>
      </w:r>
      <w:r w:rsidR="000C4F95" w:rsidRPr="00B0761A">
        <w:rPr>
          <w:rFonts w:ascii="Arial" w:eastAsia="ＭＳ 明朝" w:hAnsi="Arial" w:cs="Arial"/>
        </w:rPr>
        <w:t>statement</w:t>
      </w:r>
      <w:r w:rsidR="00CB50D4" w:rsidRPr="00B0761A">
        <w:rPr>
          <w:rFonts w:ascii="Arial" w:eastAsia="ＭＳ 明朝" w:hAnsi="Arial" w:cs="Arial"/>
        </w:rPr>
        <w:t>s focused specifically on cultural influence on social media use.</w:t>
      </w:r>
    </w:p>
    <w:p w14:paraId="518E2B41" w14:textId="77777777" w:rsidR="00CB50D4" w:rsidRPr="00B0761A" w:rsidRDefault="00CB50D4" w:rsidP="00051B66">
      <w:pPr>
        <w:pStyle w:val="PlainText"/>
        <w:rPr>
          <w:rFonts w:ascii="Arial" w:eastAsia="ＭＳ 明朝" w:hAnsi="Arial" w:cs="Arial"/>
        </w:rPr>
      </w:pPr>
    </w:p>
    <w:p w14:paraId="572753CA" w14:textId="0F222749" w:rsidR="00A731E9" w:rsidRPr="00B0761A" w:rsidRDefault="00864406" w:rsidP="00254CC0">
      <w:pPr>
        <w:pStyle w:val="PlainText"/>
        <w:rPr>
          <w:rFonts w:ascii="Arial" w:eastAsia="ＭＳ 明朝" w:hAnsi="Arial" w:cs="Arial"/>
        </w:rPr>
      </w:pPr>
      <w:r w:rsidRPr="00B0761A">
        <w:rPr>
          <w:rFonts w:ascii="Arial" w:eastAsia="ＭＳ 明朝" w:hAnsi="Arial" w:cs="Arial"/>
        </w:rPr>
        <w:t xml:space="preserve">The second </w:t>
      </w:r>
      <w:r w:rsidR="005C09E0" w:rsidRPr="00B0761A">
        <w:rPr>
          <w:rFonts w:ascii="Arial" w:eastAsia="ＭＳ 明朝" w:hAnsi="Arial" w:cs="Arial"/>
        </w:rPr>
        <w:t xml:space="preserve">scale </w:t>
      </w:r>
      <w:r w:rsidRPr="00B0761A">
        <w:rPr>
          <w:rFonts w:ascii="Arial" w:eastAsia="ＭＳ 明朝" w:hAnsi="Arial" w:cs="Arial"/>
        </w:rPr>
        <w:t>measured religious influence on daily decisions and behaviors.</w:t>
      </w:r>
      <w:r w:rsidR="006829C9" w:rsidRPr="00B0761A">
        <w:rPr>
          <w:rFonts w:ascii="Arial" w:eastAsia="ＭＳ 明朝" w:hAnsi="Arial" w:cs="Arial"/>
        </w:rPr>
        <w:t xml:space="preserve"> </w:t>
      </w:r>
      <w:r w:rsidR="00B849C1" w:rsidRPr="00B0761A">
        <w:rPr>
          <w:rFonts w:ascii="Arial" w:eastAsia="ＭＳ 明朝" w:hAnsi="Arial" w:cs="Arial"/>
        </w:rPr>
        <w:t xml:space="preserve">Again, we have not found a scale in the literature that examines religious influence on social media use and acceptance. </w:t>
      </w:r>
      <w:r w:rsidR="00C523F0" w:rsidRPr="00B0761A">
        <w:rPr>
          <w:rFonts w:ascii="Arial" w:eastAsia="ＭＳ 明朝" w:hAnsi="Arial" w:cs="Arial"/>
        </w:rPr>
        <w:t>Our scale</w:t>
      </w:r>
      <w:r w:rsidR="006829C9" w:rsidRPr="00B0761A">
        <w:rPr>
          <w:rFonts w:ascii="Arial" w:eastAsia="ＭＳ 明朝" w:hAnsi="Arial" w:cs="Arial"/>
        </w:rPr>
        <w:t xml:space="preserve"> comprised 26 </w:t>
      </w:r>
      <w:r w:rsidR="00057255" w:rsidRPr="00B0761A">
        <w:rPr>
          <w:rFonts w:ascii="Arial" w:eastAsia="ＭＳ 明朝" w:hAnsi="Arial" w:cs="Arial"/>
        </w:rPr>
        <w:t>statement</w:t>
      </w:r>
      <w:r w:rsidR="006829C9" w:rsidRPr="00B0761A">
        <w:rPr>
          <w:rFonts w:ascii="Arial" w:eastAsia="ＭＳ 明朝" w:hAnsi="Arial" w:cs="Arial"/>
        </w:rPr>
        <w:t>s</w:t>
      </w:r>
      <w:r w:rsidR="00AF0D2E" w:rsidRPr="00B0761A">
        <w:rPr>
          <w:rFonts w:ascii="Arial" w:eastAsia="ＭＳ 明朝" w:hAnsi="Arial" w:cs="Arial"/>
        </w:rPr>
        <w:t>, 24 of</w:t>
      </w:r>
      <w:r w:rsidR="006829C9" w:rsidRPr="00B0761A">
        <w:rPr>
          <w:rFonts w:ascii="Arial" w:eastAsia="ＭＳ 明朝" w:hAnsi="Arial" w:cs="Arial"/>
        </w:rPr>
        <w:t xml:space="preserve"> which were answered on a four-point scale</w:t>
      </w:r>
      <w:r w:rsidR="00AF0D2E" w:rsidRPr="00B0761A">
        <w:rPr>
          <w:rFonts w:ascii="Arial" w:eastAsia="ＭＳ 明朝" w:hAnsi="Arial" w:cs="Arial"/>
        </w:rPr>
        <w:t xml:space="preserve"> of “never”</w:t>
      </w:r>
      <w:r w:rsidR="006829C9" w:rsidRPr="00B0761A">
        <w:rPr>
          <w:rFonts w:ascii="Arial" w:eastAsia="ＭＳ 明朝" w:hAnsi="Arial" w:cs="Arial"/>
        </w:rPr>
        <w:t xml:space="preserve">, </w:t>
      </w:r>
      <w:r w:rsidR="00AF0D2E" w:rsidRPr="00B0761A">
        <w:rPr>
          <w:rFonts w:ascii="Arial" w:eastAsia="ＭＳ 明朝" w:hAnsi="Arial" w:cs="Arial"/>
        </w:rPr>
        <w:t>“sometimes”</w:t>
      </w:r>
      <w:r w:rsidR="006829C9" w:rsidRPr="00B0761A">
        <w:rPr>
          <w:rFonts w:ascii="Arial" w:eastAsia="ＭＳ 明朝" w:hAnsi="Arial" w:cs="Arial"/>
        </w:rPr>
        <w:t xml:space="preserve">, </w:t>
      </w:r>
      <w:r w:rsidR="00AF0D2E" w:rsidRPr="00B0761A">
        <w:rPr>
          <w:rFonts w:ascii="Arial" w:eastAsia="ＭＳ 明朝" w:hAnsi="Arial" w:cs="Arial"/>
        </w:rPr>
        <w:t>“frequently”</w:t>
      </w:r>
      <w:r w:rsidR="006829C9" w:rsidRPr="00B0761A">
        <w:rPr>
          <w:rFonts w:ascii="Arial" w:eastAsia="ＭＳ 明朝" w:hAnsi="Arial" w:cs="Arial"/>
        </w:rPr>
        <w:t>, and</w:t>
      </w:r>
      <w:r w:rsidR="00AF0D2E" w:rsidRPr="00B0761A">
        <w:rPr>
          <w:rFonts w:ascii="Arial" w:eastAsia="ＭＳ 明朝" w:hAnsi="Arial" w:cs="Arial"/>
        </w:rPr>
        <w:t xml:space="preserve"> “always”</w:t>
      </w:r>
      <w:r w:rsidR="006829C9" w:rsidRPr="00B0761A">
        <w:rPr>
          <w:rFonts w:ascii="Arial" w:eastAsia="ＭＳ 明朝" w:hAnsi="Arial" w:cs="Arial"/>
        </w:rPr>
        <w:t>.</w:t>
      </w:r>
      <w:r w:rsidR="00A2482E" w:rsidRPr="00B0761A">
        <w:rPr>
          <w:rFonts w:ascii="Arial" w:eastAsia="ＭＳ 明朝" w:hAnsi="Arial" w:cs="Arial"/>
        </w:rPr>
        <w:t xml:space="preserve"> The remaining two </w:t>
      </w:r>
      <w:r w:rsidR="00057255" w:rsidRPr="00B0761A">
        <w:rPr>
          <w:rFonts w:ascii="Arial" w:eastAsia="ＭＳ 明朝" w:hAnsi="Arial" w:cs="Arial"/>
        </w:rPr>
        <w:t>statement</w:t>
      </w:r>
      <w:r w:rsidR="00A2482E" w:rsidRPr="00B0761A">
        <w:rPr>
          <w:rFonts w:ascii="Arial" w:eastAsia="ＭＳ 明朝" w:hAnsi="Arial" w:cs="Arial"/>
        </w:rPr>
        <w:t>s focused specifically on</w:t>
      </w:r>
      <w:r w:rsidR="00B15A09" w:rsidRPr="00B0761A">
        <w:rPr>
          <w:rFonts w:ascii="Arial" w:eastAsia="ＭＳ 明朝" w:hAnsi="Arial" w:cs="Arial"/>
        </w:rPr>
        <w:t xml:space="preserve"> religious observances</w:t>
      </w:r>
      <w:r w:rsidR="00A2482E" w:rsidRPr="00B0761A">
        <w:rPr>
          <w:rFonts w:ascii="Arial" w:eastAsia="ＭＳ 明朝" w:hAnsi="Arial" w:cs="Arial"/>
        </w:rPr>
        <w:t xml:space="preserve">, which required </w:t>
      </w:r>
      <w:r w:rsidR="008C0838" w:rsidRPr="00B0761A">
        <w:rPr>
          <w:rFonts w:ascii="Arial" w:eastAsia="ＭＳ 明朝" w:hAnsi="Arial" w:cs="Arial"/>
        </w:rPr>
        <w:t xml:space="preserve">somewhat </w:t>
      </w:r>
      <w:r w:rsidR="00B15A09" w:rsidRPr="00B0761A">
        <w:rPr>
          <w:rFonts w:ascii="Arial" w:eastAsia="ＭＳ 明朝" w:hAnsi="Arial" w:cs="Arial"/>
        </w:rPr>
        <w:t>different</w:t>
      </w:r>
      <w:r w:rsidR="00A2482E" w:rsidRPr="00B0761A">
        <w:rPr>
          <w:rFonts w:ascii="Arial" w:eastAsia="ＭＳ 明朝" w:hAnsi="Arial" w:cs="Arial"/>
        </w:rPr>
        <w:t xml:space="preserve"> scales</w:t>
      </w:r>
      <w:r w:rsidR="00B15A09" w:rsidRPr="00B0761A">
        <w:rPr>
          <w:rFonts w:ascii="Arial" w:eastAsia="ＭＳ 明朝" w:hAnsi="Arial" w:cs="Arial"/>
        </w:rPr>
        <w:t xml:space="preserve"> from the other </w:t>
      </w:r>
      <w:bookmarkStart w:id="24" w:name="OLE_LINK172"/>
      <w:bookmarkStart w:id="25" w:name="OLE_LINK173"/>
      <w:r w:rsidR="00057255" w:rsidRPr="00B0761A">
        <w:rPr>
          <w:rFonts w:ascii="Arial" w:eastAsia="ＭＳ 明朝" w:hAnsi="Arial" w:cs="Arial"/>
        </w:rPr>
        <w:t>statement</w:t>
      </w:r>
      <w:bookmarkEnd w:id="24"/>
      <w:bookmarkEnd w:id="25"/>
      <w:r w:rsidR="00B15A09" w:rsidRPr="00B0761A">
        <w:rPr>
          <w:rFonts w:ascii="Arial" w:eastAsia="ＭＳ 明朝" w:hAnsi="Arial" w:cs="Arial"/>
        </w:rPr>
        <w:t>s</w:t>
      </w:r>
      <w:r w:rsidR="00A2482E" w:rsidRPr="00B0761A">
        <w:rPr>
          <w:rFonts w:ascii="Arial" w:eastAsia="ＭＳ 明朝" w:hAnsi="Arial" w:cs="Arial"/>
        </w:rPr>
        <w:t>.</w:t>
      </w:r>
      <w:r w:rsidR="008C0838" w:rsidRPr="00B0761A">
        <w:rPr>
          <w:rFonts w:ascii="Arial" w:eastAsia="ＭＳ 明朝" w:hAnsi="Arial" w:cs="Arial"/>
        </w:rPr>
        <w:t xml:space="preserve"> The </w:t>
      </w:r>
      <w:r w:rsidR="00057255" w:rsidRPr="00B0761A">
        <w:rPr>
          <w:rFonts w:ascii="Arial" w:eastAsia="ＭＳ 明朝" w:hAnsi="Arial" w:cs="Arial"/>
        </w:rPr>
        <w:t>statement</w:t>
      </w:r>
      <w:r w:rsidR="008C0838" w:rsidRPr="00B0761A">
        <w:rPr>
          <w:rFonts w:ascii="Arial" w:eastAsia="ＭＳ 明朝" w:hAnsi="Arial" w:cs="Arial"/>
        </w:rPr>
        <w:t xml:space="preserve">s </w:t>
      </w:r>
      <w:r w:rsidR="00F841B3" w:rsidRPr="00B0761A">
        <w:rPr>
          <w:rFonts w:ascii="Arial" w:eastAsia="ＭＳ 明朝" w:hAnsi="Arial" w:cs="Arial"/>
        </w:rPr>
        <w:t>formed</w:t>
      </w:r>
      <w:r w:rsidR="008C0838" w:rsidRPr="00B0761A">
        <w:rPr>
          <w:rFonts w:ascii="Arial" w:eastAsia="ＭＳ 明朝" w:hAnsi="Arial" w:cs="Arial"/>
        </w:rPr>
        <w:t xml:space="preserve"> four groups: belief (</w:t>
      </w:r>
      <w:r w:rsidR="00403D45" w:rsidRPr="00B0761A">
        <w:rPr>
          <w:rFonts w:ascii="Arial" w:eastAsia="ＭＳ 明朝" w:hAnsi="Arial" w:cs="Arial"/>
        </w:rPr>
        <w:t>3</w:t>
      </w:r>
      <w:r w:rsidR="00F841B3" w:rsidRPr="00B0761A">
        <w:rPr>
          <w:rFonts w:ascii="Arial" w:eastAsia="ＭＳ 明朝" w:hAnsi="Arial" w:cs="Arial"/>
        </w:rPr>
        <w:t xml:space="preserve"> statements</w:t>
      </w:r>
      <w:r w:rsidR="008C0838" w:rsidRPr="00B0761A">
        <w:rPr>
          <w:rFonts w:ascii="Arial" w:eastAsia="ＭＳ 明朝" w:hAnsi="Arial" w:cs="Arial"/>
        </w:rPr>
        <w:t>), acts of worship (3), day-to-day behavior (3), and use of social media (17).</w:t>
      </w:r>
      <w:bookmarkStart w:id="26" w:name="OLE_LINK92"/>
      <w:bookmarkStart w:id="27" w:name="OLE_LINK93"/>
      <w:bookmarkEnd w:id="9"/>
      <w:bookmarkEnd w:id="10"/>
      <w:r w:rsidR="0029311D" w:rsidRPr="00B0761A">
        <w:rPr>
          <w:rFonts w:ascii="Arial" w:eastAsia="ＭＳ 明朝" w:hAnsi="Arial" w:cs="Arial"/>
        </w:rPr>
        <w:t xml:space="preserve"> </w:t>
      </w:r>
      <w:r w:rsidR="00084141" w:rsidRPr="00B0761A">
        <w:rPr>
          <w:rFonts w:ascii="Arial" w:eastAsia="ＭＳ 明朝" w:hAnsi="Arial" w:cs="Arial"/>
        </w:rPr>
        <w:t>We based the s</w:t>
      </w:r>
      <w:r w:rsidR="00057255" w:rsidRPr="00B0761A">
        <w:rPr>
          <w:rFonts w:ascii="Arial" w:eastAsia="ＭＳ 明朝" w:hAnsi="Arial" w:cs="Arial"/>
        </w:rPr>
        <w:t>tatement</w:t>
      </w:r>
      <w:r w:rsidR="0012607F" w:rsidRPr="00B0761A">
        <w:rPr>
          <w:rFonts w:ascii="Arial" w:eastAsia="ＭＳ 明朝" w:hAnsi="Arial" w:cs="Arial"/>
        </w:rPr>
        <w:t xml:space="preserve">s </w:t>
      </w:r>
      <w:r w:rsidR="0029311D" w:rsidRPr="00B0761A">
        <w:rPr>
          <w:rFonts w:ascii="Arial" w:eastAsia="ＭＳ 明朝" w:hAnsi="Arial" w:cs="Arial"/>
        </w:rPr>
        <w:t>in part</w:t>
      </w:r>
      <w:r w:rsidR="0012607F" w:rsidRPr="00B0761A">
        <w:rPr>
          <w:rFonts w:ascii="Arial" w:eastAsia="ＭＳ 明朝" w:hAnsi="Arial" w:cs="Arial"/>
        </w:rPr>
        <w:t xml:space="preserve"> on </w:t>
      </w:r>
      <w:bookmarkStart w:id="28" w:name="OLE_LINK10"/>
      <w:bookmarkStart w:id="29" w:name="OLE_LINK11"/>
      <w:proofErr w:type="spellStart"/>
      <w:r w:rsidR="0012607F" w:rsidRPr="00B0761A">
        <w:rPr>
          <w:rFonts w:ascii="Arial" w:eastAsia="ＭＳ 明朝" w:hAnsi="Arial" w:cs="Arial"/>
        </w:rPr>
        <w:t>Sethi</w:t>
      </w:r>
      <w:proofErr w:type="spellEnd"/>
      <w:r w:rsidR="0012607F" w:rsidRPr="00B0761A">
        <w:rPr>
          <w:rFonts w:ascii="Arial" w:eastAsia="ＭＳ 明朝" w:hAnsi="Arial" w:cs="Arial"/>
        </w:rPr>
        <w:t xml:space="preserve"> and Seligman’s</w:t>
      </w:r>
      <w:r w:rsidR="00E177B9" w:rsidRPr="00B0761A">
        <w:rPr>
          <w:rFonts w:ascii="Arial" w:eastAsia="ＭＳ 明朝" w:hAnsi="Arial" w:cs="Arial"/>
        </w:rPr>
        <w:t xml:space="preserve"> </w:t>
      </w:r>
      <w:r w:rsidR="00E177B9"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2OOgYr0j","properties":{"formattedCitation":"(1993)","plainCitation":"(1993)"},"citationItems":[{"id":144,"uris":["http://zotero.org/users/26821/items/BVHPV34K"],"uri":["http://zotero.org/users/26821/items/BVHPV34K"],"itemData":{"id":144,"type":"article-journal","title":"Optimism and fundamentalism","container-title":"Psychological Science","page":"256-259","volume":"4","issue":"4","source":"pss.sagepub.com","abstract":"Ex­plana­to­ry style from nine re­li­gious groups, rep­re­sent­ing fun­da­men­tal­ist, mod­er­ate, and lib­er­al view­points, was in­ves­ti­gat­ed by ques­tion­naire and by blind con­tent anal­y­sis of their ser­mons and litur­gy. Fun­da­men­tal­ist in­di­vid­u­als were sig­nif­i­cant­ly more op­ti­mistic by ques­tion­naire than those from mod­er­ate re­li­gions, who were in turn more op­ti­mistic than lib­er­als. The litur­gy and ser­mons showed the par­al­lel pat­tern of op­ti­mism. Re­gres­sion anal­y­ses sug­gest­ed that the greater op­ti­mism of fun­da­men­tal­ist in­di­vid­u­als may be en­tire­ly ac­count­ed for by the greater hope and dai­ly in­flu­ence fun­da­men­tal­ism en­gen­ders, along with the greater op­ti­mism of the re­li­gious ser­vices they hear.","DOI":"10.1111/j.1467-9280.1993.tb00271.x","ISSN":"0956-7976, 1467-9280","journalAbbreviation":"Psychological Science","language":"en","author":[{"family":"Sethi","given":"Sheena"},{"family":"Seligman","given":"Martin E. P."}],"issued":{"date-parts":[["1993",7,1]]}},"suppress-author":true}],"schema":"https://github.com/citation-style-language/schema/raw/master/csl-citation.json"} </w:instrText>
      </w:r>
      <w:r w:rsidR="00E177B9" w:rsidRPr="00B0761A">
        <w:rPr>
          <w:rFonts w:ascii="Arial" w:eastAsia="ＭＳ 明朝" w:hAnsi="Arial" w:cs="Arial"/>
        </w:rPr>
        <w:fldChar w:fldCharType="separate"/>
      </w:r>
      <w:r w:rsidR="006B25A8" w:rsidRPr="00B0761A">
        <w:rPr>
          <w:rFonts w:ascii="Arial" w:eastAsia="ＭＳ 明朝" w:hAnsi="Arial" w:cs="Arial"/>
          <w:noProof/>
        </w:rPr>
        <w:t>(1993)</w:t>
      </w:r>
      <w:r w:rsidR="00E177B9" w:rsidRPr="00B0761A">
        <w:rPr>
          <w:rFonts w:ascii="Arial" w:eastAsia="ＭＳ 明朝" w:hAnsi="Arial" w:cs="Arial"/>
        </w:rPr>
        <w:fldChar w:fldCharType="end"/>
      </w:r>
      <w:r w:rsidR="0012607F" w:rsidRPr="00B0761A">
        <w:rPr>
          <w:rFonts w:ascii="Arial" w:eastAsia="ＭＳ 明朝" w:hAnsi="Arial" w:cs="Arial"/>
        </w:rPr>
        <w:t xml:space="preserve"> </w:t>
      </w:r>
      <w:r w:rsidR="00A731E9" w:rsidRPr="00B0761A">
        <w:rPr>
          <w:rFonts w:ascii="Arial" w:eastAsia="ＭＳ 明朝" w:hAnsi="Arial" w:cs="Arial"/>
        </w:rPr>
        <w:t>Religiousness Measure</w:t>
      </w:r>
      <w:bookmarkEnd w:id="28"/>
      <w:bookmarkEnd w:id="29"/>
      <w:r w:rsidR="00AE6565" w:rsidRPr="00B0761A">
        <w:rPr>
          <w:rFonts w:ascii="Arial" w:eastAsia="ＭＳ 明朝" w:hAnsi="Arial" w:cs="Arial"/>
        </w:rPr>
        <w:t>,</w:t>
      </w:r>
      <w:r w:rsidR="00A731E9" w:rsidRPr="00B0761A">
        <w:rPr>
          <w:rFonts w:ascii="Arial" w:eastAsia="ＭＳ 明朝" w:hAnsi="Arial" w:cs="Arial"/>
        </w:rPr>
        <w:t xml:space="preserve"> and </w:t>
      </w:r>
      <w:bookmarkStart w:id="30" w:name="OLE_LINK12"/>
      <w:bookmarkStart w:id="31" w:name="OLE_LINK13"/>
      <w:r w:rsidR="0012607F" w:rsidRPr="00B0761A">
        <w:rPr>
          <w:rFonts w:ascii="Arial" w:eastAsia="ＭＳ 明朝" w:hAnsi="Arial" w:cs="Arial"/>
        </w:rPr>
        <w:t>Roof and Perkins’</w:t>
      </w:r>
      <w:r w:rsidR="00494FCE" w:rsidRPr="00B0761A">
        <w:rPr>
          <w:rFonts w:ascii="Arial" w:eastAsia="ＭＳ 明朝" w:hAnsi="Arial" w:cs="Arial"/>
        </w:rPr>
        <w:t xml:space="preserve"> </w:t>
      </w:r>
      <w:r w:rsidR="00494FCE" w:rsidRPr="00B0761A">
        <w:rPr>
          <w:rFonts w:ascii="Arial" w:eastAsia="ＭＳ 明朝" w:hAnsi="Arial" w:cs="Arial"/>
        </w:rPr>
        <w:fldChar w:fldCharType="begin"/>
      </w:r>
      <w:r w:rsidR="006B25A8" w:rsidRPr="00B0761A">
        <w:rPr>
          <w:rFonts w:ascii="Arial" w:eastAsia="ＭＳ 明朝" w:hAnsi="Arial" w:cs="Arial"/>
        </w:rPr>
        <w:instrText xml:space="preserve"> ADDIN ZOTERO_ITEM CSL_CITATION {"citationID":"t1NuBkGU","properties":{"formattedCitation":"(1975)","plainCitation":"(1975)"},"citationItems":[{"id":147,"uris":["http://zotero.org/users/26821/items/CTR3GFKF"],"uri":["http://zotero.org/users/26821/items/CTR3GFKF"],"itemData":{"id":147,"type":"article-journal","title":"On conceptualizing salience in religious commitment","container-title":"Journal for the Scientific Study of Religion","page":"111-128","volume":"14","issue":"2","source":"JSTOR","abstract":"Two alternative approaches to the conceptualization and analysis of salience in religious commitment are examined: specification and linear, additive models. Using data from a North Carolina sample of Episcopalians, little evidence is found in support of a specification effect. Considerably more support is obtained, however, for a linear, additive formulation in which salience is conceptualized as intervening between localistic world view and orthodoxy, as independent variables, and four consequential dimension measures. Salience is shown to have a \"counter effect\" to that of orthodoxy in the cases of church activism, political conservatism, antiblack prejudice, and racism. Issues pertinent to further research on religious salience are raised.","DOI":"10.2307/1384735","ISSN":"0021-8294","journalAbbreviation":"Journal for the Scientific Study of Religion","author":[{"family":"Roof","given":"Wade Clark"},{"family":"Perkins","given":"Richard B."}],"issued":{"date-parts":[["1975"]]}},"suppress-author":true}],"schema":"https://github.com/citation-style-language/schema/raw/master/csl-citation.json"} </w:instrText>
      </w:r>
      <w:r w:rsidR="00494FCE" w:rsidRPr="00B0761A">
        <w:rPr>
          <w:rFonts w:ascii="Arial" w:eastAsia="ＭＳ 明朝" w:hAnsi="Arial" w:cs="Arial"/>
        </w:rPr>
        <w:fldChar w:fldCharType="separate"/>
      </w:r>
      <w:r w:rsidR="006B25A8" w:rsidRPr="00B0761A">
        <w:rPr>
          <w:rFonts w:ascii="Arial" w:eastAsia="ＭＳ 明朝" w:hAnsi="Arial" w:cs="Arial"/>
          <w:noProof/>
        </w:rPr>
        <w:t>(1975)</w:t>
      </w:r>
      <w:r w:rsidR="00494FCE" w:rsidRPr="00B0761A">
        <w:rPr>
          <w:rFonts w:ascii="Arial" w:eastAsia="ＭＳ 明朝" w:hAnsi="Arial" w:cs="Arial"/>
        </w:rPr>
        <w:fldChar w:fldCharType="end"/>
      </w:r>
      <w:r w:rsidR="0012607F" w:rsidRPr="00B0761A">
        <w:rPr>
          <w:rFonts w:ascii="Arial" w:eastAsia="ＭＳ 明朝" w:hAnsi="Arial" w:cs="Arial"/>
        </w:rPr>
        <w:t xml:space="preserve"> </w:t>
      </w:r>
      <w:r w:rsidR="00A731E9" w:rsidRPr="00B0761A">
        <w:rPr>
          <w:rFonts w:ascii="Arial" w:eastAsia="ＭＳ 明朝" w:hAnsi="Arial" w:cs="Arial"/>
        </w:rPr>
        <w:t>Salience in Religious Commitment Scale</w:t>
      </w:r>
      <w:bookmarkEnd w:id="30"/>
      <w:bookmarkEnd w:id="31"/>
      <w:r w:rsidR="00B27954" w:rsidRPr="00B0761A">
        <w:rPr>
          <w:rFonts w:ascii="Arial" w:eastAsia="ＭＳ 明朝" w:hAnsi="Arial" w:cs="Arial"/>
        </w:rPr>
        <w:t xml:space="preserve">, </w:t>
      </w:r>
      <w:r w:rsidR="00084141" w:rsidRPr="00B0761A">
        <w:rPr>
          <w:rFonts w:ascii="Arial" w:eastAsia="ＭＳ 明朝" w:hAnsi="Arial" w:cs="Arial"/>
        </w:rPr>
        <w:t xml:space="preserve">both </w:t>
      </w:r>
      <w:r w:rsidR="00B27954" w:rsidRPr="00B0761A">
        <w:rPr>
          <w:rFonts w:ascii="Arial" w:eastAsia="ＭＳ 明朝" w:hAnsi="Arial" w:cs="Arial"/>
        </w:rPr>
        <w:t>modified and expanded to focus on online behavior in an Islamic context</w:t>
      </w:r>
      <w:r w:rsidR="00A731E9" w:rsidRPr="00B0761A">
        <w:rPr>
          <w:rFonts w:ascii="Arial" w:eastAsia="ＭＳ 明朝" w:hAnsi="Arial" w:cs="Arial"/>
        </w:rPr>
        <w:t>.</w:t>
      </w:r>
    </w:p>
    <w:p w14:paraId="3D9D2567" w14:textId="77777777" w:rsidR="00AC51C9" w:rsidRPr="00B0761A" w:rsidRDefault="00AC51C9" w:rsidP="00AC51C9">
      <w:pPr>
        <w:pStyle w:val="PlainText"/>
        <w:rPr>
          <w:rFonts w:ascii="Arial" w:eastAsia="ＭＳ 明朝" w:hAnsi="Arial" w:cs="Arial"/>
        </w:rPr>
      </w:pPr>
    </w:p>
    <w:p w14:paraId="358DF965" w14:textId="77777777" w:rsidR="009E33B3" w:rsidRPr="00B0761A" w:rsidRDefault="009E33B3" w:rsidP="009E33B3">
      <w:pPr>
        <w:pStyle w:val="PlainText"/>
        <w:rPr>
          <w:rFonts w:ascii="Arial" w:eastAsia="ＭＳ 明朝" w:hAnsi="Arial" w:cs="Arial"/>
        </w:rPr>
      </w:pPr>
      <w:r w:rsidRPr="00B0761A">
        <w:rPr>
          <w:rFonts w:ascii="Arial" w:eastAsia="ＭＳ 明朝" w:hAnsi="Arial" w:cs="Arial"/>
        </w:rPr>
        <w:t>We coded the responses for both scales as numbers in the range 1 to 4, where:</w:t>
      </w:r>
    </w:p>
    <w:p w14:paraId="22A56312" w14:textId="77777777" w:rsidR="009E33B3" w:rsidRPr="00B0761A" w:rsidRDefault="009E33B3" w:rsidP="009E33B3">
      <w:pPr>
        <w:pStyle w:val="PlainText"/>
        <w:rPr>
          <w:rFonts w:ascii="Arial" w:eastAsia="ＭＳ 明朝" w:hAnsi="Arial" w:cs="Arial"/>
        </w:rPr>
      </w:pPr>
    </w:p>
    <w:p w14:paraId="3DD6790A" w14:textId="77777777" w:rsidR="009E33B3" w:rsidRPr="00B0761A" w:rsidRDefault="009E33B3" w:rsidP="009E33B3">
      <w:pPr>
        <w:pStyle w:val="PlainText"/>
        <w:numPr>
          <w:ilvl w:val="0"/>
          <w:numId w:val="6"/>
        </w:numPr>
        <w:rPr>
          <w:rFonts w:ascii="Arial" w:eastAsia="ＭＳ 明朝" w:hAnsi="Arial" w:cs="Arial"/>
        </w:rPr>
      </w:pPr>
      <w:r w:rsidRPr="00B0761A">
        <w:rPr>
          <w:rFonts w:ascii="Arial" w:eastAsia="ＭＳ 明朝" w:hAnsi="Arial" w:cs="Arial"/>
        </w:rPr>
        <w:t>1.00 to 1.75 represented “strongly disagree” or “never”,</w:t>
      </w:r>
    </w:p>
    <w:p w14:paraId="67EE43C1" w14:textId="77777777" w:rsidR="009E33B3" w:rsidRPr="00B0761A" w:rsidRDefault="009E33B3" w:rsidP="009E33B3">
      <w:pPr>
        <w:pStyle w:val="PlainText"/>
        <w:numPr>
          <w:ilvl w:val="0"/>
          <w:numId w:val="6"/>
        </w:numPr>
        <w:rPr>
          <w:rFonts w:ascii="Arial" w:eastAsia="ＭＳ 明朝" w:hAnsi="Arial" w:cs="Arial"/>
        </w:rPr>
      </w:pPr>
      <w:r w:rsidRPr="00B0761A">
        <w:rPr>
          <w:rFonts w:ascii="Arial" w:eastAsia="ＭＳ 明朝" w:hAnsi="Arial" w:cs="Arial"/>
        </w:rPr>
        <w:t>1.76 to 2.50 represented “somewhat agree” or “sometimes”,</w:t>
      </w:r>
    </w:p>
    <w:p w14:paraId="3AAA3C20" w14:textId="77777777" w:rsidR="009E33B3" w:rsidRPr="00B0761A" w:rsidRDefault="009E33B3" w:rsidP="009E33B3">
      <w:pPr>
        <w:pStyle w:val="PlainText"/>
        <w:numPr>
          <w:ilvl w:val="0"/>
          <w:numId w:val="6"/>
        </w:numPr>
        <w:rPr>
          <w:rFonts w:ascii="Arial" w:eastAsia="ＭＳ 明朝" w:hAnsi="Arial" w:cs="Arial"/>
        </w:rPr>
      </w:pPr>
      <w:r w:rsidRPr="00B0761A">
        <w:rPr>
          <w:rFonts w:ascii="Arial" w:eastAsia="ＭＳ 明朝" w:hAnsi="Arial" w:cs="Arial"/>
        </w:rPr>
        <w:t>2.51 to 3.25 represented “agree” or “frequently”, and</w:t>
      </w:r>
    </w:p>
    <w:p w14:paraId="2FD15884" w14:textId="77777777" w:rsidR="009E33B3" w:rsidRPr="00B0761A" w:rsidRDefault="009E33B3" w:rsidP="009E33B3">
      <w:pPr>
        <w:pStyle w:val="PlainText"/>
        <w:numPr>
          <w:ilvl w:val="0"/>
          <w:numId w:val="6"/>
        </w:numPr>
        <w:rPr>
          <w:rFonts w:ascii="Arial" w:eastAsia="ＭＳ 明朝" w:hAnsi="Arial" w:cs="Arial"/>
        </w:rPr>
      </w:pPr>
      <w:r w:rsidRPr="00B0761A">
        <w:rPr>
          <w:rFonts w:ascii="Arial" w:eastAsia="ＭＳ 明朝" w:hAnsi="Arial" w:cs="Arial"/>
        </w:rPr>
        <w:t>3.26 to 4.00 represented “strongly agree” or “always”.</w:t>
      </w:r>
    </w:p>
    <w:p w14:paraId="0D3D7EF9" w14:textId="77777777" w:rsidR="009E33B3" w:rsidRDefault="009E33B3" w:rsidP="009E33B3">
      <w:pPr>
        <w:pStyle w:val="PlainText"/>
        <w:rPr>
          <w:rFonts w:ascii="Arial" w:eastAsia="ＭＳ 明朝" w:hAnsi="Arial" w:cs="Arial"/>
        </w:rPr>
      </w:pPr>
    </w:p>
    <w:p w14:paraId="3C626E13" w14:textId="06304BF9" w:rsidR="00980433" w:rsidRDefault="00980433" w:rsidP="009E33B3">
      <w:pPr>
        <w:pStyle w:val="PlainText"/>
        <w:rPr>
          <w:rFonts w:ascii="Arial" w:eastAsia="ＭＳ 明朝" w:hAnsi="Arial" w:cs="Arial"/>
        </w:rPr>
      </w:pPr>
      <w:r>
        <w:rPr>
          <w:rFonts w:ascii="Arial" w:eastAsia="ＭＳ 明朝" w:hAnsi="Arial" w:cs="Arial"/>
        </w:rPr>
        <w:t xml:space="preserve">An obvious concern with interviewing participants </w:t>
      </w:r>
      <w:r w:rsidR="00BF3C29">
        <w:rPr>
          <w:rFonts w:ascii="Arial" w:eastAsia="ＭＳ 明朝" w:hAnsi="Arial" w:cs="Arial"/>
        </w:rPr>
        <w:t xml:space="preserve">living </w:t>
      </w:r>
      <w:r>
        <w:rPr>
          <w:rFonts w:ascii="Arial" w:eastAsia="ＭＳ 明朝" w:hAnsi="Arial" w:cs="Arial"/>
        </w:rPr>
        <w:t>in New Zealand was</w:t>
      </w:r>
      <w:r w:rsidR="00BF3C29">
        <w:rPr>
          <w:rFonts w:ascii="Arial" w:eastAsia="ＭＳ 明朝" w:hAnsi="Arial" w:cs="Arial"/>
        </w:rPr>
        <w:t xml:space="preserve"> that being in an individualistic </w:t>
      </w:r>
      <w:r>
        <w:rPr>
          <w:rFonts w:ascii="Arial" w:eastAsia="ＭＳ 明朝" w:hAnsi="Arial" w:cs="Arial"/>
        </w:rPr>
        <w:t xml:space="preserve">culture for an extended period might cause them to change their behavior. </w:t>
      </w:r>
      <w:r w:rsidR="00BA30AD">
        <w:rPr>
          <w:rFonts w:ascii="Arial" w:eastAsia="ＭＳ 明朝" w:hAnsi="Arial" w:cs="Arial"/>
        </w:rPr>
        <w:t>That is</w:t>
      </w:r>
      <w:r>
        <w:rPr>
          <w:rFonts w:ascii="Arial" w:eastAsia="ＭＳ 明朝" w:hAnsi="Arial" w:cs="Arial"/>
        </w:rPr>
        <w:t xml:space="preserve">, </w:t>
      </w:r>
      <w:r w:rsidR="006A63CD">
        <w:rPr>
          <w:rFonts w:ascii="Arial" w:eastAsia="ＭＳ 明朝" w:hAnsi="Arial" w:cs="Arial"/>
        </w:rPr>
        <w:t>long-term exposure to</w:t>
      </w:r>
      <w:r>
        <w:rPr>
          <w:rFonts w:ascii="Arial" w:eastAsia="ＭＳ 明朝" w:hAnsi="Arial" w:cs="Arial"/>
        </w:rPr>
        <w:t xml:space="preserve"> </w:t>
      </w:r>
      <w:r w:rsidR="00027076">
        <w:rPr>
          <w:rFonts w:ascii="Arial" w:eastAsia="ＭＳ 明朝" w:hAnsi="Arial" w:cs="Arial"/>
        </w:rPr>
        <w:t>New Zealand</w:t>
      </w:r>
      <w:r>
        <w:rPr>
          <w:rFonts w:ascii="Arial" w:eastAsia="ＭＳ 明朝" w:hAnsi="Arial" w:cs="Arial"/>
        </w:rPr>
        <w:t xml:space="preserve"> norms might erode </w:t>
      </w:r>
      <w:r w:rsidR="006C0086">
        <w:rPr>
          <w:rFonts w:ascii="Arial" w:eastAsia="ＭＳ 明朝" w:hAnsi="Arial" w:cs="Arial"/>
        </w:rPr>
        <w:t>the influence</w:t>
      </w:r>
      <w:r>
        <w:rPr>
          <w:rFonts w:ascii="Arial" w:eastAsia="ＭＳ 明朝" w:hAnsi="Arial" w:cs="Arial"/>
        </w:rPr>
        <w:t xml:space="preserve"> of Saudi norms. To </w:t>
      </w:r>
      <w:r w:rsidR="00AF6256">
        <w:rPr>
          <w:rFonts w:ascii="Arial" w:eastAsia="ＭＳ 明朝" w:hAnsi="Arial" w:cs="Arial"/>
        </w:rPr>
        <w:t>test this</w:t>
      </w:r>
      <w:r>
        <w:rPr>
          <w:rFonts w:ascii="Arial" w:eastAsia="ＭＳ 明朝" w:hAnsi="Arial" w:cs="Arial"/>
        </w:rPr>
        <w:t xml:space="preserve">, we </w:t>
      </w:r>
      <w:r w:rsidR="005A53F2">
        <w:rPr>
          <w:rFonts w:ascii="Arial" w:eastAsia="ＭＳ 明朝" w:hAnsi="Arial" w:cs="Arial"/>
        </w:rPr>
        <w:t>split</w:t>
      </w:r>
      <w:r>
        <w:rPr>
          <w:rFonts w:ascii="Arial" w:eastAsia="ＭＳ 明朝" w:hAnsi="Arial" w:cs="Arial"/>
        </w:rPr>
        <w:t xml:space="preserve"> the male participants into two groups</w:t>
      </w:r>
      <w:r w:rsidR="003F6532">
        <w:rPr>
          <w:rFonts w:ascii="Arial" w:eastAsia="ＭＳ 明朝" w:hAnsi="Arial" w:cs="Arial"/>
        </w:rPr>
        <w:t xml:space="preserve">. </w:t>
      </w:r>
      <w:r w:rsidR="007302A5">
        <w:rPr>
          <w:rFonts w:ascii="Arial" w:eastAsia="ＭＳ 明朝" w:hAnsi="Arial" w:cs="Arial"/>
        </w:rPr>
        <w:t>S</w:t>
      </w:r>
      <w:r w:rsidR="009C7A28">
        <w:rPr>
          <w:rFonts w:ascii="Arial" w:eastAsia="ＭＳ 明朝" w:hAnsi="Arial" w:cs="Arial"/>
        </w:rPr>
        <w:t xml:space="preserve">ix </w:t>
      </w:r>
      <w:r w:rsidR="003F6532">
        <w:rPr>
          <w:rFonts w:ascii="Arial" w:eastAsia="ＭＳ 明朝" w:hAnsi="Arial" w:cs="Arial"/>
        </w:rPr>
        <w:t xml:space="preserve">had </w:t>
      </w:r>
      <w:r w:rsidR="00BD38D8">
        <w:rPr>
          <w:rFonts w:ascii="Arial" w:eastAsia="ＭＳ 明朝" w:hAnsi="Arial" w:cs="Arial"/>
        </w:rPr>
        <w:t>been</w:t>
      </w:r>
      <w:r>
        <w:rPr>
          <w:rFonts w:ascii="Arial" w:eastAsia="ＭＳ 明朝" w:hAnsi="Arial" w:cs="Arial"/>
        </w:rPr>
        <w:t xml:space="preserve"> in New Zealand for less than </w:t>
      </w:r>
      <w:r w:rsidR="00A83575">
        <w:rPr>
          <w:rFonts w:ascii="Arial" w:eastAsia="ＭＳ 明朝" w:hAnsi="Arial" w:cs="Arial"/>
        </w:rPr>
        <w:t>a</w:t>
      </w:r>
      <w:r>
        <w:rPr>
          <w:rFonts w:ascii="Arial" w:eastAsia="ＭＳ 明朝" w:hAnsi="Arial" w:cs="Arial"/>
        </w:rPr>
        <w:t xml:space="preserve"> year</w:t>
      </w:r>
      <w:r w:rsidR="00804912">
        <w:rPr>
          <w:rFonts w:ascii="Arial" w:eastAsia="ＭＳ 明朝" w:hAnsi="Arial" w:cs="Arial"/>
        </w:rPr>
        <w:t>, with stays ranging</w:t>
      </w:r>
      <w:r w:rsidR="009C7A28">
        <w:rPr>
          <w:rFonts w:ascii="Arial" w:eastAsia="ＭＳ 明朝" w:hAnsi="Arial" w:cs="Arial"/>
        </w:rPr>
        <w:t xml:space="preserve"> </w:t>
      </w:r>
      <w:r w:rsidR="00804912">
        <w:rPr>
          <w:rFonts w:ascii="Arial" w:eastAsia="ＭＳ 明朝" w:hAnsi="Arial" w:cs="Arial"/>
        </w:rPr>
        <w:t>from</w:t>
      </w:r>
      <w:r w:rsidR="009C7A28">
        <w:rPr>
          <w:rFonts w:ascii="Arial" w:eastAsia="ＭＳ 明朝" w:hAnsi="Arial" w:cs="Arial"/>
        </w:rPr>
        <w:t xml:space="preserve"> one </w:t>
      </w:r>
      <w:r w:rsidR="00804912">
        <w:rPr>
          <w:rFonts w:ascii="Arial" w:eastAsia="ＭＳ 明朝" w:hAnsi="Arial" w:cs="Arial"/>
        </w:rPr>
        <w:t>to</w:t>
      </w:r>
      <w:r w:rsidR="009C7A28">
        <w:rPr>
          <w:rFonts w:ascii="Arial" w:eastAsia="ＭＳ 明朝" w:hAnsi="Arial" w:cs="Arial"/>
        </w:rPr>
        <w:t xml:space="preserve"> eight months.</w:t>
      </w:r>
      <w:r w:rsidR="003F6532">
        <w:rPr>
          <w:rFonts w:ascii="Arial" w:eastAsia="ＭＳ 明朝" w:hAnsi="Arial" w:cs="Arial"/>
        </w:rPr>
        <w:t xml:space="preserve"> The </w:t>
      </w:r>
      <w:r w:rsidR="003B2FBE">
        <w:rPr>
          <w:rFonts w:ascii="Arial" w:eastAsia="ＭＳ 明朝" w:hAnsi="Arial" w:cs="Arial"/>
        </w:rPr>
        <w:t>remaining</w:t>
      </w:r>
      <w:r w:rsidR="009E27D5">
        <w:rPr>
          <w:rFonts w:ascii="Arial" w:eastAsia="ＭＳ 明朝" w:hAnsi="Arial" w:cs="Arial"/>
        </w:rPr>
        <w:t xml:space="preserve"> </w:t>
      </w:r>
      <w:r w:rsidR="000E59CC">
        <w:rPr>
          <w:rFonts w:ascii="Arial" w:eastAsia="ＭＳ 明朝" w:hAnsi="Arial" w:cs="Arial"/>
        </w:rPr>
        <w:t>three</w:t>
      </w:r>
      <w:r w:rsidR="004F39D9">
        <w:rPr>
          <w:rFonts w:ascii="Arial" w:eastAsia="ＭＳ 明朝" w:hAnsi="Arial" w:cs="Arial"/>
        </w:rPr>
        <w:t xml:space="preserve"> </w:t>
      </w:r>
      <w:r w:rsidR="000E59CC">
        <w:rPr>
          <w:rFonts w:ascii="Arial" w:eastAsia="ＭＳ 明朝" w:hAnsi="Arial" w:cs="Arial"/>
        </w:rPr>
        <w:t>had</w:t>
      </w:r>
      <w:r w:rsidR="009C7A28">
        <w:rPr>
          <w:rFonts w:ascii="Arial" w:eastAsia="ＭＳ 明朝" w:hAnsi="Arial" w:cs="Arial"/>
        </w:rPr>
        <w:t xml:space="preserve"> </w:t>
      </w:r>
      <w:r w:rsidR="00936B6E">
        <w:rPr>
          <w:rFonts w:ascii="Arial" w:eastAsia="ＭＳ 明朝" w:hAnsi="Arial" w:cs="Arial"/>
        </w:rPr>
        <w:t>been in New Zealand</w:t>
      </w:r>
      <w:r w:rsidR="00C541CB">
        <w:rPr>
          <w:rFonts w:ascii="Arial" w:eastAsia="ＭＳ 明朝" w:hAnsi="Arial" w:cs="Arial"/>
        </w:rPr>
        <w:t xml:space="preserve"> </w:t>
      </w:r>
      <w:r w:rsidR="00080C57">
        <w:rPr>
          <w:rFonts w:ascii="Arial" w:eastAsia="ＭＳ 明朝" w:hAnsi="Arial" w:cs="Arial"/>
        </w:rPr>
        <w:t>b</w:t>
      </w:r>
      <w:r w:rsidR="00164F7A">
        <w:rPr>
          <w:rFonts w:ascii="Arial" w:eastAsia="ＭＳ 明朝" w:hAnsi="Arial" w:cs="Arial"/>
        </w:rPr>
        <w:t>etween</w:t>
      </w:r>
      <w:r w:rsidR="009C7A28">
        <w:rPr>
          <w:rFonts w:ascii="Arial" w:eastAsia="ＭＳ 明朝" w:hAnsi="Arial" w:cs="Arial"/>
        </w:rPr>
        <w:t xml:space="preserve"> </w:t>
      </w:r>
      <w:r w:rsidR="00936B6E">
        <w:rPr>
          <w:rFonts w:ascii="Arial" w:eastAsia="ＭＳ 明朝" w:hAnsi="Arial" w:cs="Arial"/>
        </w:rPr>
        <w:t>t</w:t>
      </w:r>
      <w:r w:rsidR="004F39D9">
        <w:rPr>
          <w:rFonts w:ascii="Arial" w:eastAsia="ＭＳ 明朝" w:hAnsi="Arial" w:cs="Arial"/>
        </w:rPr>
        <w:t xml:space="preserve">wo </w:t>
      </w:r>
      <w:r w:rsidR="00164F7A">
        <w:rPr>
          <w:rFonts w:ascii="Arial" w:eastAsia="ＭＳ 明朝" w:hAnsi="Arial" w:cs="Arial"/>
        </w:rPr>
        <w:t>and</w:t>
      </w:r>
      <w:r w:rsidR="004F39D9">
        <w:rPr>
          <w:rFonts w:ascii="Arial" w:eastAsia="ＭＳ 明朝" w:hAnsi="Arial" w:cs="Arial"/>
        </w:rPr>
        <w:t xml:space="preserve"> four years</w:t>
      </w:r>
      <w:r>
        <w:rPr>
          <w:rFonts w:ascii="Arial" w:eastAsia="ＭＳ 明朝" w:hAnsi="Arial" w:cs="Arial"/>
        </w:rPr>
        <w:t>.</w:t>
      </w:r>
    </w:p>
    <w:p w14:paraId="1559978B" w14:textId="77777777" w:rsidR="006A316B" w:rsidRDefault="006A316B" w:rsidP="009E33B3">
      <w:pPr>
        <w:pStyle w:val="PlainText"/>
        <w:rPr>
          <w:rFonts w:ascii="Arial" w:eastAsia="ＭＳ 明朝" w:hAnsi="Arial" w:cs="Arial"/>
        </w:rPr>
      </w:pPr>
    </w:p>
    <w:p w14:paraId="1672E2CC" w14:textId="2ED8E6F2" w:rsidR="00C82A00" w:rsidRDefault="00416468" w:rsidP="009E33B3">
      <w:pPr>
        <w:pStyle w:val="PlainText"/>
        <w:rPr>
          <w:rFonts w:ascii="Arial" w:eastAsia="ＭＳ 明朝" w:hAnsi="Arial" w:cs="Arial"/>
          <w:lang w:val="en-NZ"/>
        </w:rPr>
      </w:pPr>
      <w:r>
        <w:rPr>
          <w:rFonts w:ascii="Arial" w:eastAsia="ＭＳ 明朝" w:hAnsi="Arial" w:cs="Arial"/>
        </w:rPr>
        <w:t xml:space="preserve">We found no </w:t>
      </w:r>
      <w:r w:rsidRPr="00416468">
        <w:rPr>
          <w:rFonts w:ascii="Arial" w:eastAsia="ＭＳ 明朝" w:hAnsi="Arial" w:cs="Arial"/>
          <w:lang w:val="en-NZ"/>
        </w:rPr>
        <w:t xml:space="preserve">obvious differences in social media engagement </w:t>
      </w:r>
      <w:r>
        <w:rPr>
          <w:rFonts w:ascii="Arial" w:eastAsia="ＭＳ 明朝" w:hAnsi="Arial" w:cs="Arial"/>
          <w:lang w:val="en-NZ"/>
        </w:rPr>
        <w:t>between the two groups. T</w:t>
      </w:r>
      <w:r w:rsidRPr="00416468">
        <w:rPr>
          <w:rFonts w:ascii="Arial" w:eastAsia="ＭＳ 明朝" w:hAnsi="Arial" w:cs="Arial"/>
          <w:lang w:val="en-NZ"/>
        </w:rPr>
        <w:t xml:space="preserve">he experience </w:t>
      </w:r>
      <w:r w:rsidR="002D661C">
        <w:rPr>
          <w:rFonts w:ascii="Arial" w:eastAsia="ＭＳ 明朝" w:hAnsi="Arial" w:cs="Arial"/>
          <w:lang w:val="en-NZ"/>
        </w:rPr>
        <w:t xml:space="preserve">and behaviour </w:t>
      </w:r>
      <w:r w:rsidR="00C65E15">
        <w:rPr>
          <w:rFonts w:ascii="Arial" w:eastAsia="ＭＳ 明朝" w:hAnsi="Arial" w:cs="Arial"/>
          <w:lang w:val="en-NZ"/>
        </w:rPr>
        <w:t>of</w:t>
      </w:r>
      <w:r w:rsidRPr="00416468">
        <w:rPr>
          <w:rFonts w:ascii="Arial" w:eastAsia="ＭＳ 明朝" w:hAnsi="Arial" w:cs="Arial"/>
          <w:lang w:val="en-NZ"/>
        </w:rPr>
        <w:t xml:space="preserve"> those who </w:t>
      </w:r>
      <w:r>
        <w:rPr>
          <w:rFonts w:ascii="Arial" w:eastAsia="ＭＳ 明朝" w:hAnsi="Arial" w:cs="Arial"/>
          <w:lang w:val="en-NZ"/>
        </w:rPr>
        <w:t>had</w:t>
      </w:r>
      <w:r w:rsidRPr="00416468">
        <w:rPr>
          <w:rFonts w:ascii="Arial" w:eastAsia="ＭＳ 明朝" w:hAnsi="Arial" w:cs="Arial"/>
          <w:lang w:val="en-NZ"/>
        </w:rPr>
        <w:t xml:space="preserve"> been in </w:t>
      </w:r>
      <w:r>
        <w:rPr>
          <w:rFonts w:ascii="Arial" w:eastAsia="ＭＳ 明朝" w:hAnsi="Arial" w:cs="Arial"/>
          <w:lang w:val="en-NZ"/>
        </w:rPr>
        <w:t>New Zealand for only a few</w:t>
      </w:r>
      <w:r w:rsidRPr="00416468">
        <w:rPr>
          <w:rFonts w:ascii="Arial" w:eastAsia="ＭＳ 明朝" w:hAnsi="Arial" w:cs="Arial"/>
          <w:lang w:val="en-NZ"/>
        </w:rPr>
        <w:t xml:space="preserve"> months </w:t>
      </w:r>
      <w:r>
        <w:rPr>
          <w:rFonts w:ascii="Arial" w:eastAsia="ＭＳ 明朝" w:hAnsi="Arial" w:cs="Arial"/>
          <w:lang w:val="en-NZ"/>
        </w:rPr>
        <w:t>was</w:t>
      </w:r>
      <w:r w:rsidRPr="00416468">
        <w:rPr>
          <w:rFonts w:ascii="Arial" w:eastAsia="ＭＳ 明朝" w:hAnsi="Arial" w:cs="Arial"/>
          <w:lang w:val="en-NZ"/>
        </w:rPr>
        <w:t xml:space="preserve"> similar to those who </w:t>
      </w:r>
      <w:r>
        <w:rPr>
          <w:rFonts w:ascii="Arial" w:eastAsia="ＭＳ 明朝" w:hAnsi="Arial" w:cs="Arial"/>
          <w:lang w:val="en-NZ"/>
        </w:rPr>
        <w:t>had</w:t>
      </w:r>
      <w:r w:rsidRPr="00416468">
        <w:rPr>
          <w:rFonts w:ascii="Arial" w:eastAsia="ＭＳ 明朝" w:hAnsi="Arial" w:cs="Arial"/>
          <w:lang w:val="en-NZ"/>
        </w:rPr>
        <w:t xml:space="preserve"> been in </w:t>
      </w:r>
      <w:r>
        <w:rPr>
          <w:rFonts w:ascii="Arial" w:eastAsia="ＭＳ 明朝" w:hAnsi="Arial" w:cs="Arial"/>
          <w:lang w:val="en-NZ"/>
        </w:rPr>
        <w:t>New Zealand</w:t>
      </w:r>
      <w:r w:rsidRPr="00416468">
        <w:rPr>
          <w:rFonts w:ascii="Arial" w:eastAsia="ＭＳ 明朝" w:hAnsi="Arial" w:cs="Arial"/>
          <w:lang w:val="en-NZ"/>
        </w:rPr>
        <w:t xml:space="preserve"> for several years</w:t>
      </w:r>
      <w:r>
        <w:rPr>
          <w:rFonts w:ascii="Arial" w:eastAsia="ＭＳ 明朝" w:hAnsi="Arial" w:cs="Arial"/>
          <w:lang w:val="en-NZ"/>
        </w:rPr>
        <w:t>.</w:t>
      </w:r>
      <w:r w:rsidR="00B4788F">
        <w:rPr>
          <w:rFonts w:ascii="Arial" w:eastAsia="ＭＳ 明朝" w:hAnsi="Arial" w:cs="Arial"/>
          <w:lang w:val="en-NZ"/>
        </w:rPr>
        <w:t xml:space="preserve"> </w:t>
      </w:r>
      <w:r w:rsidR="00FD02CE">
        <w:rPr>
          <w:rFonts w:ascii="Arial" w:eastAsia="ＭＳ 明朝" w:hAnsi="Arial" w:cs="Arial"/>
          <w:lang w:val="en-NZ"/>
        </w:rPr>
        <w:t xml:space="preserve">One possible explanation is that </w:t>
      </w:r>
      <w:r w:rsidR="00C65E15">
        <w:rPr>
          <w:rFonts w:ascii="Arial" w:eastAsia="ＭＳ 明朝" w:hAnsi="Arial" w:cs="Arial"/>
          <w:lang w:val="en-NZ"/>
        </w:rPr>
        <w:t>the male participants were studying on Saudi government scholarships</w:t>
      </w:r>
      <w:r w:rsidR="00FD02CE">
        <w:rPr>
          <w:rFonts w:ascii="Arial" w:eastAsia="ＭＳ 明朝" w:hAnsi="Arial" w:cs="Arial"/>
          <w:lang w:val="en-NZ"/>
        </w:rPr>
        <w:t xml:space="preserve"> and were therefore not permanently resident in New Zealand.</w:t>
      </w:r>
      <w:r w:rsidR="00031148">
        <w:rPr>
          <w:rFonts w:ascii="Arial" w:eastAsia="ＭＳ 明朝" w:hAnsi="Arial" w:cs="Arial"/>
          <w:lang w:val="en-NZ"/>
        </w:rPr>
        <w:t xml:space="preserve"> </w:t>
      </w:r>
      <w:r w:rsidR="00C82A00">
        <w:rPr>
          <w:rFonts w:ascii="Arial" w:eastAsia="ＭＳ 明朝" w:hAnsi="Arial" w:cs="Arial"/>
          <w:lang w:val="en-NZ"/>
        </w:rPr>
        <w:t>They were not continuously exposed to</w:t>
      </w:r>
      <w:r w:rsidR="00031148">
        <w:rPr>
          <w:rFonts w:ascii="Arial" w:eastAsia="ＭＳ 明朝" w:hAnsi="Arial" w:cs="Arial"/>
          <w:lang w:val="en-NZ"/>
        </w:rPr>
        <w:t xml:space="preserve"> non-Saudi cultural norms</w:t>
      </w:r>
      <w:r w:rsidR="005431CB">
        <w:rPr>
          <w:rFonts w:ascii="Arial" w:eastAsia="ＭＳ 明朝" w:hAnsi="Arial" w:cs="Arial"/>
          <w:lang w:val="en-NZ"/>
        </w:rPr>
        <w:t>,</w:t>
      </w:r>
      <w:r w:rsidR="000C75EC">
        <w:rPr>
          <w:rFonts w:ascii="Arial" w:eastAsia="ＭＳ 明朝" w:hAnsi="Arial" w:cs="Arial"/>
          <w:lang w:val="en-NZ"/>
        </w:rPr>
        <w:t xml:space="preserve"> and</w:t>
      </w:r>
      <w:r w:rsidR="005431CB">
        <w:rPr>
          <w:rFonts w:ascii="Arial" w:eastAsia="ＭＳ 明朝" w:hAnsi="Arial" w:cs="Arial"/>
          <w:lang w:val="en-NZ"/>
        </w:rPr>
        <w:t xml:space="preserve"> </w:t>
      </w:r>
      <w:r w:rsidR="00C82A00">
        <w:rPr>
          <w:rFonts w:ascii="Arial" w:eastAsia="ＭＳ 明朝" w:hAnsi="Arial" w:cs="Arial"/>
          <w:lang w:val="en-NZ"/>
        </w:rPr>
        <w:t xml:space="preserve">there were regular opportunities to reinforce </w:t>
      </w:r>
      <w:r w:rsidR="005627FE">
        <w:rPr>
          <w:rFonts w:ascii="Arial" w:eastAsia="ＭＳ 明朝" w:hAnsi="Arial" w:cs="Arial"/>
          <w:lang w:val="en-NZ"/>
        </w:rPr>
        <w:t>Saudi</w:t>
      </w:r>
      <w:r w:rsidR="00C82A00">
        <w:rPr>
          <w:rFonts w:ascii="Arial" w:eastAsia="ＭＳ 明朝" w:hAnsi="Arial" w:cs="Arial"/>
          <w:lang w:val="en-NZ"/>
        </w:rPr>
        <w:t xml:space="preserve"> cultural norms when they returned home during University holidays. There is also a strong Islamic community in Dunedin, </w:t>
      </w:r>
      <w:r w:rsidR="00022B29">
        <w:rPr>
          <w:rFonts w:ascii="Arial" w:eastAsia="ＭＳ 明朝" w:hAnsi="Arial" w:cs="Arial"/>
          <w:lang w:val="en-NZ"/>
        </w:rPr>
        <w:t xml:space="preserve">which would have helped </w:t>
      </w:r>
      <w:r w:rsidR="008F6CE6">
        <w:rPr>
          <w:rFonts w:ascii="Arial" w:eastAsia="ＭＳ 明朝" w:hAnsi="Arial" w:cs="Arial"/>
          <w:lang w:val="en-NZ"/>
        </w:rPr>
        <w:t>reinforce</w:t>
      </w:r>
      <w:r w:rsidR="00022B29">
        <w:rPr>
          <w:rFonts w:ascii="Arial" w:eastAsia="ＭＳ 明朝" w:hAnsi="Arial" w:cs="Arial"/>
          <w:lang w:val="en-NZ"/>
        </w:rPr>
        <w:t xml:space="preserve"> </w:t>
      </w:r>
      <w:r w:rsidR="008F6CE6">
        <w:rPr>
          <w:rFonts w:ascii="Arial" w:eastAsia="ＭＳ 明朝" w:hAnsi="Arial" w:cs="Arial"/>
          <w:lang w:val="en-NZ"/>
        </w:rPr>
        <w:t xml:space="preserve">their </w:t>
      </w:r>
      <w:r w:rsidR="00022B29">
        <w:rPr>
          <w:rFonts w:ascii="Arial" w:eastAsia="ＭＳ 明朝" w:hAnsi="Arial" w:cs="Arial"/>
          <w:lang w:val="en-NZ"/>
        </w:rPr>
        <w:t>religious</w:t>
      </w:r>
      <w:r w:rsidR="008F6CE6">
        <w:rPr>
          <w:rFonts w:ascii="Arial" w:eastAsia="ＭＳ 明朝" w:hAnsi="Arial" w:cs="Arial"/>
          <w:lang w:val="en-NZ"/>
        </w:rPr>
        <w:t xml:space="preserve"> </w:t>
      </w:r>
      <w:r w:rsidR="00022B29">
        <w:rPr>
          <w:rFonts w:ascii="Arial" w:eastAsia="ＭＳ 明朝" w:hAnsi="Arial" w:cs="Arial"/>
          <w:lang w:val="en-NZ"/>
        </w:rPr>
        <w:t>norms.</w:t>
      </w:r>
    </w:p>
    <w:p w14:paraId="261B8D2B" w14:textId="77777777" w:rsidR="00013AE8" w:rsidRDefault="00013AE8" w:rsidP="009E33B3">
      <w:pPr>
        <w:pStyle w:val="PlainText"/>
        <w:rPr>
          <w:rFonts w:ascii="Arial" w:eastAsia="ＭＳ 明朝" w:hAnsi="Arial" w:cs="Arial"/>
          <w:lang w:val="en-NZ"/>
        </w:rPr>
      </w:pPr>
    </w:p>
    <w:p w14:paraId="0A0376E7" w14:textId="12CC9493" w:rsidR="00013AE8" w:rsidRDefault="00013AE8" w:rsidP="009E33B3">
      <w:pPr>
        <w:pStyle w:val="PlainText"/>
        <w:rPr>
          <w:rFonts w:ascii="Arial" w:eastAsia="ＭＳ 明朝" w:hAnsi="Arial" w:cs="Arial"/>
          <w:lang w:val="en-NZ"/>
        </w:rPr>
      </w:pPr>
      <w:r>
        <w:rPr>
          <w:rFonts w:ascii="Arial" w:eastAsia="ＭＳ 明朝" w:hAnsi="Arial" w:cs="Arial"/>
          <w:lang w:val="en-NZ"/>
        </w:rPr>
        <w:t xml:space="preserve">This </w:t>
      </w:r>
      <w:r w:rsidR="005D1DA6">
        <w:rPr>
          <w:rFonts w:ascii="Arial" w:eastAsia="ＭＳ 明朝" w:hAnsi="Arial" w:cs="Arial"/>
          <w:lang w:val="en-NZ"/>
        </w:rPr>
        <w:t>indicates</w:t>
      </w:r>
      <w:r>
        <w:rPr>
          <w:rFonts w:ascii="Arial" w:eastAsia="ＭＳ 明朝" w:hAnsi="Arial" w:cs="Arial"/>
          <w:lang w:val="en-NZ"/>
        </w:rPr>
        <w:t xml:space="preserve"> that even when exposed to non-Saudi cultural influences, Saudi youth </w:t>
      </w:r>
      <w:r w:rsidR="007F7020">
        <w:rPr>
          <w:rFonts w:ascii="Arial" w:eastAsia="ＭＳ 明朝" w:hAnsi="Arial" w:cs="Arial"/>
          <w:lang w:val="en-NZ"/>
        </w:rPr>
        <w:t>are likely</w:t>
      </w:r>
      <w:r>
        <w:rPr>
          <w:rFonts w:ascii="Arial" w:eastAsia="ＭＳ 明朝" w:hAnsi="Arial" w:cs="Arial"/>
          <w:lang w:val="en-NZ"/>
        </w:rPr>
        <w:t xml:space="preserve"> to </w:t>
      </w:r>
      <w:r w:rsidR="00E0476E">
        <w:rPr>
          <w:rFonts w:ascii="Arial" w:eastAsia="ＭＳ 明朝" w:hAnsi="Arial" w:cs="Arial"/>
          <w:lang w:val="en-NZ"/>
        </w:rPr>
        <w:t>retain the same cultural influences. Th</w:t>
      </w:r>
      <w:r w:rsidR="001F1B94">
        <w:rPr>
          <w:rFonts w:ascii="Arial" w:eastAsia="ＭＳ 明朝" w:hAnsi="Arial" w:cs="Arial"/>
          <w:lang w:val="en-NZ"/>
        </w:rPr>
        <w:t xml:space="preserve">e </w:t>
      </w:r>
      <w:r w:rsidR="00E0476E">
        <w:rPr>
          <w:rFonts w:ascii="Arial" w:eastAsia="ＭＳ 明朝" w:hAnsi="Arial" w:cs="Arial"/>
          <w:lang w:val="en-NZ"/>
        </w:rPr>
        <w:t>impact of Saudi cultur</w:t>
      </w:r>
      <w:r w:rsidR="00697FE1">
        <w:rPr>
          <w:rFonts w:ascii="Arial" w:eastAsia="ＭＳ 明朝" w:hAnsi="Arial" w:cs="Arial"/>
          <w:lang w:val="en-NZ"/>
        </w:rPr>
        <w:t>al values</w:t>
      </w:r>
      <w:r w:rsidR="00E0476E">
        <w:rPr>
          <w:rFonts w:ascii="Arial" w:eastAsia="ＭＳ 明朝" w:hAnsi="Arial" w:cs="Arial"/>
          <w:lang w:val="en-NZ"/>
        </w:rPr>
        <w:t xml:space="preserve"> on </w:t>
      </w:r>
      <w:r w:rsidR="00E0476E" w:rsidRPr="00B4788F">
        <w:rPr>
          <w:rFonts w:ascii="Arial" w:eastAsia="ＭＳ 明朝" w:hAnsi="Arial" w:cs="Arial"/>
          <w:lang w:val="en-NZ"/>
        </w:rPr>
        <w:t>user engagement with social media</w:t>
      </w:r>
      <w:r w:rsidR="001F1B94" w:rsidRPr="001F1B94">
        <w:rPr>
          <w:rFonts w:ascii="Arial" w:eastAsia="ＭＳ 明朝" w:hAnsi="Arial" w:cs="Arial"/>
          <w:lang w:val="en-NZ"/>
        </w:rPr>
        <w:t xml:space="preserve"> </w:t>
      </w:r>
      <w:r w:rsidR="001F1B94" w:rsidRPr="00B4788F">
        <w:rPr>
          <w:rFonts w:ascii="Arial" w:eastAsia="ＭＳ 明朝" w:hAnsi="Arial" w:cs="Arial"/>
          <w:lang w:val="en-NZ"/>
        </w:rPr>
        <w:t xml:space="preserve">will </w:t>
      </w:r>
      <w:r w:rsidR="001F1B94">
        <w:rPr>
          <w:rFonts w:ascii="Arial" w:eastAsia="ＭＳ 明朝" w:hAnsi="Arial" w:cs="Arial"/>
          <w:lang w:val="en-NZ"/>
        </w:rPr>
        <w:t xml:space="preserve">therefore </w:t>
      </w:r>
      <w:r w:rsidR="001F1B94" w:rsidRPr="00B4788F">
        <w:rPr>
          <w:rFonts w:ascii="Arial" w:eastAsia="ＭＳ 明朝" w:hAnsi="Arial" w:cs="Arial"/>
          <w:lang w:val="en-NZ"/>
        </w:rPr>
        <w:t>remain an issue in</w:t>
      </w:r>
      <w:r w:rsidR="001F1B94">
        <w:rPr>
          <w:rFonts w:ascii="Arial" w:eastAsia="ＭＳ 明朝" w:hAnsi="Arial" w:cs="Arial"/>
          <w:lang w:val="en-NZ"/>
        </w:rPr>
        <w:t>to</w:t>
      </w:r>
      <w:r w:rsidR="001F1B94" w:rsidRPr="00B4788F">
        <w:rPr>
          <w:rFonts w:ascii="Arial" w:eastAsia="ＭＳ 明朝" w:hAnsi="Arial" w:cs="Arial"/>
          <w:lang w:val="en-NZ"/>
        </w:rPr>
        <w:t xml:space="preserve"> the future</w:t>
      </w:r>
      <w:r w:rsidR="00E0476E">
        <w:rPr>
          <w:rFonts w:ascii="Arial" w:eastAsia="ＭＳ 明朝" w:hAnsi="Arial" w:cs="Arial"/>
          <w:lang w:val="en-NZ"/>
        </w:rPr>
        <w:t>.</w:t>
      </w:r>
    </w:p>
    <w:p w14:paraId="55334598" w14:textId="77777777" w:rsidR="00B4788F" w:rsidRDefault="00B4788F" w:rsidP="009E33B3">
      <w:pPr>
        <w:pStyle w:val="PlainText"/>
        <w:rPr>
          <w:rFonts w:ascii="Arial" w:eastAsia="ＭＳ 明朝" w:hAnsi="Arial" w:cs="Arial"/>
          <w:lang w:val="en-NZ"/>
        </w:rPr>
      </w:pPr>
    </w:p>
    <w:p w14:paraId="0860FF54" w14:textId="6B4AAD0E" w:rsidR="00C57303" w:rsidRDefault="00C57303" w:rsidP="009E33B3">
      <w:pPr>
        <w:pStyle w:val="PlainText"/>
        <w:rPr>
          <w:rFonts w:ascii="Arial" w:eastAsia="ＭＳ 明朝" w:hAnsi="Arial" w:cs="Arial"/>
          <w:lang w:val="en-NZ"/>
        </w:rPr>
      </w:pPr>
      <w:r w:rsidRPr="00C57303">
        <w:rPr>
          <w:rFonts w:ascii="Arial" w:eastAsia="ＭＳ 明朝" w:hAnsi="Arial" w:cs="Arial"/>
          <w:highlight w:val="yellow"/>
          <w:lang w:val="en-NZ"/>
        </w:rPr>
        <w:t>Consistent with an earlier preliminary study involving female Saudis living in New Zealand. (Honours project) ??</w:t>
      </w:r>
    </w:p>
    <w:p w14:paraId="0C2FDCCF" w14:textId="77777777" w:rsidR="00C57303" w:rsidRDefault="00C57303" w:rsidP="009E33B3">
      <w:pPr>
        <w:pStyle w:val="PlainText"/>
        <w:rPr>
          <w:rFonts w:ascii="Arial" w:eastAsia="ＭＳ 明朝" w:hAnsi="Arial" w:cs="Arial"/>
          <w:lang w:val="en-NZ"/>
        </w:rPr>
      </w:pPr>
    </w:p>
    <w:p w14:paraId="71F1C29A" w14:textId="77777777" w:rsidR="007E5AFA" w:rsidRPr="00B0761A" w:rsidRDefault="007E5AFA" w:rsidP="00AC51C9">
      <w:pPr>
        <w:pStyle w:val="PlainText"/>
        <w:rPr>
          <w:rFonts w:ascii="Arial" w:eastAsia="ＭＳ 明朝" w:hAnsi="Arial" w:cs="Arial"/>
        </w:rPr>
      </w:pPr>
    </w:p>
    <w:p w14:paraId="50B0BCBB" w14:textId="217B49FE" w:rsidR="00AC51C9" w:rsidRPr="00B0761A" w:rsidRDefault="003D2DA8" w:rsidP="004D4C6B">
      <w:pPr>
        <w:pStyle w:val="PlainText"/>
        <w:outlineLvl w:val="0"/>
        <w:rPr>
          <w:rFonts w:ascii="Arial" w:eastAsia="ＭＳ 明朝" w:hAnsi="Arial" w:cs="Arial"/>
          <w:b/>
        </w:rPr>
      </w:pPr>
      <w:r w:rsidRPr="00B0761A">
        <w:rPr>
          <w:rFonts w:ascii="Arial" w:eastAsia="ＭＳ 明朝" w:hAnsi="Arial" w:cs="Arial"/>
          <w:b/>
        </w:rPr>
        <w:t xml:space="preserve">6 </w:t>
      </w:r>
      <w:r w:rsidR="004E5945" w:rsidRPr="00B0761A">
        <w:rPr>
          <w:rFonts w:ascii="Arial" w:eastAsia="ＭＳ 明朝" w:hAnsi="Arial" w:cs="Arial"/>
          <w:b/>
        </w:rPr>
        <w:t>Cultural impacts</w:t>
      </w:r>
    </w:p>
    <w:p w14:paraId="62C38980" w14:textId="77777777" w:rsidR="007E5AFA" w:rsidRPr="00B0761A" w:rsidRDefault="007E5AFA" w:rsidP="00AC51C9">
      <w:pPr>
        <w:pStyle w:val="PlainText"/>
        <w:rPr>
          <w:rFonts w:ascii="Arial" w:eastAsia="ＭＳ 明朝" w:hAnsi="Arial" w:cs="Arial"/>
        </w:rPr>
      </w:pPr>
    </w:p>
    <w:p w14:paraId="1923921D" w14:textId="3CD3FFD1"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Who influences?</w:t>
      </w:r>
      <w:r w:rsidR="00486409" w:rsidRPr="00B0761A">
        <w:rPr>
          <w:rFonts w:ascii="Arial" w:eastAsia="ＭＳ 明朝" w:hAnsi="Arial" w:cs="Arial"/>
          <w:highlight w:val="yellow"/>
        </w:rPr>
        <w:t xml:space="preserve"> (7/47 = 14.9%)</w:t>
      </w:r>
    </w:p>
    <w:p w14:paraId="37D6D8D2" w14:textId="5C0A34DA"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Life goals</w:t>
      </w:r>
      <w:r w:rsidR="00486409" w:rsidRPr="00B0761A">
        <w:rPr>
          <w:rFonts w:ascii="Arial" w:eastAsia="ＭＳ 明朝" w:hAnsi="Arial" w:cs="Arial"/>
          <w:highlight w:val="yellow"/>
        </w:rPr>
        <w:t xml:space="preserve"> (3/47 = 6.4%)</w:t>
      </w:r>
    </w:p>
    <w:p w14:paraId="155C2CF7" w14:textId="378A9F33"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Decision drivers</w:t>
      </w:r>
      <w:r w:rsidR="00486409" w:rsidRPr="00B0761A">
        <w:rPr>
          <w:rFonts w:ascii="Arial" w:eastAsia="ＭＳ 明朝" w:hAnsi="Arial" w:cs="Arial"/>
          <w:highlight w:val="yellow"/>
        </w:rPr>
        <w:t xml:space="preserve"> (3/47 = 6.4%)</w:t>
      </w:r>
    </w:p>
    <w:p w14:paraId="020956DD" w14:textId="2A19B6E8"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Experience goals</w:t>
      </w:r>
      <w:r w:rsidR="00486409" w:rsidRPr="00B0761A">
        <w:rPr>
          <w:rFonts w:ascii="Arial" w:eastAsia="ＭＳ 明朝" w:hAnsi="Arial" w:cs="Arial"/>
          <w:highlight w:val="yellow"/>
        </w:rPr>
        <w:t xml:space="preserve"> (3/47 = 6.4%)</w:t>
      </w:r>
    </w:p>
    <w:p w14:paraId="7F914526" w14:textId="7AC3AC5E"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End goals</w:t>
      </w:r>
      <w:r w:rsidR="00486409" w:rsidRPr="00B0761A">
        <w:rPr>
          <w:rFonts w:ascii="Arial" w:eastAsia="ＭＳ 明朝" w:hAnsi="Arial" w:cs="Arial"/>
          <w:highlight w:val="yellow"/>
        </w:rPr>
        <w:t xml:space="preserve"> (4/47 = 8.5%)</w:t>
      </w:r>
    </w:p>
    <w:p w14:paraId="57593D7C" w14:textId="58206FF9"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Motivations</w:t>
      </w:r>
      <w:r w:rsidR="00486409" w:rsidRPr="00B0761A">
        <w:rPr>
          <w:rFonts w:ascii="Arial" w:eastAsia="ＭＳ 明朝" w:hAnsi="Arial" w:cs="Arial"/>
          <w:highlight w:val="yellow"/>
        </w:rPr>
        <w:t xml:space="preserve"> (5/47 = 10.6%)</w:t>
      </w:r>
    </w:p>
    <w:p w14:paraId="33E52AE4" w14:textId="6F74926C"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Attitude</w:t>
      </w:r>
      <w:r w:rsidR="00486409" w:rsidRPr="00B0761A">
        <w:rPr>
          <w:rFonts w:ascii="Arial" w:eastAsia="ＭＳ 明朝" w:hAnsi="Arial" w:cs="Arial"/>
          <w:highlight w:val="yellow"/>
        </w:rPr>
        <w:t xml:space="preserve"> (3/47 = </w:t>
      </w:r>
      <w:bookmarkStart w:id="32" w:name="OLE_LINK6"/>
      <w:bookmarkStart w:id="33" w:name="OLE_LINK7"/>
      <w:r w:rsidR="00486409" w:rsidRPr="00B0761A">
        <w:rPr>
          <w:rFonts w:ascii="Arial" w:eastAsia="ＭＳ 明朝" w:hAnsi="Arial" w:cs="Arial"/>
          <w:highlight w:val="yellow"/>
        </w:rPr>
        <w:t>6.4%</w:t>
      </w:r>
      <w:bookmarkEnd w:id="32"/>
      <w:bookmarkEnd w:id="33"/>
      <w:r w:rsidR="00486409" w:rsidRPr="00B0761A">
        <w:rPr>
          <w:rFonts w:ascii="Arial" w:eastAsia="ＭＳ 明朝" w:hAnsi="Arial" w:cs="Arial"/>
          <w:highlight w:val="yellow"/>
        </w:rPr>
        <w:t>)</w:t>
      </w:r>
    </w:p>
    <w:p w14:paraId="0F0FE9ED" w14:textId="5321B6EE" w:rsidR="006E0310" w:rsidRPr="00B0761A" w:rsidRDefault="006E0310" w:rsidP="006E0310">
      <w:pPr>
        <w:pStyle w:val="PlainText"/>
        <w:numPr>
          <w:ilvl w:val="0"/>
          <w:numId w:val="8"/>
        </w:numPr>
        <w:rPr>
          <w:rFonts w:ascii="Arial" w:eastAsia="ＭＳ 明朝" w:hAnsi="Arial" w:cs="Arial"/>
          <w:highlight w:val="yellow"/>
        </w:rPr>
      </w:pPr>
      <w:proofErr w:type="spellStart"/>
      <w:r w:rsidRPr="00B0761A">
        <w:rPr>
          <w:rFonts w:ascii="Arial" w:eastAsia="ＭＳ 明朝" w:hAnsi="Arial" w:cs="Arial"/>
          <w:highlight w:val="yellow"/>
        </w:rPr>
        <w:t>Behaviours</w:t>
      </w:r>
      <w:proofErr w:type="spellEnd"/>
      <w:r w:rsidR="00486409" w:rsidRPr="00B0761A">
        <w:rPr>
          <w:rFonts w:ascii="Arial" w:eastAsia="ＭＳ 明朝" w:hAnsi="Arial" w:cs="Arial"/>
          <w:highlight w:val="yellow"/>
        </w:rPr>
        <w:t xml:space="preserve"> (11/47 = 23.4%)</w:t>
      </w:r>
    </w:p>
    <w:p w14:paraId="19C1DB6F" w14:textId="54FEEEF3"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Beliefs</w:t>
      </w:r>
      <w:r w:rsidR="00486409" w:rsidRPr="00B0761A">
        <w:rPr>
          <w:rFonts w:ascii="Arial" w:eastAsia="ＭＳ 明朝" w:hAnsi="Arial" w:cs="Arial"/>
          <w:highlight w:val="yellow"/>
        </w:rPr>
        <w:t xml:space="preserve"> (6/47 = 12.8%)</w:t>
      </w:r>
    </w:p>
    <w:p w14:paraId="3D0BE0E7" w14:textId="372845F4" w:rsidR="006E0310" w:rsidRPr="00B0761A" w:rsidRDefault="006E0310" w:rsidP="006E0310">
      <w:pPr>
        <w:pStyle w:val="PlainText"/>
        <w:numPr>
          <w:ilvl w:val="0"/>
          <w:numId w:val="8"/>
        </w:numPr>
        <w:rPr>
          <w:rFonts w:ascii="Arial" w:eastAsia="ＭＳ 明朝" w:hAnsi="Arial" w:cs="Arial"/>
          <w:highlight w:val="yellow"/>
        </w:rPr>
      </w:pPr>
      <w:r w:rsidRPr="00B0761A">
        <w:rPr>
          <w:rFonts w:ascii="Arial" w:eastAsia="ＭＳ 明朝" w:hAnsi="Arial" w:cs="Arial"/>
          <w:highlight w:val="yellow"/>
        </w:rPr>
        <w:t>Online profile</w:t>
      </w:r>
      <w:r w:rsidR="00486409" w:rsidRPr="00B0761A">
        <w:rPr>
          <w:rFonts w:ascii="Arial" w:eastAsia="ＭＳ 明朝" w:hAnsi="Arial" w:cs="Arial"/>
          <w:highlight w:val="yellow"/>
        </w:rPr>
        <w:t xml:space="preserve"> (2/47 = 4</w:t>
      </w:r>
      <w:r w:rsidR="00B92EB8" w:rsidRPr="00B0761A">
        <w:rPr>
          <w:rFonts w:ascii="Arial" w:eastAsia="ＭＳ 明朝" w:hAnsi="Arial" w:cs="Arial"/>
          <w:highlight w:val="yellow"/>
        </w:rPr>
        <w:t>.</w:t>
      </w:r>
      <w:r w:rsidR="007777E4" w:rsidRPr="00B0761A">
        <w:rPr>
          <w:rFonts w:ascii="Arial" w:eastAsia="ＭＳ 明朝" w:hAnsi="Arial" w:cs="Arial"/>
          <w:highlight w:val="yellow"/>
        </w:rPr>
        <w:t>2</w:t>
      </w:r>
      <w:r w:rsidR="00486409" w:rsidRPr="00B0761A">
        <w:rPr>
          <w:rFonts w:ascii="Arial" w:eastAsia="ＭＳ 明朝" w:hAnsi="Arial" w:cs="Arial"/>
          <w:highlight w:val="yellow"/>
        </w:rPr>
        <w:t>%)</w:t>
      </w:r>
    </w:p>
    <w:p w14:paraId="1F5FC35F" w14:textId="77777777" w:rsidR="006E0310" w:rsidRPr="00B0761A" w:rsidRDefault="006E0310" w:rsidP="00AC51C9">
      <w:pPr>
        <w:pStyle w:val="PlainText"/>
        <w:rPr>
          <w:rFonts w:ascii="Arial" w:eastAsia="ＭＳ 明朝" w:hAnsi="Arial" w:cs="Arial"/>
        </w:rPr>
      </w:pPr>
    </w:p>
    <w:bookmarkEnd w:id="26"/>
    <w:bookmarkEnd w:id="27"/>
    <w:p w14:paraId="1F78A724" w14:textId="4AD4D9E0" w:rsidR="00F21C78" w:rsidRPr="00B0761A" w:rsidRDefault="000A417E" w:rsidP="00F21C78">
      <w:pPr>
        <w:pStyle w:val="PlainText"/>
        <w:rPr>
          <w:rFonts w:ascii="Arial" w:eastAsia="ＭＳ 明朝" w:hAnsi="Arial" w:cs="Arial"/>
        </w:rPr>
      </w:pPr>
      <w:r w:rsidRPr="00B0761A">
        <w:rPr>
          <w:rFonts w:ascii="Arial" w:eastAsia="ＭＳ 明朝" w:hAnsi="Arial" w:cs="Arial"/>
        </w:rPr>
        <w:t>T</w:t>
      </w:r>
      <w:r w:rsidR="00A767B3" w:rsidRPr="00B0761A">
        <w:rPr>
          <w:rFonts w:ascii="Arial" w:eastAsia="ＭＳ 明朝" w:hAnsi="Arial" w:cs="Arial"/>
        </w:rPr>
        <w:t>he data from the cultural scale</w:t>
      </w:r>
      <w:r w:rsidRPr="00B0761A">
        <w:rPr>
          <w:rFonts w:ascii="Arial" w:eastAsia="ＭＳ 明朝" w:hAnsi="Arial" w:cs="Arial"/>
        </w:rPr>
        <w:t xml:space="preserve"> show that</w:t>
      </w:r>
      <w:r w:rsidR="00A767B3" w:rsidRPr="00B0761A">
        <w:rPr>
          <w:rFonts w:ascii="Arial" w:eastAsia="ＭＳ 明朝" w:hAnsi="Arial" w:cs="Arial"/>
        </w:rPr>
        <w:t xml:space="preserve"> p</w:t>
      </w:r>
      <w:r w:rsidR="00F21C78" w:rsidRPr="00B0761A">
        <w:rPr>
          <w:rFonts w:ascii="Arial" w:eastAsia="ＭＳ 明朝" w:hAnsi="Arial" w:cs="Arial"/>
        </w:rPr>
        <w:t>articipants agree</w:t>
      </w:r>
      <w:r w:rsidR="00897397" w:rsidRPr="00B0761A">
        <w:rPr>
          <w:rFonts w:ascii="Arial" w:eastAsia="ＭＳ 明朝" w:hAnsi="Arial" w:cs="Arial"/>
        </w:rPr>
        <w:t>d</w:t>
      </w:r>
      <w:r w:rsidR="00F21C78" w:rsidRPr="00B0761A">
        <w:rPr>
          <w:rFonts w:ascii="Arial" w:eastAsia="ＭＳ 明朝" w:hAnsi="Arial" w:cs="Arial"/>
        </w:rPr>
        <w:t xml:space="preserve"> Saudi culture has an impact on their engagement with social media platforms</w:t>
      </w:r>
      <w:r w:rsidR="00F33E4E" w:rsidRPr="00B0761A">
        <w:rPr>
          <w:rFonts w:ascii="Arial" w:eastAsia="ＭＳ 明朝" w:hAnsi="Arial" w:cs="Arial"/>
        </w:rPr>
        <w:t>. The overall mean was</w:t>
      </w:r>
      <w:r w:rsidR="00F21C78" w:rsidRPr="00B0761A">
        <w:rPr>
          <w:rFonts w:ascii="Arial" w:eastAsia="ＭＳ 明朝" w:hAnsi="Arial" w:cs="Arial"/>
        </w:rPr>
        <w:t xml:space="preserve"> 2.97 out of 4.00</w:t>
      </w:r>
      <w:r w:rsidR="00F33E4E" w:rsidRPr="00B0761A">
        <w:rPr>
          <w:rFonts w:ascii="Arial" w:eastAsia="ＭＳ 明朝" w:hAnsi="Arial" w:cs="Arial"/>
        </w:rPr>
        <w:t xml:space="preserve">, which </w:t>
      </w:r>
      <w:r w:rsidR="00F21C78" w:rsidRPr="00B0761A">
        <w:rPr>
          <w:rFonts w:ascii="Arial" w:eastAsia="ＭＳ 明朝" w:hAnsi="Arial" w:cs="Arial"/>
        </w:rPr>
        <w:t>corresponds to the category “</w:t>
      </w:r>
      <w:r w:rsidR="00972DC4" w:rsidRPr="00B0761A">
        <w:rPr>
          <w:rFonts w:ascii="Arial" w:eastAsia="ＭＳ 明朝" w:hAnsi="Arial" w:cs="Arial"/>
        </w:rPr>
        <w:t>a</w:t>
      </w:r>
      <w:r w:rsidR="00F21C78" w:rsidRPr="00B0761A">
        <w:rPr>
          <w:rFonts w:ascii="Arial" w:eastAsia="ＭＳ 明朝" w:hAnsi="Arial" w:cs="Arial"/>
        </w:rPr>
        <w:t>gree”.</w:t>
      </w:r>
    </w:p>
    <w:p w14:paraId="72B0CF77" w14:textId="77777777" w:rsidR="00F21C78" w:rsidRPr="00B0761A" w:rsidRDefault="00F21C78" w:rsidP="00F21C78">
      <w:pPr>
        <w:pStyle w:val="PlainText"/>
        <w:rPr>
          <w:rFonts w:ascii="Arial" w:eastAsia="ＭＳ 明朝" w:hAnsi="Arial" w:cs="Arial"/>
        </w:rPr>
      </w:pPr>
    </w:p>
    <w:p w14:paraId="0413FBB3" w14:textId="271D54D0" w:rsidR="00F21C78" w:rsidRPr="00B0761A" w:rsidRDefault="00C356A7" w:rsidP="00F21C78">
      <w:pPr>
        <w:pStyle w:val="PlainText"/>
        <w:rPr>
          <w:rFonts w:ascii="Arial" w:eastAsia="ＭＳ 明朝" w:hAnsi="Arial" w:cs="Arial"/>
        </w:rPr>
      </w:pPr>
      <w:r w:rsidRPr="00B0761A">
        <w:rPr>
          <w:rFonts w:ascii="Arial" w:eastAsia="ＭＳ 明朝" w:hAnsi="Arial" w:cs="Arial"/>
        </w:rPr>
        <w:t>Unexpectedly</w:t>
      </w:r>
      <w:r w:rsidR="00F21C78" w:rsidRPr="00B0761A">
        <w:rPr>
          <w:rFonts w:ascii="Arial" w:eastAsia="ＭＳ 明朝" w:hAnsi="Arial" w:cs="Arial"/>
        </w:rPr>
        <w:t xml:space="preserve">, </w:t>
      </w:r>
      <w:r w:rsidRPr="00B0761A">
        <w:rPr>
          <w:rFonts w:ascii="Arial" w:eastAsia="ＭＳ 明朝" w:hAnsi="Arial" w:cs="Arial"/>
        </w:rPr>
        <w:t xml:space="preserve">responses to the statement “I feel that I am an independent person: I do not depend on my group or family” </w:t>
      </w:r>
      <w:r w:rsidR="009D281F" w:rsidRPr="00B0761A">
        <w:rPr>
          <w:rFonts w:ascii="Arial" w:eastAsia="ＭＳ 明朝" w:hAnsi="Arial" w:cs="Arial"/>
        </w:rPr>
        <w:t>had a</w:t>
      </w:r>
      <w:r w:rsidR="00F21C78" w:rsidRPr="00B0761A">
        <w:rPr>
          <w:rFonts w:ascii="Arial" w:eastAsia="ＭＳ 明朝" w:hAnsi="Arial" w:cs="Arial"/>
        </w:rPr>
        <w:t xml:space="preserve"> mean</w:t>
      </w:r>
      <w:r w:rsidR="009D281F" w:rsidRPr="00B0761A">
        <w:rPr>
          <w:rFonts w:ascii="Arial" w:eastAsia="ＭＳ 明朝" w:hAnsi="Arial" w:cs="Arial"/>
        </w:rPr>
        <w:t xml:space="preserve"> of</w:t>
      </w:r>
      <w:r w:rsidR="00F21C78" w:rsidRPr="00B0761A">
        <w:rPr>
          <w:rFonts w:ascii="Arial" w:eastAsia="ＭＳ 明朝" w:hAnsi="Arial" w:cs="Arial"/>
        </w:rPr>
        <w:t xml:space="preserve"> 2.81 (“</w:t>
      </w:r>
      <w:r w:rsidR="00B557C8" w:rsidRPr="00B0761A">
        <w:rPr>
          <w:rFonts w:ascii="Arial" w:eastAsia="ＭＳ 明朝" w:hAnsi="Arial" w:cs="Arial"/>
        </w:rPr>
        <w:t>a</w:t>
      </w:r>
      <w:r w:rsidR="00F21C78" w:rsidRPr="00B0761A">
        <w:rPr>
          <w:rFonts w:ascii="Arial" w:eastAsia="ＭＳ 明朝" w:hAnsi="Arial" w:cs="Arial"/>
        </w:rPr>
        <w:t xml:space="preserve">gree”). This seems </w:t>
      </w:r>
      <w:r w:rsidR="00FE407E" w:rsidRPr="00B0761A">
        <w:rPr>
          <w:rFonts w:ascii="Arial" w:eastAsia="ＭＳ 明朝" w:hAnsi="Arial" w:cs="Arial"/>
        </w:rPr>
        <w:t>to contradict</w:t>
      </w:r>
      <w:r w:rsidR="00F21C78" w:rsidRPr="00B0761A">
        <w:rPr>
          <w:rFonts w:ascii="Arial" w:eastAsia="ＭＳ 明朝" w:hAnsi="Arial" w:cs="Arial"/>
        </w:rPr>
        <w:t xml:space="preserve"> how collectivists usually see themselves</w:t>
      </w:r>
      <w:r w:rsidR="008669BD" w:rsidRPr="00B0761A">
        <w:rPr>
          <w:rFonts w:ascii="Arial" w:eastAsia="ＭＳ 明朝" w:hAnsi="Arial" w:cs="Arial"/>
        </w:rPr>
        <w:t>.</w:t>
      </w:r>
      <w:r w:rsidR="00F21C78" w:rsidRPr="00B0761A">
        <w:rPr>
          <w:rFonts w:ascii="Arial" w:eastAsia="ＭＳ 明朝" w:hAnsi="Arial" w:cs="Arial"/>
        </w:rPr>
        <w:t xml:space="preserve"> </w:t>
      </w:r>
      <w:r w:rsidR="008669BD" w:rsidRPr="00B0761A">
        <w:rPr>
          <w:rFonts w:ascii="Arial" w:eastAsia="ＭＳ 明朝" w:hAnsi="Arial" w:cs="Arial"/>
        </w:rPr>
        <w:t>T</w:t>
      </w:r>
      <w:r w:rsidR="00F21C78" w:rsidRPr="00B0761A">
        <w:rPr>
          <w:rFonts w:ascii="Arial" w:eastAsia="ＭＳ 明朝" w:hAnsi="Arial" w:cs="Arial"/>
        </w:rPr>
        <w:t xml:space="preserve">his could be </w:t>
      </w:r>
      <w:r w:rsidR="00C75C84" w:rsidRPr="00B0761A">
        <w:rPr>
          <w:rFonts w:ascii="Arial" w:eastAsia="ＭＳ 明朝" w:hAnsi="Arial" w:cs="Arial"/>
        </w:rPr>
        <w:t>because</w:t>
      </w:r>
      <w:r w:rsidR="00F21C78" w:rsidRPr="00B0761A">
        <w:rPr>
          <w:rFonts w:ascii="Arial" w:eastAsia="ＭＳ 明朝" w:hAnsi="Arial" w:cs="Arial"/>
        </w:rPr>
        <w:t xml:space="preserve"> </w:t>
      </w:r>
      <w:r w:rsidR="009C4D74" w:rsidRPr="00B0761A">
        <w:rPr>
          <w:rFonts w:ascii="Arial" w:eastAsia="ＭＳ 明朝" w:hAnsi="Arial" w:cs="Arial"/>
        </w:rPr>
        <w:t xml:space="preserve">participants </w:t>
      </w:r>
      <w:r w:rsidR="00C75C84" w:rsidRPr="00B0761A">
        <w:rPr>
          <w:rFonts w:ascii="Arial" w:eastAsia="ＭＳ 明朝" w:hAnsi="Arial" w:cs="Arial"/>
        </w:rPr>
        <w:t>had</w:t>
      </w:r>
      <w:r w:rsidR="009C4D74" w:rsidRPr="00B0761A">
        <w:rPr>
          <w:rFonts w:ascii="Arial" w:eastAsia="ＭＳ 明朝" w:hAnsi="Arial" w:cs="Arial"/>
        </w:rPr>
        <w:t xml:space="preserve"> </w:t>
      </w:r>
      <w:r w:rsidR="006F7E5E" w:rsidRPr="00B0761A">
        <w:rPr>
          <w:rFonts w:ascii="Arial" w:eastAsia="ＭＳ 明朝" w:hAnsi="Arial" w:cs="Arial"/>
        </w:rPr>
        <w:t>a different</w:t>
      </w:r>
      <w:r w:rsidR="00F21C78" w:rsidRPr="00B0761A">
        <w:rPr>
          <w:rFonts w:ascii="Arial" w:eastAsia="ＭＳ 明朝" w:hAnsi="Arial" w:cs="Arial"/>
        </w:rPr>
        <w:t xml:space="preserve"> </w:t>
      </w:r>
      <w:r w:rsidR="008669BD" w:rsidRPr="00B0761A">
        <w:rPr>
          <w:rFonts w:ascii="Arial" w:eastAsia="ＭＳ 明朝" w:hAnsi="Arial" w:cs="Arial"/>
        </w:rPr>
        <w:t>interpretation</w:t>
      </w:r>
      <w:r w:rsidR="00F21C78" w:rsidRPr="00B0761A">
        <w:rPr>
          <w:rFonts w:ascii="Arial" w:eastAsia="ＭＳ 明朝" w:hAnsi="Arial" w:cs="Arial"/>
        </w:rPr>
        <w:t xml:space="preserve"> of </w:t>
      </w:r>
      <w:r w:rsidR="00A70A72" w:rsidRPr="00B0761A">
        <w:rPr>
          <w:rFonts w:ascii="Arial" w:eastAsia="ＭＳ 明朝" w:hAnsi="Arial" w:cs="Arial"/>
        </w:rPr>
        <w:t>what it means to be</w:t>
      </w:r>
      <w:r w:rsidR="00F21C78" w:rsidRPr="00B0761A">
        <w:rPr>
          <w:rFonts w:ascii="Arial" w:eastAsia="ＭＳ 明朝" w:hAnsi="Arial" w:cs="Arial"/>
        </w:rPr>
        <w:t xml:space="preserve"> “</w:t>
      </w:r>
      <w:r w:rsidR="008669BD" w:rsidRPr="00B0761A">
        <w:rPr>
          <w:rFonts w:ascii="Arial" w:eastAsia="ＭＳ 明朝" w:hAnsi="Arial" w:cs="Arial"/>
        </w:rPr>
        <w:t>i</w:t>
      </w:r>
      <w:r w:rsidR="00F21C78" w:rsidRPr="00B0761A">
        <w:rPr>
          <w:rFonts w:ascii="Arial" w:eastAsia="ＭＳ 明朝" w:hAnsi="Arial" w:cs="Arial"/>
        </w:rPr>
        <w:t>ndependent”</w:t>
      </w:r>
      <w:r w:rsidR="008669BD" w:rsidRPr="00B0761A">
        <w:rPr>
          <w:rFonts w:ascii="Arial" w:eastAsia="ＭＳ 明朝" w:hAnsi="Arial" w:cs="Arial"/>
        </w:rPr>
        <w:t>,</w:t>
      </w:r>
      <w:r w:rsidR="00F21C78" w:rsidRPr="00B0761A">
        <w:rPr>
          <w:rFonts w:ascii="Arial" w:eastAsia="ＭＳ 明朝" w:hAnsi="Arial" w:cs="Arial"/>
        </w:rPr>
        <w:t xml:space="preserve"> or </w:t>
      </w:r>
      <w:r w:rsidR="00083673" w:rsidRPr="00B0761A">
        <w:rPr>
          <w:rFonts w:ascii="Arial" w:eastAsia="ＭＳ 明朝" w:hAnsi="Arial" w:cs="Arial"/>
        </w:rPr>
        <w:t xml:space="preserve">that they were </w:t>
      </w:r>
      <w:r w:rsidR="00D0624F" w:rsidRPr="00B0761A">
        <w:rPr>
          <w:rFonts w:ascii="Arial" w:eastAsia="ＭＳ 明朝" w:hAnsi="Arial" w:cs="Arial"/>
        </w:rPr>
        <w:t>perhaps</w:t>
      </w:r>
      <w:r w:rsidR="00F21C78" w:rsidRPr="00B0761A">
        <w:rPr>
          <w:rFonts w:ascii="Arial" w:eastAsia="ＭＳ 明朝" w:hAnsi="Arial" w:cs="Arial"/>
        </w:rPr>
        <w:t xml:space="preserve"> trying to give the impression that they </w:t>
      </w:r>
      <w:r w:rsidR="00D55845" w:rsidRPr="00B0761A">
        <w:rPr>
          <w:rFonts w:ascii="Arial" w:eastAsia="ＭＳ 明朝" w:hAnsi="Arial" w:cs="Arial"/>
        </w:rPr>
        <w:t>had</w:t>
      </w:r>
      <w:r w:rsidR="00F21C78" w:rsidRPr="00B0761A">
        <w:rPr>
          <w:rFonts w:ascii="Arial" w:eastAsia="ＭＳ 明朝" w:hAnsi="Arial" w:cs="Arial"/>
        </w:rPr>
        <w:t xml:space="preserve"> more </w:t>
      </w:r>
      <w:r w:rsidR="00704BE9" w:rsidRPr="00B0761A">
        <w:rPr>
          <w:rFonts w:ascii="Arial" w:eastAsia="ＭＳ 明朝" w:hAnsi="Arial" w:cs="Arial"/>
        </w:rPr>
        <w:t xml:space="preserve">personal </w:t>
      </w:r>
      <w:r w:rsidR="00F21C78" w:rsidRPr="00B0761A">
        <w:rPr>
          <w:rFonts w:ascii="Arial" w:eastAsia="ＭＳ 明朝" w:hAnsi="Arial" w:cs="Arial"/>
        </w:rPr>
        <w:t xml:space="preserve">control of their lives. Similarly, the </w:t>
      </w:r>
      <w:r w:rsidR="0076291B" w:rsidRPr="00B0761A">
        <w:rPr>
          <w:rFonts w:ascii="Arial" w:eastAsia="ＭＳ 明朝" w:hAnsi="Arial" w:cs="Arial"/>
        </w:rPr>
        <w:t>statement “My group</w:t>
      </w:r>
      <w:r w:rsidR="005215F9" w:rsidRPr="00B0761A">
        <w:rPr>
          <w:rFonts w:ascii="Arial" w:eastAsia="ＭＳ 明朝" w:hAnsi="Arial" w:cs="Arial"/>
        </w:rPr>
        <w:t>’s</w:t>
      </w:r>
      <w:r w:rsidR="0076291B" w:rsidRPr="00B0761A">
        <w:rPr>
          <w:rFonts w:ascii="Arial" w:eastAsia="ＭＳ 明朝" w:hAnsi="Arial" w:cs="Arial"/>
        </w:rPr>
        <w:t xml:space="preserve"> interest</w:t>
      </w:r>
      <w:r w:rsidR="005215F9" w:rsidRPr="00B0761A">
        <w:rPr>
          <w:rFonts w:ascii="Arial" w:eastAsia="ＭＳ 明朝" w:hAnsi="Arial" w:cs="Arial"/>
        </w:rPr>
        <w:t>s</w:t>
      </w:r>
      <w:r w:rsidR="0076291B" w:rsidRPr="00B0761A">
        <w:rPr>
          <w:rFonts w:ascii="Arial" w:eastAsia="ＭＳ 明朝" w:hAnsi="Arial" w:cs="Arial"/>
        </w:rPr>
        <w:t xml:space="preserve"> </w:t>
      </w:r>
      <w:r w:rsidR="005215F9" w:rsidRPr="00B0761A">
        <w:rPr>
          <w:rFonts w:ascii="Arial" w:eastAsia="ＭＳ 明朝" w:hAnsi="Arial" w:cs="Arial"/>
        </w:rPr>
        <w:t>are</w:t>
      </w:r>
      <w:r w:rsidR="0076291B" w:rsidRPr="00B0761A">
        <w:rPr>
          <w:rFonts w:ascii="Arial" w:eastAsia="ＭＳ 明朝" w:hAnsi="Arial" w:cs="Arial"/>
        </w:rPr>
        <w:t xml:space="preserve"> not more important than my own needs and rights” has a </w:t>
      </w:r>
      <w:r w:rsidR="00F21C78" w:rsidRPr="00B0761A">
        <w:rPr>
          <w:rFonts w:ascii="Arial" w:eastAsia="ＭＳ 明朝" w:hAnsi="Arial" w:cs="Arial"/>
        </w:rPr>
        <w:t>mean of 2.85 (“</w:t>
      </w:r>
      <w:r w:rsidR="0076291B" w:rsidRPr="00B0761A">
        <w:rPr>
          <w:rFonts w:ascii="Arial" w:eastAsia="ＭＳ 明朝" w:hAnsi="Arial" w:cs="Arial"/>
        </w:rPr>
        <w:t>a</w:t>
      </w:r>
      <w:r w:rsidR="00F21C78" w:rsidRPr="00B0761A">
        <w:rPr>
          <w:rFonts w:ascii="Arial" w:eastAsia="ＭＳ 明朝" w:hAnsi="Arial" w:cs="Arial"/>
        </w:rPr>
        <w:t xml:space="preserve">gree”). This again could be </w:t>
      </w:r>
      <w:r w:rsidR="0076291B" w:rsidRPr="00B0761A">
        <w:rPr>
          <w:rFonts w:ascii="Arial" w:eastAsia="ＭＳ 明朝" w:hAnsi="Arial" w:cs="Arial"/>
        </w:rPr>
        <w:t>a result of</w:t>
      </w:r>
      <w:r w:rsidR="00F21C78" w:rsidRPr="00B0761A">
        <w:rPr>
          <w:rFonts w:ascii="Arial" w:eastAsia="ＭＳ 明朝" w:hAnsi="Arial" w:cs="Arial"/>
        </w:rPr>
        <w:t xml:space="preserve"> participants</w:t>
      </w:r>
      <w:r w:rsidR="007511E7" w:rsidRPr="00B0761A">
        <w:rPr>
          <w:rFonts w:ascii="Arial" w:eastAsia="ＭＳ 明朝" w:hAnsi="Arial" w:cs="Arial"/>
        </w:rPr>
        <w:t xml:space="preserve"> (</w:t>
      </w:r>
      <w:r w:rsidR="00264879" w:rsidRPr="00B0761A">
        <w:rPr>
          <w:rFonts w:ascii="Arial" w:eastAsia="ＭＳ 明朝" w:hAnsi="Arial" w:cs="Arial"/>
        </w:rPr>
        <w:t xml:space="preserve">perhaps </w:t>
      </w:r>
      <w:r w:rsidR="007511E7" w:rsidRPr="00B0761A">
        <w:rPr>
          <w:rFonts w:ascii="Arial" w:eastAsia="ＭＳ 明朝" w:hAnsi="Arial" w:cs="Arial"/>
        </w:rPr>
        <w:t xml:space="preserve">because of their </w:t>
      </w:r>
      <w:r w:rsidR="009451BB" w:rsidRPr="00B0761A">
        <w:rPr>
          <w:rFonts w:ascii="Arial" w:eastAsia="ＭＳ 明朝" w:hAnsi="Arial" w:cs="Arial"/>
        </w:rPr>
        <w:t>youth</w:t>
      </w:r>
      <w:r w:rsidR="007511E7" w:rsidRPr="00B0761A">
        <w:rPr>
          <w:rFonts w:ascii="Arial" w:eastAsia="ＭＳ 明朝" w:hAnsi="Arial" w:cs="Arial"/>
        </w:rPr>
        <w:t>)</w:t>
      </w:r>
      <w:r w:rsidR="0076291B" w:rsidRPr="00B0761A">
        <w:rPr>
          <w:rFonts w:ascii="Arial" w:eastAsia="ＭＳ 明朝" w:hAnsi="Arial" w:cs="Arial"/>
        </w:rPr>
        <w:t xml:space="preserve"> try</w:t>
      </w:r>
      <w:r w:rsidR="00AF46C1" w:rsidRPr="00B0761A">
        <w:rPr>
          <w:rFonts w:ascii="Arial" w:eastAsia="ＭＳ 明朝" w:hAnsi="Arial" w:cs="Arial"/>
        </w:rPr>
        <w:t>ing</w:t>
      </w:r>
      <w:r w:rsidR="0076291B" w:rsidRPr="00B0761A">
        <w:rPr>
          <w:rFonts w:ascii="Arial" w:eastAsia="ＭＳ 明朝" w:hAnsi="Arial" w:cs="Arial"/>
        </w:rPr>
        <w:t xml:space="preserve"> to emphasize the importance of their own needs.</w:t>
      </w:r>
      <w:r w:rsidR="00F21C78" w:rsidRPr="00B0761A">
        <w:rPr>
          <w:rFonts w:ascii="Arial" w:eastAsia="ＭＳ 明朝" w:hAnsi="Arial" w:cs="Arial"/>
        </w:rPr>
        <w:t xml:space="preserve"> </w:t>
      </w:r>
      <w:r w:rsidR="00296787" w:rsidRPr="00B0761A">
        <w:rPr>
          <w:rFonts w:ascii="Arial" w:eastAsia="ＭＳ 明朝" w:hAnsi="Arial" w:cs="Arial"/>
        </w:rPr>
        <w:t xml:space="preserve">These </w:t>
      </w:r>
      <w:r w:rsidR="00E0090D" w:rsidRPr="00B0761A">
        <w:rPr>
          <w:rFonts w:ascii="Arial" w:eastAsia="ＭＳ 明朝" w:hAnsi="Arial" w:cs="Arial"/>
        </w:rPr>
        <w:t>we</w:t>
      </w:r>
      <w:r w:rsidR="00296787" w:rsidRPr="00B0761A">
        <w:rPr>
          <w:rFonts w:ascii="Arial" w:eastAsia="ＭＳ 明朝" w:hAnsi="Arial" w:cs="Arial"/>
        </w:rPr>
        <w:t xml:space="preserve">re the only two </w:t>
      </w:r>
      <w:r w:rsidR="00057255" w:rsidRPr="00B0761A">
        <w:rPr>
          <w:rFonts w:ascii="Arial" w:eastAsia="ＭＳ 明朝" w:hAnsi="Arial" w:cs="Arial"/>
        </w:rPr>
        <w:t>statement</w:t>
      </w:r>
      <w:r w:rsidR="00296787" w:rsidRPr="00B0761A">
        <w:rPr>
          <w:rFonts w:ascii="Arial" w:eastAsia="ＭＳ 明朝" w:hAnsi="Arial" w:cs="Arial"/>
        </w:rPr>
        <w:t xml:space="preserve">s </w:t>
      </w:r>
      <w:r w:rsidR="008C4F75" w:rsidRPr="00B0761A">
        <w:rPr>
          <w:rFonts w:ascii="Arial" w:eastAsia="ＭＳ 明朝" w:hAnsi="Arial" w:cs="Arial"/>
        </w:rPr>
        <w:t>with</w:t>
      </w:r>
      <w:r w:rsidR="00296787" w:rsidRPr="00B0761A">
        <w:rPr>
          <w:rFonts w:ascii="Arial" w:eastAsia="ＭＳ 明朝" w:hAnsi="Arial" w:cs="Arial"/>
        </w:rPr>
        <w:t xml:space="preserve"> </w:t>
      </w:r>
      <w:r w:rsidR="004A21ED" w:rsidRPr="00B0761A">
        <w:rPr>
          <w:rFonts w:ascii="Arial" w:eastAsia="ＭＳ 明朝" w:hAnsi="Arial" w:cs="Arial"/>
        </w:rPr>
        <w:t xml:space="preserve">unexpected </w:t>
      </w:r>
      <w:r w:rsidR="00296787" w:rsidRPr="00B0761A">
        <w:rPr>
          <w:rFonts w:ascii="Arial" w:eastAsia="ＭＳ 明朝" w:hAnsi="Arial" w:cs="Arial"/>
        </w:rPr>
        <w:t>responses</w:t>
      </w:r>
      <w:r w:rsidR="00690C3C" w:rsidRPr="00B0761A">
        <w:rPr>
          <w:rFonts w:ascii="Arial" w:eastAsia="ＭＳ 明朝" w:hAnsi="Arial" w:cs="Arial"/>
        </w:rPr>
        <w:t>, however</w:t>
      </w:r>
      <w:r w:rsidR="00296787" w:rsidRPr="00B0761A">
        <w:rPr>
          <w:rFonts w:ascii="Arial" w:eastAsia="ＭＳ 明朝" w:hAnsi="Arial" w:cs="Arial"/>
        </w:rPr>
        <w:t>. R</w:t>
      </w:r>
      <w:r w:rsidR="003B1786" w:rsidRPr="00B0761A">
        <w:rPr>
          <w:rFonts w:ascii="Arial" w:eastAsia="ＭＳ 明朝" w:hAnsi="Arial" w:cs="Arial"/>
        </w:rPr>
        <w:t xml:space="preserve">esponses to the other </w:t>
      </w:r>
      <w:r w:rsidR="00057255" w:rsidRPr="00B0761A">
        <w:rPr>
          <w:rFonts w:ascii="Arial" w:eastAsia="ＭＳ 明朝" w:hAnsi="Arial" w:cs="Arial"/>
        </w:rPr>
        <w:t>statement</w:t>
      </w:r>
      <w:r w:rsidR="00A0175D" w:rsidRPr="00B0761A">
        <w:rPr>
          <w:rFonts w:ascii="Arial" w:eastAsia="ＭＳ 明朝" w:hAnsi="Arial" w:cs="Arial"/>
        </w:rPr>
        <w:t>s</w:t>
      </w:r>
      <w:r w:rsidR="003B1786" w:rsidRPr="00B0761A">
        <w:rPr>
          <w:rFonts w:ascii="Arial" w:eastAsia="ＭＳ 明朝" w:hAnsi="Arial" w:cs="Arial"/>
        </w:rPr>
        <w:t xml:space="preserve"> </w:t>
      </w:r>
      <w:r w:rsidR="00C361F1" w:rsidRPr="00B0761A">
        <w:rPr>
          <w:rFonts w:ascii="Arial" w:eastAsia="ＭＳ 明朝" w:hAnsi="Arial" w:cs="Arial"/>
        </w:rPr>
        <w:t>reveal</w:t>
      </w:r>
      <w:r w:rsidR="00C3691F" w:rsidRPr="00B0761A">
        <w:rPr>
          <w:rFonts w:ascii="Arial" w:eastAsia="ＭＳ 明朝" w:hAnsi="Arial" w:cs="Arial"/>
        </w:rPr>
        <w:t>ed</w:t>
      </w:r>
      <w:r w:rsidR="00C361F1" w:rsidRPr="00B0761A">
        <w:rPr>
          <w:rFonts w:ascii="Arial" w:eastAsia="ＭＳ 明朝" w:hAnsi="Arial" w:cs="Arial"/>
        </w:rPr>
        <w:t xml:space="preserve"> a much more collectivist</w:t>
      </w:r>
      <w:r w:rsidR="00917011" w:rsidRPr="00B0761A">
        <w:rPr>
          <w:rFonts w:ascii="Arial" w:eastAsia="ＭＳ 明朝" w:hAnsi="Arial" w:cs="Arial"/>
        </w:rPr>
        <w:t xml:space="preserve"> mindset</w:t>
      </w:r>
      <w:r w:rsidR="003B1786" w:rsidRPr="00B0761A">
        <w:rPr>
          <w:rFonts w:ascii="Arial" w:eastAsia="ＭＳ 明朝" w:hAnsi="Arial" w:cs="Arial"/>
        </w:rPr>
        <w:t>.</w:t>
      </w:r>
      <w:r w:rsidR="004568D2" w:rsidRPr="00B0761A">
        <w:rPr>
          <w:rFonts w:ascii="Arial" w:eastAsia="ＭＳ 明朝" w:hAnsi="Arial" w:cs="Arial"/>
        </w:rPr>
        <w:t xml:space="preserve"> </w:t>
      </w:r>
      <w:r w:rsidR="00F21C78" w:rsidRPr="00B0761A">
        <w:rPr>
          <w:rFonts w:ascii="Arial" w:eastAsia="ＭＳ 明朝" w:hAnsi="Arial" w:cs="Arial"/>
        </w:rPr>
        <w:t xml:space="preserve">The five most agreed with statements </w:t>
      </w:r>
      <w:r w:rsidR="00AE37C8" w:rsidRPr="00B0761A">
        <w:rPr>
          <w:rFonts w:ascii="Arial" w:eastAsia="ＭＳ 明朝" w:hAnsi="Arial" w:cs="Arial"/>
        </w:rPr>
        <w:t xml:space="preserve">on the cultural scale </w:t>
      </w:r>
      <w:r w:rsidR="00F21C78" w:rsidRPr="00B0761A">
        <w:rPr>
          <w:rFonts w:ascii="Arial" w:eastAsia="ＭＳ 明朝" w:hAnsi="Arial" w:cs="Arial"/>
        </w:rPr>
        <w:t>were (in descending order):</w:t>
      </w:r>
    </w:p>
    <w:p w14:paraId="6C6A3189" w14:textId="77777777" w:rsidR="002E5670" w:rsidRPr="00B0761A" w:rsidRDefault="002E5670" w:rsidP="00B42560">
      <w:pPr>
        <w:pStyle w:val="PlainText"/>
        <w:rPr>
          <w:rFonts w:ascii="Arial" w:eastAsia="ＭＳ 明朝" w:hAnsi="Arial" w:cs="Arial"/>
        </w:rPr>
      </w:pPr>
    </w:p>
    <w:p w14:paraId="0F311E3F" w14:textId="7EF568DF" w:rsidR="00B42560" w:rsidRPr="00B0761A" w:rsidRDefault="002E5670" w:rsidP="002E5670">
      <w:pPr>
        <w:pStyle w:val="PlainText"/>
        <w:numPr>
          <w:ilvl w:val="0"/>
          <w:numId w:val="3"/>
        </w:numPr>
        <w:rPr>
          <w:rFonts w:ascii="Arial" w:eastAsia="ＭＳ 明朝" w:hAnsi="Arial" w:cs="Arial"/>
        </w:rPr>
      </w:pPr>
      <w:r w:rsidRPr="00B0761A">
        <w:rPr>
          <w:rFonts w:ascii="Arial" w:eastAsia="ＭＳ 明朝" w:hAnsi="Arial" w:cs="Arial"/>
        </w:rPr>
        <w:t>“</w:t>
      </w:r>
      <w:r w:rsidR="00B42560" w:rsidRPr="00B0761A">
        <w:rPr>
          <w:rFonts w:ascii="Arial" w:eastAsia="ＭＳ 明朝" w:hAnsi="Arial" w:cs="Arial"/>
        </w:rPr>
        <w:t>While I</w:t>
      </w:r>
      <w:r w:rsidRPr="00B0761A">
        <w:rPr>
          <w:rFonts w:ascii="Arial" w:eastAsia="ＭＳ 明朝" w:hAnsi="Arial" w:cs="Arial"/>
        </w:rPr>
        <w:t>’</w:t>
      </w:r>
      <w:r w:rsidR="00B42560" w:rsidRPr="00B0761A">
        <w:rPr>
          <w:rFonts w:ascii="Arial" w:eastAsia="ＭＳ 明朝" w:hAnsi="Arial" w:cs="Arial"/>
        </w:rPr>
        <w:t>m using social media services, I try to not behave in a way that is unacceptable by my group members” (</w:t>
      </w:r>
      <w:r w:rsidRPr="00B0761A">
        <w:rPr>
          <w:rFonts w:ascii="Arial" w:eastAsia="ＭＳ 明朝" w:hAnsi="Arial" w:cs="Arial"/>
        </w:rPr>
        <w:t xml:space="preserve">mean </w:t>
      </w:r>
      <w:r w:rsidR="00B42560" w:rsidRPr="00B0761A">
        <w:rPr>
          <w:rFonts w:ascii="Arial" w:eastAsia="ＭＳ 明朝" w:hAnsi="Arial" w:cs="Arial"/>
        </w:rPr>
        <w:t xml:space="preserve">3.15). </w:t>
      </w:r>
    </w:p>
    <w:p w14:paraId="6A620F3B" w14:textId="3AC08185" w:rsidR="00B42560" w:rsidRPr="00B0761A" w:rsidRDefault="002E5670" w:rsidP="002E5670">
      <w:pPr>
        <w:pStyle w:val="PlainText"/>
        <w:numPr>
          <w:ilvl w:val="0"/>
          <w:numId w:val="3"/>
        </w:numPr>
        <w:rPr>
          <w:rFonts w:ascii="Arial" w:eastAsia="ＭＳ 明朝" w:hAnsi="Arial" w:cs="Arial"/>
        </w:rPr>
      </w:pPr>
      <w:r w:rsidRPr="00B0761A">
        <w:rPr>
          <w:rFonts w:ascii="Arial" w:eastAsia="ＭＳ 明朝" w:hAnsi="Arial" w:cs="Arial"/>
        </w:rPr>
        <w:lastRenderedPageBreak/>
        <w:t>“</w:t>
      </w:r>
      <w:r w:rsidR="00B42560" w:rsidRPr="00B0761A">
        <w:rPr>
          <w:rFonts w:ascii="Arial" w:eastAsia="ＭＳ 明朝" w:hAnsi="Arial" w:cs="Arial"/>
        </w:rPr>
        <w:t xml:space="preserve">I would not post photos if doing so may be received negatively </w:t>
      </w:r>
      <w:r w:rsidR="00C0375E" w:rsidRPr="00B0761A">
        <w:rPr>
          <w:rFonts w:ascii="Arial" w:eastAsia="ＭＳ 明朝" w:hAnsi="Arial" w:cs="Arial"/>
        </w:rPr>
        <w:t>by</w:t>
      </w:r>
      <w:r w:rsidR="00B42560" w:rsidRPr="00B0761A">
        <w:rPr>
          <w:rFonts w:ascii="Arial" w:eastAsia="ＭＳ 明朝" w:hAnsi="Arial" w:cs="Arial"/>
        </w:rPr>
        <w:t xml:space="preserve"> my group members</w:t>
      </w:r>
      <w:r w:rsidRPr="00B0761A">
        <w:rPr>
          <w:rFonts w:ascii="Arial" w:eastAsia="ＭＳ 明朝" w:hAnsi="Arial" w:cs="Arial"/>
        </w:rPr>
        <w:t>”</w:t>
      </w:r>
      <w:r w:rsidR="00B42560" w:rsidRPr="00B0761A">
        <w:rPr>
          <w:rFonts w:ascii="Arial" w:eastAsia="ＭＳ 明朝" w:hAnsi="Arial" w:cs="Arial"/>
        </w:rPr>
        <w:t xml:space="preserve"> (</w:t>
      </w:r>
      <w:r w:rsidRPr="00B0761A">
        <w:rPr>
          <w:rFonts w:ascii="Arial" w:eastAsia="ＭＳ 明朝" w:hAnsi="Arial" w:cs="Arial"/>
        </w:rPr>
        <w:t xml:space="preserve">mean </w:t>
      </w:r>
      <w:r w:rsidR="00B42560" w:rsidRPr="00B0761A">
        <w:rPr>
          <w:rFonts w:ascii="Arial" w:eastAsia="ＭＳ 明朝" w:hAnsi="Arial" w:cs="Arial"/>
        </w:rPr>
        <w:t xml:space="preserve">3.15). </w:t>
      </w:r>
    </w:p>
    <w:p w14:paraId="4EEF3B0D" w14:textId="52C5E46F" w:rsidR="00B42560" w:rsidRPr="00B0761A" w:rsidRDefault="002E5670" w:rsidP="002E5670">
      <w:pPr>
        <w:pStyle w:val="PlainText"/>
        <w:numPr>
          <w:ilvl w:val="0"/>
          <w:numId w:val="3"/>
        </w:numPr>
        <w:rPr>
          <w:rFonts w:ascii="Arial" w:eastAsia="ＭＳ 明朝" w:hAnsi="Arial" w:cs="Arial"/>
        </w:rPr>
      </w:pPr>
      <w:r w:rsidRPr="00B0761A">
        <w:rPr>
          <w:rFonts w:ascii="Arial" w:eastAsia="ＭＳ 明朝" w:hAnsi="Arial" w:cs="Arial"/>
        </w:rPr>
        <w:t>“</w:t>
      </w:r>
      <w:r w:rsidR="00B42560" w:rsidRPr="00B0761A">
        <w:rPr>
          <w:rFonts w:ascii="Arial" w:eastAsia="ＭＳ 明朝" w:hAnsi="Arial" w:cs="Arial"/>
        </w:rPr>
        <w:t xml:space="preserve">I would provide financial support when I can to those </w:t>
      </w:r>
      <w:r w:rsidR="00C0375E" w:rsidRPr="00B0761A">
        <w:rPr>
          <w:rFonts w:ascii="Arial" w:eastAsia="ＭＳ 明朝" w:hAnsi="Arial" w:cs="Arial"/>
        </w:rPr>
        <w:t>of</w:t>
      </w:r>
      <w:r w:rsidR="00B42560" w:rsidRPr="00B0761A">
        <w:rPr>
          <w:rFonts w:ascii="Arial" w:eastAsia="ＭＳ 明朝" w:hAnsi="Arial" w:cs="Arial"/>
        </w:rPr>
        <w:t xml:space="preserve"> my own group members who need support</w:t>
      </w:r>
      <w:r w:rsidRPr="00B0761A">
        <w:rPr>
          <w:rFonts w:ascii="Arial" w:eastAsia="ＭＳ 明朝" w:hAnsi="Arial" w:cs="Arial"/>
        </w:rPr>
        <w:t>”</w:t>
      </w:r>
      <w:r w:rsidR="00B42560" w:rsidRPr="00B0761A">
        <w:rPr>
          <w:rFonts w:ascii="Arial" w:eastAsia="ＭＳ 明朝" w:hAnsi="Arial" w:cs="Arial"/>
        </w:rPr>
        <w:t xml:space="preserve"> (</w:t>
      </w:r>
      <w:r w:rsidRPr="00B0761A">
        <w:rPr>
          <w:rFonts w:ascii="Arial" w:eastAsia="ＭＳ 明朝" w:hAnsi="Arial" w:cs="Arial"/>
        </w:rPr>
        <w:t xml:space="preserve">mean </w:t>
      </w:r>
      <w:r w:rsidR="00B42560" w:rsidRPr="00B0761A">
        <w:rPr>
          <w:rFonts w:ascii="Arial" w:eastAsia="ＭＳ 明朝" w:hAnsi="Arial" w:cs="Arial"/>
        </w:rPr>
        <w:t>3.15).</w:t>
      </w:r>
    </w:p>
    <w:p w14:paraId="4AB93BC9" w14:textId="76F692C9" w:rsidR="00B42560" w:rsidRPr="00B0761A" w:rsidRDefault="002E5670" w:rsidP="002E5670">
      <w:pPr>
        <w:pStyle w:val="PlainText"/>
        <w:numPr>
          <w:ilvl w:val="0"/>
          <w:numId w:val="3"/>
        </w:numPr>
        <w:rPr>
          <w:rFonts w:ascii="Arial" w:eastAsia="ＭＳ 明朝" w:hAnsi="Arial" w:cs="Arial"/>
        </w:rPr>
      </w:pPr>
      <w:r w:rsidRPr="00B0761A">
        <w:rPr>
          <w:rFonts w:ascii="Arial" w:eastAsia="ＭＳ 明朝" w:hAnsi="Arial" w:cs="Arial"/>
        </w:rPr>
        <w:t>“</w:t>
      </w:r>
      <w:r w:rsidR="00B42560" w:rsidRPr="00B0761A">
        <w:rPr>
          <w:rFonts w:ascii="Arial" w:eastAsia="ＭＳ 明朝" w:hAnsi="Arial" w:cs="Arial"/>
        </w:rPr>
        <w:t>To avoid loss of face in front the community, I try to behave in a decent way under any circumstances</w:t>
      </w:r>
      <w:r w:rsidRPr="00B0761A">
        <w:rPr>
          <w:rFonts w:ascii="Arial" w:eastAsia="ＭＳ 明朝" w:hAnsi="Arial" w:cs="Arial"/>
        </w:rPr>
        <w:t>”</w:t>
      </w:r>
      <w:r w:rsidR="00B42560" w:rsidRPr="00B0761A">
        <w:rPr>
          <w:rFonts w:ascii="Arial" w:eastAsia="ＭＳ 明朝" w:hAnsi="Arial" w:cs="Arial"/>
        </w:rPr>
        <w:t xml:space="preserve"> (</w:t>
      </w:r>
      <w:r w:rsidRPr="00B0761A">
        <w:rPr>
          <w:rFonts w:ascii="Arial" w:eastAsia="ＭＳ 明朝" w:hAnsi="Arial" w:cs="Arial"/>
        </w:rPr>
        <w:t xml:space="preserve">mean </w:t>
      </w:r>
      <w:r w:rsidR="00B42560" w:rsidRPr="00B0761A">
        <w:rPr>
          <w:rFonts w:ascii="Arial" w:eastAsia="ＭＳ 明朝" w:hAnsi="Arial" w:cs="Arial"/>
        </w:rPr>
        <w:t>3.11).</w:t>
      </w:r>
    </w:p>
    <w:p w14:paraId="3F377499" w14:textId="6FC361BE" w:rsidR="00B42560" w:rsidRPr="00B0761A" w:rsidRDefault="002E5670" w:rsidP="002E5670">
      <w:pPr>
        <w:pStyle w:val="PlainText"/>
        <w:numPr>
          <w:ilvl w:val="0"/>
          <w:numId w:val="3"/>
        </w:numPr>
        <w:rPr>
          <w:rFonts w:ascii="Arial" w:eastAsia="ＭＳ 明朝" w:hAnsi="Arial" w:cs="Arial"/>
        </w:rPr>
      </w:pPr>
      <w:r w:rsidRPr="00B0761A">
        <w:rPr>
          <w:rFonts w:ascii="Arial" w:eastAsia="ＭＳ 明朝" w:hAnsi="Arial" w:cs="Arial"/>
        </w:rPr>
        <w:t>“</w:t>
      </w:r>
      <w:r w:rsidR="00B42560" w:rsidRPr="00B0761A">
        <w:rPr>
          <w:rFonts w:ascii="Arial" w:eastAsia="ＭＳ 明朝" w:hAnsi="Arial" w:cs="Arial"/>
        </w:rPr>
        <w:t>I have a responsibility to maintain the group harmony</w:t>
      </w:r>
      <w:r w:rsidRPr="00B0761A">
        <w:rPr>
          <w:rFonts w:ascii="Arial" w:eastAsia="ＭＳ 明朝" w:hAnsi="Arial" w:cs="Arial"/>
        </w:rPr>
        <w:t>”</w:t>
      </w:r>
      <w:r w:rsidR="00B42560" w:rsidRPr="00B0761A">
        <w:rPr>
          <w:rFonts w:ascii="Arial" w:eastAsia="ＭＳ 明朝" w:hAnsi="Arial" w:cs="Arial"/>
        </w:rPr>
        <w:t xml:space="preserve"> (</w:t>
      </w:r>
      <w:r w:rsidRPr="00B0761A">
        <w:rPr>
          <w:rFonts w:ascii="Arial" w:eastAsia="ＭＳ 明朝" w:hAnsi="Arial" w:cs="Arial"/>
        </w:rPr>
        <w:t xml:space="preserve">mean </w:t>
      </w:r>
      <w:r w:rsidR="00B42560" w:rsidRPr="00B0761A">
        <w:rPr>
          <w:rFonts w:ascii="Arial" w:eastAsia="ＭＳ 明朝" w:hAnsi="Arial" w:cs="Arial"/>
        </w:rPr>
        <w:t>3.07).</w:t>
      </w:r>
    </w:p>
    <w:p w14:paraId="40FB532D" w14:textId="77777777" w:rsidR="002E5670" w:rsidRPr="00B0761A" w:rsidRDefault="002E5670" w:rsidP="00B42560">
      <w:pPr>
        <w:pStyle w:val="PlainText"/>
        <w:rPr>
          <w:rFonts w:ascii="Arial" w:eastAsia="ＭＳ 明朝" w:hAnsi="Arial" w:cs="Arial"/>
        </w:rPr>
      </w:pPr>
    </w:p>
    <w:p w14:paraId="4B1CD4EE" w14:textId="3EC29CF1" w:rsidR="00F21C78" w:rsidRPr="00B0761A" w:rsidRDefault="00F21C78" w:rsidP="00F21C78">
      <w:pPr>
        <w:pStyle w:val="PlainText"/>
        <w:rPr>
          <w:rFonts w:ascii="Arial" w:eastAsia="ＭＳ 明朝" w:hAnsi="Arial" w:cs="Arial"/>
        </w:rPr>
      </w:pPr>
      <w:r w:rsidRPr="00B0761A">
        <w:rPr>
          <w:rFonts w:ascii="Arial" w:eastAsia="ＭＳ 明朝" w:hAnsi="Arial" w:cs="Arial"/>
        </w:rPr>
        <w:t>These results suggest that social media technologi</w:t>
      </w:r>
      <w:r w:rsidR="008A4CF0" w:rsidRPr="00B0761A">
        <w:rPr>
          <w:rFonts w:ascii="Arial" w:eastAsia="ＭＳ 明朝" w:hAnsi="Arial" w:cs="Arial"/>
        </w:rPr>
        <w:t xml:space="preserve">es are not culture-free. Rather, </w:t>
      </w:r>
      <w:r w:rsidRPr="00B0761A">
        <w:rPr>
          <w:rFonts w:ascii="Arial" w:eastAsia="ＭＳ 明朝" w:hAnsi="Arial" w:cs="Arial"/>
        </w:rPr>
        <w:t>user</w:t>
      </w:r>
      <w:r w:rsidR="008A4CF0" w:rsidRPr="00B0761A">
        <w:rPr>
          <w:rFonts w:ascii="Arial" w:eastAsia="ＭＳ 明朝" w:hAnsi="Arial" w:cs="Arial"/>
        </w:rPr>
        <w:t>s’</w:t>
      </w:r>
      <w:r w:rsidRPr="00B0761A">
        <w:rPr>
          <w:rFonts w:ascii="Arial" w:eastAsia="ＭＳ 明朝" w:hAnsi="Arial" w:cs="Arial"/>
        </w:rPr>
        <w:t xml:space="preserve"> acceptance</w:t>
      </w:r>
      <w:r w:rsidR="008A4CF0" w:rsidRPr="00B0761A">
        <w:rPr>
          <w:rFonts w:ascii="Arial" w:eastAsia="ＭＳ 明朝" w:hAnsi="Arial" w:cs="Arial"/>
        </w:rPr>
        <w:t xml:space="preserve"> of</w:t>
      </w:r>
      <w:r w:rsidRPr="00B0761A">
        <w:rPr>
          <w:rFonts w:ascii="Arial" w:eastAsia="ＭＳ 明朝" w:hAnsi="Arial" w:cs="Arial"/>
        </w:rPr>
        <w:t xml:space="preserve"> and engagement with these technologies can be highly associated with their cultural values and norms.</w:t>
      </w:r>
    </w:p>
    <w:p w14:paraId="2C21841B" w14:textId="77777777" w:rsidR="00F21C78" w:rsidRPr="00B0761A" w:rsidRDefault="00F21C78" w:rsidP="00F21C78">
      <w:pPr>
        <w:pStyle w:val="PlainText"/>
        <w:rPr>
          <w:rFonts w:ascii="Arial" w:eastAsia="ＭＳ 明朝" w:hAnsi="Arial" w:cs="Arial"/>
        </w:rPr>
      </w:pPr>
    </w:p>
    <w:p w14:paraId="0101E968" w14:textId="77777777" w:rsidR="00F21C78" w:rsidRPr="00B0761A" w:rsidRDefault="00F21C78" w:rsidP="00F21C78">
      <w:pPr>
        <w:pStyle w:val="PlainText"/>
        <w:rPr>
          <w:rFonts w:ascii="Arial" w:eastAsia="ＭＳ 明朝" w:hAnsi="Arial" w:cs="Arial"/>
        </w:rPr>
      </w:pPr>
      <w:r w:rsidRPr="00B0761A">
        <w:rPr>
          <w:rFonts w:ascii="Arial" w:eastAsia="ＭＳ 明朝" w:hAnsi="Arial" w:cs="Arial"/>
          <w:highlight w:val="yellow"/>
        </w:rPr>
        <w:t>In summary, it is clear from the results that both culture and Islamic values and teaching are important external variables that influence Saudi youth relationships with social media platforms. Obtaining an in-depth understanding of how and to what extent these external variables affect those users’ online behavior and engagement experience with social media platforms would be essential to the design of social media tools and features that emulate the targeted user needs and preferences.</w:t>
      </w:r>
      <w:r w:rsidRPr="00B0761A">
        <w:rPr>
          <w:rFonts w:ascii="Arial" w:eastAsia="ＭＳ 明朝" w:hAnsi="Arial" w:cs="Arial"/>
        </w:rPr>
        <w:t xml:space="preserve"> </w:t>
      </w:r>
    </w:p>
    <w:p w14:paraId="135CBFBC" w14:textId="77777777" w:rsidR="00390CE3" w:rsidRPr="00B0761A" w:rsidRDefault="00390CE3" w:rsidP="00B42560">
      <w:pPr>
        <w:pStyle w:val="PlainText"/>
        <w:rPr>
          <w:rFonts w:ascii="Arial" w:eastAsia="ＭＳ 明朝" w:hAnsi="Arial" w:cs="Arial"/>
        </w:rPr>
      </w:pPr>
    </w:p>
    <w:p w14:paraId="08BA7907" w14:textId="6D141DDE" w:rsidR="00F21C78" w:rsidRPr="00B0761A" w:rsidRDefault="00F21C78" w:rsidP="00F21C78">
      <w:pPr>
        <w:pStyle w:val="PlainText"/>
        <w:rPr>
          <w:rFonts w:ascii="Arial" w:eastAsia="ＭＳ 明朝" w:hAnsi="Arial" w:cs="Arial"/>
        </w:rPr>
      </w:pPr>
      <w:r w:rsidRPr="00B0761A">
        <w:rPr>
          <w:rFonts w:ascii="Arial" w:eastAsia="ＭＳ 明朝" w:hAnsi="Arial" w:cs="Arial"/>
        </w:rPr>
        <w:t xml:space="preserve">The majority of participants, female and male, showed no interest in recognition and </w:t>
      </w:r>
      <w:r w:rsidR="009F2824" w:rsidRPr="00B0761A">
        <w:rPr>
          <w:rFonts w:ascii="Arial" w:eastAsia="ＭＳ 明朝" w:hAnsi="Arial" w:cs="Arial"/>
        </w:rPr>
        <w:t>we</w:t>
      </w:r>
      <w:r w:rsidRPr="00B0761A">
        <w:rPr>
          <w:rFonts w:ascii="Arial" w:eastAsia="ＭＳ 明朝" w:hAnsi="Arial" w:cs="Arial"/>
        </w:rPr>
        <w:t xml:space="preserve">re not comfortable with </w:t>
      </w:r>
      <w:r w:rsidR="009F2824" w:rsidRPr="00B0761A">
        <w:rPr>
          <w:rFonts w:ascii="Arial" w:eastAsia="ＭＳ 明朝" w:hAnsi="Arial" w:cs="Arial"/>
        </w:rPr>
        <w:t xml:space="preserve">revealing </w:t>
      </w:r>
      <w:r w:rsidR="000A5545" w:rsidRPr="00B0761A">
        <w:rPr>
          <w:rFonts w:ascii="Arial" w:eastAsia="ＭＳ 明朝" w:hAnsi="Arial" w:cs="Arial"/>
        </w:rPr>
        <w:t xml:space="preserve">information about </w:t>
      </w:r>
      <w:r w:rsidR="009F2824" w:rsidRPr="00B0761A">
        <w:rPr>
          <w:rFonts w:ascii="Arial" w:eastAsia="ＭＳ 明朝" w:hAnsi="Arial" w:cs="Arial"/>
        </w:rPr>
        <w:t>themselves</w:t>
      </w:r>
      <w:r w:rsidRPr="00B0761A">
        <w:rPr>
          <w:rFonts w:ascii="Arial" w:eastAsia="ＭＳ 明朝" w:hAnsi="Arial" w:cs="Arial"/>
        </w:rPr>
        <w:t xml:space="preserve"> </w:t>
      </w:r>
      <w:r w:rsidR="006F5AA9" w:rsidRPr="00B0761A">
        <w:rPr>
          <w:rFonts w:ascii="Arial" w:eastAsia="ＭＳ 明朝" w:hAnsi="Arial" w:cs="Arial"/>
        </w:rPr>
        <w:t xml:space="preserve">in </w:t>
      </w:r>
      <w:r w:rsidRPr="00B0761A">
        <w:rPr>
          <w:rFonts w:ascii="Arial" w:eastAsia="ＭＳ 明朝" w:hAnsi="Arial" w:cs="Arial"/>
        </w:rPr>
        <w:t xml:space="preserve">public. They considered their personal information </w:t>
      </w:r>
      <w:r w:rsidR="00804E9D" w:rsidRPr="00B0761A">
        <w:rPr>
          <w:rFonts w:ascii="Arial" w:eastAsia="ＭＳ 明朝" w:hAnsi="Arial" w:cs="Arial"/>
        </w:rPr>
        <w:t>to be</w:t>
      </w:r>
      <w:r w:rsidRPr="00B0761A">
        <w:rPr>
          <w:rFonts w:ascii="Arial" w:eastAsia="ＭＳ 明朝" w:hAnsi="Arial" w:cs="Arial"/>
        </w:rPr>
        <w:t xml:space="preserve"> private and</w:t>
      </w:r>
      <w:r w:rsidR="0088106D" w:rsidRPr="00B0761A">
        <w:rPr>
          <w:rFonts w:ascii="Arial" w:eastAsia="ＭＳ 明朝" w:hAnsi="Arial" w:cs="Arial"/>
        </w:rPr>
        <w:t xml:space="preserve"> </w:t>
      </w:r>
      <w:r w:rsidR="00A33F63" w:rsidRPr="00B0761A">
        <w:rPr>
          <w:rFonts w:ascii="Arial" w:eastAsia="ＭＳ 明朝" w:hAnsi="Arial" w:cs="Arial"/>
        </w:rPr>
        <w:t>wanted to keep it secure</w:t>
      </w:r>
      <w:r w:rsidR="00EA406E" w:rsidRPr="00B0761A">
        <w:rPr>
          <w:rFonts w:ascii="Arial" w:eastAsia="ＭＳ 明朝" w:hAnsi="Arial" w:cs="Arial"/>
        </w:rPr>
        <w:t>. Profile analysis confirmed</w:t>
      </w:r>
      <w:r w:rsidRPr="00B0761A">
        <w:rPr>
          <w:rFonts w:ascii="Arial" w:eastAsia="ＭＳ 明朝" w:hAnsi="Arial" w:cs="Arial"/>
        </w:rPr>
        <w:t xml:space="preserve"> that participants </w:t>
      </w:r>
      <w:r w:rsidR="00BD2375" w:rsidRPr="00B0761A">
        <w:rPr>
          <w:rFonts w:ascii="Arial" w:eastAsia="ＭＳ 明朝" w:hAnsi="Arial" w:cs="Arial"/>
        </w:rPr>
        <w:t>sought</w:t>
      </w:r>
      <w:r w:rsidRPr="00B0761A">
        <w:rPr>
          <w:rFonts w:ascii="Arial" w:eastAsia="ＭＳ 明朝" w:hAnsi="Arial" w:cs="Arial"/>
        </w:rPr>
        <w:t xml:space="preserve"> to keep their identity private </w:t>
      </w:r>
      <w:r w:rsidR="002D22C2" w:rsidRPr="00B0761A">
        <w:rPr>
          <w:rFonts w:ascii="Arial" w:eastAsia="ＭＳ 明朝" w:hAnsi="Arial" w:cs="Arial"/>
        </w:rPr>
        <w:t>on</w:t>
      </w:r>
      <w:r w:rsidRPr="00B0761A">
        <w:rPr>
          <w:rFonts w:ascii="Arial" w:eastAsia="ＭＳ 明朝" w:hAnsi="Arial" w:cs="Arial"/>
        </w:rPr>
        <w:t xml:space="preserve"> social </w:t>
      </w:r>
      <w:r w:rsidR="00F52BF3" w:rsidRPr="00B0761A">
        <w:rPr>
          <w:rFonts w:ascii="Arial" w:eastAsia="ＭＳ 明朝" w:hAnsi="Arial" w:cs="Arial"/>
        </w:rPr>
        <w:t xml:space="preserve">media, </w:t>
      </w:r>
      <w:r w:rsidR="00C542F7" w:rsidRPr="00B0761A">
        <w:rPr>
          <w:rFonts w:ascii="Arial" w:eastAsia="ＭＳ 明朝" w:hAnsi="Arial" w:cs="Arial"/>
        </w:rPr>
        <w:t>even when</w:t>
      </w:r>
      <w:r w:rsidRPr="00B0761A">
        <w:rPr>
          <w:rFonts w:ascii="Arial" w:eastAsia="ＭＳ 明朝" w:hAnsi="Arial" w:cs="Arial"/>
        </w:rPr>
        <w:t xml:space="preserve"> their account </w:t>
      </w:r>
      <w:r w:rsidR="00F52BF3" w:rsidRPr="00B0761A">
        <w:rPr>
          <w:rFonts w:ascii="Arial" w:eastAsia="ＭＳ 明朝" w:hAnsi="Arial" w:cs="Arial"/>
        </w:rPr>
        <w:t xml:space="preserve">was </w:t>
      </w:r>
      <w:r w:rsidR="00C542F7" w:rsidRPr="00B0761A">
        <w:rPr>
          <w:rFonts w:ascii="Arial" w:eastAsia="ＭＳ 明朝" w:hAnsi="Arial" w:cs="Arial"/>
        </w:rPr>
        <w:t xml:space="preserve">not publicly </w:t>
      </w:r>
      <w:r w:rsidR="000156A2" w:rsidRPr="00B0761A">
        <w:rPr>
          <w:rFonts w:ascii="Arial" w:eastAsia="ＭＳ 明朝" w:hAnsi="Arial" w:cs="Arial"/>
        </w:rPr>
        <w:t>visible</w:t>
      </w:r>
      <w:r w:rsidR="00F52BF3" w:rsidRPr="00B0761A">
        <w:rPr>
          <w:rFonts w:ascii="Arial" w:eastAsia="ＭＳ 明朝" w:hAnsi="Arial" w:cs="Arial"/>
        </w:rPr>
        <w:t>.</w:t>
      </w:r>
      <w:r w:rsidRPr="00B0761A">
        <w:rPr>
          <w:rFonts w:ascii="Arial" w:eastAsia="ＭＳ 明朝" w:hAnsi="Arial" w:cs="Arial"/>
        </w:rPr>
        <w:t xml:space="preserve"> </w:t>
      </w:r>
      <w:r w:rsidR="00F52BF3" w:rsidRPr="00B0761A">
        <w:rPr>
          <w:rFonts w:ascii="Arial" w:eastAsia="ＭＳ 明朝" w:hAnsi="Arial" w:cs="Arial"/>
        </w:rPr>
        <w:t>W</w:t>
      </w:r>
      <w:r w:rsidRPr="00B0761A">
        <w:rPr>
          <w:rFonts w:ascii="Arial" w:eastAsia="ＭＳ 明朝" w:hAnsi="Arial" w:cs="Arial"/>
        </w:rPr>
        <w:t>hat they share</w:t>
      </w:r>
      <w:r w:rsidR="00F52BF3" w:rsidRPr="00B0761A">
        <w:rPr>
          <w:rFonts w:ascii="Arial" w:eastAsia="ＭＳ 明朝" w:hAnsi="Arial" w:cs="Arial"/>
        </w:rPr>
        <w:t>d</w:t>
      </w:r>
      <w:r w:rsidRPr="00B0761A">
        <w:rPr>
          <w:rFonts w:ascii="Arial" w:eastAsia="ＭＳ 明朝" w:hAnsi="Arial" w:cs="Arial"/>
        </w:rPr>
        <w:t xml:space="preserve"> </w:t>
      </w:r>
      <w:r w:rsidR="00F52BF3" w:rsidRPr="00B0761A">
        <w:rPr>
          <w:rFonts w:ascii="Arial" w:eastAsia="ＭＳ 明朝" w:hAnsi="Arial" w:cs="Arial"/>
        </w:rPr>
        <w:t xml:space="preserve">did not really </w:t>
      </w:r>
      <w:r w:rsidR="00C15C3F" w:rsidRPr="00B0761A">
        <w:rPr>
          <w:rFonts w:ascii="Arial" w:eastAsia="ＭＳ 明朝" w:hAnsi="Arial" w:cs="Arial"/>
        </w:rPr>
        <w:t>reveal anything</w:t>
      </w:r>
      <w:r w:rsidR="00F52BF3" w:rsidRPr="00B0761A">
        <w:rPr>
          <w:rFonts w:ascii="Arial" w:eastAsia="ＭＳ 明朝" w:hAnsi="Arial" w:cs="Arial"/>
        </w:rPr>
        <w:t xml:space="preserve"> </w:t>
      </w:r>
      <w:r w:rsidR="00C15C3F" w:rsidRPr="00B0761A">
        <w:rPr>
          <w:rFonts w:ascii="Arial" w:eastAsia="ＭＳ 明朝" w:hAnsi="Arial" w:cs="Arial"/>
        </w:rPr>
        <w:t xml:space="preserve">about </w:t>
      </w:r>
      <w:r w:rsidR="00F52BF3" w:rsidRPr="00B0761A">
        <w:rPr>
          <w:rFonts w:ascii="Arial" w:eastAsia="ＭＳ 明朝" w:hAnsi="Arial" w:cs="Arial"/>
        </w:rPr>
        <w:t>who they we</w:t>
      </w:r>
      <w:r w:rsidRPr="00B0761A">
        <w:rPr>
          <w:rFonts w:ascii="Arial" w:eastAsia="ＭＳ 明朝" w:hAnsi="Arial" w:cs="Arial"/>
        </w:rPr>
        <w:t xml:space="preserve">re, their personality, </w:t>
      </w:r>
      <w:r w:rsidR="00F52BF3" w:rsidRPr="00B0761A">
        <w:rPr>
          <w:rFonts w:ascii="Arial" w:eastAsia="ＭＳ 明朝" w:hAnsi="Arial" w:cs="Arial"/>
        </w:rPr>
        <w:t>or</w:t>
      </w:r>
      <w:r w:rsidRPr="00B0761A">
        <w:rPr>
          <w:rFonts w:ascii="Arial" w:eastAsia="ＭＳ 明朝" w:hAnsi="Arial" w:cs="Arial"/>
        </w:rPr>
        <w:t xml:space="preserve"> their personal experiences and achievements.</w:t>
      </w:r>
      <w:r w:rsidR="00A33F63" w:rsidRPr="00B0761A">
        <w:rPr>
          <w:rFonts w:ascii="Arial" w:eastAsia="ＭＳ 明朝" w:hAnsi="Arial" w:cs="Arial"/>
        </w:rPr>
        <w:t xml:space="preserve"> </w:t>
      </w:r>
      <w:r w:rsidRPr="00B0761A">
        <w:rPr>
          <w:rFonts w:ascii="Arial" w:eastAsia="ＭＳ 明朝" w:hAnsi="Arial" w:cs="Arial"/>
        </w:rPr>
        <w:t>Participants</w:t>
      </w:r>
      <w:r w:rsidR="008F05D5" w:rsidRPr="00B0761A">
        <w:rPr>
          <w:rFonts w:ascii="Arial" w:eastAsia="ＭＳ 明朝" w:hAnsi="Arial" w:cs="Arial"/>
        </w:rPr>
        <w:t xml:space="preserve"> of</w:t>
      </w:r>
      <w:r w:rsidRPr="00B0761A">
        <w:rPr>
          <w:rFonts w:ascii="Arial" w:eastAsia="ＭＳ 明朝" w:hAnsi="Arial" w:cs="Arial"/>
        </w:rPr>
        <w:t xml:space="preserve"> both genders repeatedly </w:t>
      </w:r>
      <w:r w:rsidR="005E3759" w:rsidRPr="00B0761A">
        <w:rPr>
          <w:rFonts w:ascii="Arial" w:eastAsia="ＭＳ 明朝" w:hAnsi="Arial" w:cs="Arial"/>
        </w:rPr>
        <w:t>emphasized</w:t>
      </w:r>
      <w:r w:rsidRPr="00B0761A">
        <w:rPr>
          <w:rFonts w:ascii="Arial" w:eastAsia="ＭＳ 明朝" w:hAnsi="Arial" w:cs="Arial"/>
        </w:rPr>
        <w:t xml:space="preserve"> that even though they accept</w:t>
      </w:r>
      <w:r w:rsidR="00C03B48" w:rsidRPr="00B0761A">
        <w:rPr>
          <w:rFonts w:ascii="Arial" w:eastAsia="ＭＳ 明朝" w:hAnsi="Arial" w:cs="Arial"/>
        </w:rPr>
        <w:t>ed</w:t>
      </w:r>
      <w:r w:rsidRPr="00B0761A">
        <w:rPr>
          <w:rFonts w:ascii="Arial" w:eastAsia="ＭＳ 明朝" w:hAnsi="Arial" w:cs="Arial"/>
        </w:rPr>
        <w:t xml:space="preserve"> strangers as followers, meeting new people </w:t>
      </w:r>
      <w:r w:rsidR="00BD5931" w:rsidRPr="00B0761A">
        <w:rPr>
          <w:rFonts w:ascii="Arial" w:eastAsia="ＭＳ 明朝" w:hAnsi="Arial" w:cs="Arial"/>
        </w:rPr>
        <w:t>was</w:t>
      </w:r>
      <w:r w:rsidRPr="00B0761A">
        <w:rPr>
          <w:rFonts w:ascii="Arial" w:eastAsia="ＭＳ 明朝" w:hAnsi="Arial" w:cs="Arial"/>
        </w:rPr>
        <w:t xml:space="preserve"> not what motivated them to engage with social media platforms</w:t>
      </w:r>
      <w:r w:rsidR="003E4498" w:rsidRPr="00B0761A">
        <w:rPr>
          <w:rFonts w:ascii="Arial" w:eastAsia="ＭＳ 明朝" w:hAnsi="Arial" w:cs="Arial"/>
        </w:rPr>
        <w:t>.</w:t>
      </w:r>
      <w:r w:rsidR="00A33F63" w:rsidRPr="00B0761A">
        <w:rPr>
          <w:rFonts w:ascii="Arial" w:eastAsia="ＭＳ 明朝" w:hAnsi="Arial" w:cs="Arial"/>
        </w:rPr>
        <w:t xml:space="preserve"> </w:t>
      </w:r>
      <w:r w:rsidR="003E4498" w:rsidRPr="00B0761A">
        <w:rPr>
          <w:rFonts w:ascii="Arial" w:eastAsia="ＭＳ 明朝" w:hAnsi="Arial" w:cs="Arial"/>
        </w:rPr>
        <w:t>T</w:t>
      </w:r>
      <w:r w:rsidR="00A33F63" w:rsidRPr="00B0761A">
        <w:rPr>
          <w:rFonts w:ascii="Arial" w:eastAsia="ＭＳ 明朝" w:hAnsi="Arial" w:cs="Arial"/>
        </w:rPr>
        <w:t>hey were</w:t>
      </w:r>
      <w:r w:rsidR="003E4498" w:rsidRPr="00B0761A">
        <w:rPr>
          <w:rFonts w:ascii="Arial" w:eastAsia="ＭＳ 明朝" w:hAnsi="Arial" w:cs="Arial"/>
        </w:rPr>
        <w:t xml:space="preserve"> therefore</w:t>
      </w:r>
      <w:r w:rsidR="00A33F63" w:rsidRPr="00B0761A">
        <w:rPr>
          <w:rFonts w:ascii="Arial" w:eastAsia="ＭＳ 明朝" w:hAnsi="Arial" w:cs="Arial"/>
        </w:rPr>
        <w:t xml:space="preserve"> cautious about creating a relationship with anyone they did not know</w:t>
      </w:r>
      <w:r w:rsidR="002F55FC" w:rsidRPr="00B0761A">
        <w:rPr>
          <w:rFonts w:ascii="Arial" w:eastAsia="ＭＳ 明朝" w:hAnsi="Arial" w:cs="Arial"/>
        </w:rPr>
        <w:t>, and always took the consequences of self-disclosure seriously</w:t>
      </w:r>
      <w:r w:rsidRPr="00B0761A">
        <w:rPr>
          <w:rFonts w:ascii="Arial" w:eastAsia="ＭＳ 明朝" w:hAnsi="Arial" w:cs="Arial"/>
        </w:rPr>
        <w:t>.</w:t>
      </w:r>
    </w:p>
    <w:p w14:paraId="74C1A86E" w14:textId="77777777" w:rsidR="00F21C78" w:rsidRPr="00B0761A" w:rsidRDefault="00F21C78" w:rsidP="00F21C78">
      <w:pPr>
        <w:pStyle w:val="PlainText"/>
        <w:rPr>
          <w:rFonts w:ascii="Arial" w:eastAsia="ＭＳ 明朝" w:hAnsi="Arial" w:cs="Arial"/>
        </w:rPr>
      </w:pPr>
    </w:p>
    <w:p w14:paraId="006D9893" w14:textId="30BC2C3A" w:rsidR="00F21C78" w:rsidRPr="00B0761A" w:rsidRDefault="008A06F0" w:rsidP="00F21C78">
      <w:pPr>
        <w:pStyle w:val="PlainText"/>
        <w:rPr>
          <w:rFonts w:ascii="Arial" w:eastAsia="ＭＳ 明朝" w:hAnsi="Arial" w:cs="Arial"/>
        </w:rPr>
      </w:pPr>
      <w:r w:rsidRPr="00B0761A">
        <w:rPr>
          <w:rFonts w:ascii="Arial" w:eastAsia="ＭＳ 明朝" w:hAnsi="Arial" w:cs="Arial"/>
        </w:rPr>
        <w:t xml:space="preserve">Interestingly, </w:t>
      </w:r>
      <w:r w:rsidR="000E3491" w:rsidRPr="00B0761A">
        <w:rPr>
          <w:rFonts w:ascii="Arial" w:eastAsia="ＭＳ 明朝" w:hAnsi="Arial" w:cs="Arial"/>
        </w:rPr>
        <w:t xml:space="preserve">most </w:t>
      </w:r>
      <w:r w:rsidR="00F21C78" w:rsidRPr="00B0761A">
        <w:rPr>
          <w:rFonts w:ascii="Arial" w:eastAsia="ＭＳ 明朝" w:hAnsi="Arial" w:cs="Arial"/>
        </w:rPr>
        <w:t>of</w:t>
      </w:r>
      <w:r w:rsidR="000E3491" w:rsidRPr="00B0761A">
        <w:rPr>
          <w:rFonts w:ascii="Arial" w:eastAsia="ＭＳ 明朝" w:hAnsi="Arial" w:cs="Arial"/>
        </w:rPr>
        <w:t xml:space="preserve"> the</w:t>
      </w:r>
      <w:r w:rsidR="00F21C78" w:rsidRPr="00B0761A">
        <w:rPr>
          <w:rFonts w:ascii="Arial" w:eastAsia="ＭＳ 明朝" w:hAnsi="Arial" w:cs="Arial"/>
        </w:rPr>
        <w:t xml:space="preserve"> participants </w:t>
      </w:r>
      <w:r w:rsidRPr="00B0761A">
        <w:rPr>
          <w:rFonts w:ascii="Arial" w:eastAsia="ＭＳ 明朝" w:hAnsi="Arial" w:cs="Arial"/>
        </w:rPr>
        <w:t>were comfortable with</w:t>
      </w:r>
      <w:r w:rsidR="005E3759" w:rsidRPr="00B0761A">
        <w:rPr>
          <w:rFonts w:ascii="Arial" w:eastAsia="ＭＳ 明朝" w:hAnsi="Arial" w:cs="Arial"/>
        </w:rPr>
        <w:t xml:space="preserve"> the idea of adopting a fake identity</w:t>
      </w:r>
      <w:r w:rsidRPr="00B0761A">
        <w:rPr>
          <w:rFonts w:ascii="Arial" w:eastAsia="ＭＳ 明朝" w:hAnsi="Arial" w:cs="Arial"/>
        </w:rPr>
        <w:t>.</w:t>
      </w:r>
      <w:r w:rsidR="00F21C78" w:rsidRPr="00B0761A">
        <w:rPr>
          <w:rFonts w:ascii="Arial" w:eastAsia="ＭＳ 明朝" w:hAnsi="Arial" w:cs="Arial"/>
        </w:rPr>
        <w:t xml:space="preserve"> </w:t>
      </w:r>
      <w:r w:rsidRPr="00B0761A">
        <w:rPr>
          <w:rFonts w:ascii="Arial" w:eastAsia="ＭＳ 明朝" w:hAnsi="Arial" w:cs="Arial"/>
        </w:rPr>
        <w:t xml:space="preserve">While </w:t>
      </w:r>
      <w:r w:rsidR="00F21C78" w:rsidRPr="00B0761A">
        <w:rPr>
          <w:rFonts w:ascii="Arial" w:eastAsia="ＭＳ 明朝" w:hAnsi="Arial" w:cs="Arial"/>
        </w:rPr>
        <w:t>participants</w:t>
      </w:r>
      <w:r w:rsidRPr="00B0761A">
        <w:rPr>
          <w:rFonts w:ascii="Arial" w:eastAsia="ＭＳ 明朝" w:hAnsi="Arial" w:cs="Arial"/>
        </w:rPr>
        <w:t xml:space="preserve"> in general</w:t>
      </w:r>
      <w:r w:rsidR="00F21C78" w:rsidRPr="00B0761A">
        <w:rPr>
          <w:rFonts w:ascii="Arial" w:eastAsia="ＭＳ 明朝" w:hAnsi="Arial" w:cs="Arial"/>
        </w:rPr>
        <w:t xml:space="preserve"> </w:t>
      </w:r>
      <w:r w:rsidRPr="00B0761A">
        <w:rPr>
          <w:rFonts w:ascii="Arial" w:eastAsia="ＭＳ 明朝" w:hAnsi="Arial" w:cs="Arial"/>
        </w:rPr>
        <w:t>tried</w:t>
      </w:r>
      <w:r w:rsidR="00F21C78" w:rsidRPr="00B0761A">
        <w:rPr>
          <w:rFonts w:ascii="Arial" w:eastAsia="ＭＳ 明朝" w:hAnsi="Arial" w:cs="Arial"/>
        </w:rPr>
        <w:t xml:space="preserve"> not</w:t>
      </w:r>
      <w:r w:rsidRPr="00B0761A">
        <w:rPr>
          <w:rFonts w:ascii="Arial" w:eastAsia="ＭＳ 明朝" w:hAnsi="Arial" w:cs="Arial"/>
        </w:rPr>
        <w:t xml:space="preserve"> to</w:t>
      </w:r>
      <w:r w:rsidR="00F21C78" w:rsidRPr="00B0761A">
        <w:rPr>
          <w:rFonts w:ascii="Arial" w:eastAsia="ＭＳ 明朝" w:hAnsi="Arial" w:cs="Arial"/>
        </w:rPr>
        <w:t xml:space="preserve"> post false information about themselves, they </w:t>
      </w:r>
      <w:r w:rsidRPr="00B0761A">
        <w:rPr>
          <w:rFonts w:ascii="Arial" w:eastAsia="ＭＳ 明朝" w:hAnsi="Arial" w:cs="Arial"/>
        </w:rPr>
        <w:t>did</w:t>
      </w:r>
      <w:r w:rsidR="00F21C78" w:rsidRPr="00B0761A">
        <w:rPr>
          <w:rFonts w:ascii="Arial" w:eastAsia="ＭＳ 明朝" w:hAnsi="Arial" w:cs="Arial"/>
        </w:rPr>
        <w:t xml:space="preserve"> not consider</w:t>
      </w:r>
      <w:r w:rsidRPr="00B0761A">
        <w:rPr>
          <w:rFonts w:ascii="Arial" w:eastAsia="ＭＳ 明朝" w:hAnsi="Arial" w:cs="Arial"/>
        </w:rPr>
        <w:t xml:space="preserve"> </w:t>
      </w:r>
      <w:r w:rsidR="005737C8" w:rsidRPr="00B0761A">
        <w:rPr>
          <w:rFonts w:ascii="Arial" w:eastAsia="ＭＳ 明朝" w:hAnsi="Arial" w:cs="Arial"/>
        </w:rPr>
        <w:t xml:space="preserve">giving false identifying information (such as name, age, location, nationality, </w:t>
      </w:r>
      <w:r w:rsidR="002A73AD" w:rsidRPr="00B0761A">
        <w:rPr>
          <w:rFonts w:ascii="Arial" w:eastAsia="ＭＳ 明朝" w:hAnsi="Arial" w:cs="Arial"/>
        </w:rPr>
        <w:t>and</w:t>
      </w:r>
      <w:r w:rsidR="005737C8" w:rsidRPr="00B0761A">
        <w:rPr>
          <w:rFonts w:ascii="Arial" w:eastAsia="ＭＳ 明朝" w:hAnsi="Arial" w:cs="Arial"/>
        </w:rPr>
        <w:t xml:space="preserve"> even gender) to be </w:t>
      </w:r>
      <w:r w:rsidRPr="00B0761A">
        <w:rPr>
          <w:rFonts w:ascii="Arial" w:eastAsia="ＭＳ 明朝" w:hAnsi="Arial" w:cs="Arial"/>
        </w:rPr>
        <w:t>unethical</w:t>
      </w:r>
      <w:r w:rsidR="00F21C78" w:rsidRPr="00B0761A">
        <w:rPr>
          <w:rFonts w:ascii="Arial" w:eastAsia="ＭＳ 明朝" w:hAnsi="Arial" w:cs="Arial"/>
        </w:rPr>
        <w:t xml:space="preserve">. </w:t>
      </w:r>
      <w:r w:rsidR="001D3FCF" w:rsidRPr="00B0761A">
        <w:rPr>
          <w:rFonts w:ascii="Arial" w:eastAsia="ＭＳ 明朝" w:hAnsi="Arial" w:cs="Arial"/>
        </w:rPr>
        <w:t>They felt this was justifi</w:t>
      </w:r>
      <w:r w:rsidR="006F29FE" w:rsidRPr="00B0761A">
        <w:rPr>
          <w:rFonts w:ascii="Arial" w:eastAsia="ＭＳ 明朝" w:hAnsi="Arial" w:cs="Arial"/>
        </w:rPr>
        <w:t>ed</w:t>
      </w:r>
      <w:r w:rsidR="001D3FCF" w:rsidRPr="00B0761A">
        <w:rPr>
          <w:rFonts w:ascii="Arial" w:eastAsia="ＭＳ 明朝" w:hAnsi="Arial" w:cs="Arial"/>
        </w:rPr>
        <w:t xml:space="preserve"> to protect</w:t>
      </w:r>
      <w:r w:rsidR="00F21C78" w:rsidRPr="00B0761A">
        <w:rPr>
          <w:rFonts w:ascii="Arial" w:eastAsia="ＭＳ 明朝" w:hAnsi="Arial" w:cs="Arial"/>
        </w:rPr>
        <w:t xml:space="preserve"> their priva</w:t>
      </w:r>
      <w:r w:rsidR="001D3FCF" w:rsidRPr="00B0761A">
        <w:rPr>
          <w:rFonts w:ascii="Arial" w:eastAsia="ＭＳ 明朝" w:hAnsi="Arial" w:cs="Arial"/>
        </w:rPr>
        <w:t>cy</w:t>
      </w:r>
      <w:r w:rsidR="00F21C78" w:rsidRPr="00B0761A">
        <w:rPr>
          <w:rFonts w:ascii="Arial" w:eastAsia="ＭＳ 明朝" w:hAnsi="Arial" w:cs="Arial"/>
        </w:rPr>
        <w:t xml:space="preserve"> online</w:t>
      </w:r>
      <w:r w:rsidR="007E6EAD" w:rsidRPr="00B0761A">
        <w:rPr>
          <w:rFonts w:ascii="Arial" w:eastAsia="ＭＳ 明朝" w:hAnsi="Arial" w:cs="Arial"/>
        </w:rPr>
        <w:t>, especially for women</w:t>
      </w:r>
      <w:r w:rsidR="00F21C78" w:rsidRPr="00B0761A">
        <w:rPr>
          <w:rFonts w:ascii="Arial" w:eastAsia="ＭＳ 明朝" w:hAnsi="Arial" w:cs="Arial"/>
        </w:rPr>
        <w:t>.</w:t>
      </w:r>
      <w:r w:rsidR="007E6EAD" w:rsidRPr="00B0761A">
        <w:rPr>
          <w:rFonts w:ascii="Arial" w:eastAsia="ＭＳ 明朝" w:hAnsi="Arial" w:cs="Arial"/>
        </w:rPr>
        <w:t xml:space="preserve"> </w:t>
      </w:r>
      <w:r w:rsidR="00BD1968" w:rsidRPr="00B0761A">
        <w:rPr>
          <w:rFonts w:ascii="Arial" w:eastAsia="ＭＳ 明朝" w:hAnsi="Arial" w:cs="Arial"/>
        </w:rPr>
        <w:t>Most of the female</w:t>
      </w:r>
      <w:r w:rsidR="00F21C78" w:rsidRPr="00B0761A">
        <w:rPr>
          <w:rFonts w:ascii="Arial" w:eastAsia="ＭＳ 明朝" w:hAnsi="Arial" w:cs="Arial"/>
        </w:rPr>
        <w:t xml:space="preserve"> participants </w:t>
      </w:r>
      <w:r w:rsidR="0034021E" w:rsidRPr="00B0761A">
        <w:rPr>
          <w:rFonts w:ascii="Arial" w:eastAsia="ＭＳ 明朝" w:hAnsi="Arial" w:cs="Arial"/>
        </w:rPr>
        <w:t>used</w:t>
      </w:r>
      <w:r w:rsidR="00F21C78" w:rsidRPr="00B0761A">
        <w:rPr>
          <w:rFonts w:ascii="Arial" w:eastAsia="ＭＳ 明朝" w:hAnsi="Arial" w:cs="Arial"/>
        </w:rPr>
        <w:t xml:space="preserve"> </w:t>
      </w:r>
      <w:r w:rsidR="0034021E" w:rsidRPr="00B0761A">
        <w:rPr>
          <w:rFonts w:ascii="Arial" w:eastAsia="ＭＳ 明朝" w:hAnsi="Arial" w:cs="Arial"/>
        </w:rPr>
        <w:t xml:space="preserve">their </w:t>
      </w:r>
      <w:r w:rsidR="00F21C78" w:rsidRPr="00B0761A">
        <w:rPr>
          <w:rFonts w:ascii="Arial" w:eastAsia="ＭＳ 明朝" w:hAnsi="Arial" w:cs="Arial"/>
        </w:rPr>
        <w:t>first name only for their accounts</w:t>
      </w:r>
      <w:r w:rsidR="0034021E" w:rsidRPr="00B0761A">
        <w:rPr>
          <w:rFonts w:ascii="Arial" w:eastAsia="ＭＳ 明朝" w:hAnsi="Arial" w:cs="Arial"/>
        </w:rPr>
        <w:t>,</w:t>
      </w:r>
      <w:r w:rsidR="00F21C78" w:rsidRPr="00B0761A">
        <w:rPr>
          <w:rFonts w:ascii="Arial" w:eastAsia="ＭＳ 明朝" w:hAnsi="Arial" w:cs="Arial"/>
        </w:rPr>
        <w:t xml:space="preserve"> while two </w:t>
      </w:r>
      <w:r w:rsidR="0034021E" w:rsidRPr="00B0761A">
        <w:rPr>
          <w:rFonts w:ascii="Arial" w:eastAsia="ＭＳ 明朝" w:hAnsi="Arial" w:cs="Arial"/>
        </w:rPr>
        <w:t>used completely</w:t>
      </w:r>
      <w:r w:rsidR="00F21C78" w:rsidRPr="00B0761A">
        <w:rPr>
          <w:rFonts w:ascii="Arial" w:eastAsia="ＭＳ 明朝" w:hAnsi="Arial" w:cs="Arial"/>
        </w:rPr>
        <w:t xml:space="preserve"> fake names.</w:t>
      </w:r>
      <w:r w:rsidR="00913A98" w:rsidRPr="00B0761A">
        <w:rPr>
          <w:rFonts w:ascii="Arial" w:eastAsia="ＭＳ 明朝" w:hAnsi="Arial" w:cs="Arial"/>
        </w:rPr>
        <w:t xml:space="preserve"> Participants also reported that they would consider setting up accounts under a fake name so that they could interact more feely with people who were not members of their family</w:t>
      </w:r>
    </w:p>
    <w:p w14:paraId="0782EEC3" w14:textId="77777777" w:rsidR="00F21C78" w:rsidRPr="00B0761A" w:rsidRDefault="00F21C78" w:rsidP="00F21C78">
      <w:pPr>
        <w:pStyle w:val="PlainText"/>
        <w:rPr>
          <w:rFonts w:ascii="Arial" w:eastAsia="ＭＳ 明朝" w:hAnsi="Arial" w:cs="Arial"/>
        </w:rPr>
      </w:pPr>
    </w:p>
    <w:p w14:paraId="450E5A86" w14:textId="374B6E00" w:rsidR="00F21C78" w:rsidRPr="00B0761A" w:rsidRDefault="00A84162" w:rsidP="00F21C78">
      <w:pPr>
        <w:pStyle w:val="PlainText"/>
        <w:rPr>
          <w:rFonts w:ascii="Arial" w:eastAsia="ＭＳ 明朝" w:hAnsi="Arial" w:cs="Arial"/>
        </w:rPr>
      </w:pPr>
      <w:r w:rsidRPr="00B0761A">
        <w:rPr>
          <w:rFonts w:ascii="Arial" w:eastAsia="ＭＳ 明朝" w:hAnsi="Arial" w:cs="Arial"/>
        </w:rPr>
        <w:t>We saw a</w:t>
      </w:r>
      <w:r w:rsidR="00A40F41" w:rsidRPr="00B0761A">
        <w:rPr>
          <w:rFonts w:ascii="Arial" w:eastAsia="ＭＳ 明朝" w:hAnsi="Arial" w:cs="Arial"/>
        </w:rPr>
        <w:t xml:space="preserve"> similar pattern with public profile images, which are also an important part of</w:t>
      </w:r>
      <w:r w:rsidR="00F21C78" w:rsidRPr="00B0761A">
        <w:rPr>
          <w:rFonts w:ascii="Arial" w:eastAsia="ＭＳ 明朝" w:hAnsi="Arial" w:cs="Arial"/>
        </w:rPr>
        <w:t xml:space="preserve"> a user’s</w:t>
      </w:r>
      <w:r w:rsidR="00A40F41" w:rsidRPr="00B0761A">
        <w:rPr>
          <w:rFonts w:ascii="Arial" w:eastAsia="ＭＳ 明朝" w:hAnsi="Arial" w:cs="Arial"/>
        </w:rPr>
        <w:t xml:space="preserve"> online</w:t>
      </w:r>
      <w:r w:rsidR="00F21C78" w:rsidRPr="00B0761A">
        <w:rPr>
          <w:rFonts w:ascii="Arial" w:eastAsia="ＭＳ 明朝" w:hAnsi="Arial" w:cs="Arial"/>
        </w:rPr>
        <w:t xml:space="preserve"> identity. None of the female participants </w:t>
      </w:r>
      <w:r w:rsidR="00EF5C1A" w:rsidRPr="00B0761A">
        <w:rPr>
          <w:rFonts w:ascii="Arial" w:eastAsia="ＭＳ 明朝" w:hAnsi="Arial" w:cs="Arial"/>
        </w:rPr>
        <w:t>used</w:t>
      </w:r>
      <w:r w:rsidR="00F21C78" w:rsidRPr="00B0761A">
        <w:rPr>
          <w:rFonts w:ascii="Arial" w:eastAsia="ＭＳ 明朝" w:hAnsi="Arial" w:cs="Arial"/>
        </w:rPr>
        <w:t xml:space="preserve"> personal photos as a profile image. Instead, </w:t>
      </w:r>
      <w:r w:rsidR="00E34DEF" w:rsidRPr="00B0761A">
        <w:rPr>
          <w:rFonts w:ascii="Arial" w:eastAsia="ＭＳ 明朝" w:hAnsi="Arial" w:cs="Arial"/>
        </w:rPr>
        <w:t xml:space="preserve">they used </w:t>
      </w:r>
      <w:r w:rsidR="00F21C78" w:rsidRPr="00B0761A">
        <w:rPr>
          <w:rFonts w:ascii="Arial" w:eastAsia="ＭＳ 明朝" w:hAnsi="Arial" w:cs="Arial"/>
        </w:rPr>
        <w:t>images</w:t>
      </w:r>
      <w:r w:rsidR="00E34DEF" w:rsidRPr="00B0761A">
        <w:rPr>
          <w:rFonts w:ascii="Arial" w:eastAsia="ＭＳ 明朝" w:hAnsi="Arial" w:cs="Arial"/>
        </w:rPr>
        <w:t xml:space="preserve"> of things like</w:t>
      </w:r>
      <w:r w:rsidR="00F21C78" w:rsidRPr="00B0761A">
        <w:rPr>
          <w:rFonts w:ascii="Arial" w:eastAsia="ＭＳ 明朝" w:hAnsi="Arial" w:cs="Arial"/>
        </w:rPr>
        <w:t xml:space="preserve"> flowers and landscapes. </w:t>
      </w:r>
      <w:r w:rsidR="00F21C78" w:rsidRPr="00B0761A">
        <w:rPr>
          <w:rFonts w:ascii="Arial" w:eastAsia="ＭＳ 明朝" w:hAnsi="Arial" w:cs="Arial"/>
          <w:highlight w:val="yellow"/>
        </w:rPr>
        <w:t>The participants’ desire for managing public self-identity and protecting real private self-identity from being disclosed to the public could explain why they are followers more than participants in their social networking accounts.</w:t>
      </w:r>
    </w:p>
    <w:p w14:paraId="226B2B17" w14:textId="77777777" w:rsidR="00AC51C9" w:rsidRPr="00B0761A" w:rsidRDefault="00AC51C9" w:rsidP="00AC51C9">
      <w:pPr>
        <w:pStyle w:val="PlainText"/>
        <w:rPr>
          <w:rFonts w:ascii="Arial" w:eastAsia="ＭＳ 明朝" w:hAnsi="Arial" w:cs="Arial"/>
        </w:rPr>
      </w:pPr>
    </w:p>
    <w:p w14:paraId="1E6FE552" w14:textId="11280301" w:rsidR="000B4A42" w:rsidRPr="00B0761A" w:rsidRDefault="0099306F" w:rsidP="0099306F">
      <w:pPr>
        <w:pStyle w:val="PlainText"/>
        <w:rPr>
          <w:rFonts w:ascii="Arial" w:eastAsia="ＭＳ 明朝" w:hAnsi="Arial" w:cs="Arial"/>
        </w:rPr>
      </w:pPr>
      <w:r w:rsidRPr="00B0761A">
        <w:rPr>
          <w:rFonts w:ascii="Arial" w:eastAsia="ＭＳ 明朝" w:hAnsi="Arial" w:cs="Arial"/>
        </w:rPr>
        <w:t xml:space="preserve">Collectivists are group-oriented, and this appears to apply </w:t>
      </w:r>
      <w:r w:rsidR="009671A2" w:rsidRPr="00B0761A">
        <w:rPr>
          <w:rFonts w:ascii="Arial" w:eastAsia="ＭＳ 明朝" w:hAnsi="Arial" w:cs="Arial"/>
        </w:rPr>
        <w:t xml:space="preserve">just </w:t>
      </w:r>
      <w:r w:rsidRPr="00B0761A">
        <w:rPr>
          <w:rFonts w:ascii="Arial" w:eastAsia="ＭＳ 明朝" w:hAnsi="Arial" w:cs="Arial"/>
        </w:rPr>
        <w:t>as much online as offline.</w:t>
      </w:r>
      <w:r w:rsidR="004F325A" w:rsidRPr="00B0761A">
        <w:rPr>
          <w:rFonts w:ascii="Arial" w:eastAsia="ＭＳ 明朝" w:hAnsi="Arial" w:cs="Arial"/>
        </w:rPr>
        <w:t xml:space="preserve"> Being socialized with the group is fundamental for Saudi youth </w:t>
      </w:r>
      <w:r w:rsidR="002454FD" w:rsidRPr="00B0761A">
        <w:rPr>
          <w:rFonts w:ascii="Arial" w:eastAsia="ＭＳ 明朝" w:hAnsi="Arial" w:cs="Arial"/>
        </w:rPr>
        <w:t xml:space="preserve">participation </w:t>
      </w:r>
      <w:r w:rsidR="004F325A" w:rsidRPr="00B0761A">
        <w:rPr>
          <w:rFonts w:ascii="Arial" w:eastAsia="ＭＳ 明朝" w:hAnsi="Arial" w:cs="Arial"/>
        </w:rPr>
        <w:t>online</w:t>
      </w:r>
      <w:r w:rsidR="00E071D5" w:rsidRPr="00B0761A">
        <w:rPr>
          <w:rFonts w:ascii="Arial" w:eastAsia="ＭＳ 明朝" w:hAnsi="Arial" w:cs="Arial"/>
        </w:rPr>
        <w:t>.</w:t>
      </w:r>
      <w:r w:rsidR="004F325A" w:rsidRPr="00B0761A">
        <w:rPr>
          <w:rFonts w:ascii="Arial" w:eastAsia="ＭＳ 明朝" w:hAnsi="Arial" w:cs="Arial"/>
        </w:rPr>
        <w:t xml:space="preserve"> </w:t>
      </w:r>
      <w:r w:rsidR="00E071D5" w:rsidRPr="00B0761A">
        <w:rPr>
          <w:rFonts w:ascii="Arial" w:eastAsia="ＭＳ 明朝" w:hAnsi="Arial" w:cs="Arial"/>
        </w:rPr>
        <w:t>I</w:t>
      </w:r>
      <w:r w:rsidR="004F325A" w:rsidRPr="00B0761A">
        <w:rPr>
          <w:rFonts w:ascii="Arial" w:eastAsia="ＭＳ 明朝" w:hAnsi="Arial" w:cs="Arial"/>
        </w:rPr>
        <w:t xml:space="preserve">n fact, this desire </w:t>
      </w:r>
      <w:r w:rsidR="00741393" w:rsidRPr="00B0761A">
        <w:rPr>
          <w:rFonts w:ascii="Arial" w:eastAsia="ＭＳ 明朝" w:hAnsi="Arial" w:cs="Arial"/>
        </w:rPr>
        <w:t>is a key motivation for their continued use of</w:t>
      </w:r>
      <w:r w:rsidR="004F325A" w:rsidRPr="00B0761A">
        <w:rPr>
          <w:rFonts w:ascii="Arial" w:eastAsia="ＭＳ 明朝" w:hAnsi="Arial" w:cs="Arial"/>
        </w:rPr>
        <w:t xml:space="preserve"> a social media platform. Participants </w:t>
      </w:r>
      <w:r w:rsidR="009059AF" w:rsidRPr="00B0761A">
        <w:rPr>
          <w:rFonts w:ascii="Arial" w:eastAsia="ＭＳ 明朝" w:hAnsi="Arial" w:cs="Arial"/>
        </w:rPr>
        <w:t>mainly used</w:t>
      </w:r>
      <w:r w:rsidR="004F325A" w:rsidRPr="00B0761A">
        <w:rPr>
          <w:rFonts w:ascii="Arial" w:eastAsia="ＭＳ 明朝" w:hAnsi="Arial" w:cs="Arial"/>
        </w:rPr>
        <w:t xml:space="preserve"> social media platforms to keep in touch with family and friends</w:t>
      </w:r>
      <w:r w:rsidR="009059AF" w:rsidRPr="00B0761A">
        <w:rPr>
          <w:rFonts w:ascii="Arial" w:eastAsia="ＭＳ 明朝" w:hAnsi="Arial" w:cs="Arial"/>
        </w:rPr>
        <w:t>.</w:t>
      </w:r>
      <w:r w:rsidR="004F325A" w:rsidRPr="00B0761A">
        <w:rPr>
          <w:rFonts w:ascii="Arial" w:eastAsia="ＭＳ 明朝" w:hAnsi="Arial" w:cs="Arial"/>
        </w:rPr>
        <w:t xml:space="preserve"> </w:t>
      </w:r>
      <w:r w:rsidR="009059AF" w:rsidRPr="00B0761A">
        <w:rPr>
          <w:rFonts w:ascii="Arial" w:eastAsia="ＭＳ 明朝" w:hAnsi="Arial" w:cs="Arial"/>
        </w:rPr>
        <w:t xml:space="preserve">If </w:t>
      </w:r>
      <w:r w:rsidR="00BA5134" w:rsidRPr="00B0761A">
        <w:rPr>
          <w:rFonts w:ascii="Arial" w:eastAsia="ＭＳ 明朝" w:hAnsi="Arial" w:cs="Arial"/>
        </w:rPr>
        <w:t>family and friends</w:t>
      </w:r>
      <w:r w:rsidR="009059AF" w:rsidRPr="00B0761A">
        <w:rPr>
          <w:rFonts w:ascii="Arial" w:eastAsia="ＭＳ 明朝" w:hAnsi="Arial" w:cs="Arial"/>
        </w:rPr>
        <w:t xml:space="preserve"> lost</w:t>
      </w:r>
      <w:r w:rsidR="004F325A" w:rsidRPr="00B0761A">
        <w:rPr>
          <w:rFonts w:ascii="Arial" w:eastAsia="ＭＳ 明朝" w:hAnsi="Arial" w:cs="Arial"/>
        </w:rPr>
        <w:t xml:space="preserve"> their desire to use those platforms</w:t>
      </w:r>
      <w:r w:rsidR="009059AF" w:rsidRPr="00B0761A">
        <w:rPr>
          <w:rFonts w:ascii="Arial" w:eastAsia="ＭＳ 明朝" w:hAnsi="Arial" w:cs="Arial"/>
        </w:rPr>
        <w:t xml:space="preserve"> for some reason</w:t>
      </w:r>
      <w:r w:rsidR="004F325A" w:rsidRPr="00B0761A">
        <w:rPr>
          <w:rFonts w:ascii="Arial" w:eastAsia="ＭＳ 明朝" w:hAnsi="Arial" w:cs="Arial"/>
        </w:rPr>
        <w:t xml:space="preserve">, this also </w:t>
      </w:r>
      <w:r w:rsidR="00DB3198" w:rsidRPr="00B0761A">
        <w:rPr>
          <w:rFonts w:ascii="Arial" w:eastAsia="ＭＳ 明朝" w:hAnsi="Arial" w:cs="Arial"/>
        </w:rPr>
        <w:t>reduced</w:t>
      </w:r>
      <w:r w:rsidR="004F325A" w:rsidRPr="00B0761A">
        <w:rPr>
          <w:rFonts w:ascii="Arial" w:eastAsia="ＭＳ 明朝" w:hAnsi="Arial" w:cs="Arial"/>
        </w:rPr>
        <w:t xml:space="preserve"> the participants’ desire to use those platforms.</w:t>
      </w:r>
    </w:p>
    <w:p w14:paraId="0850D999" w14:textId="77777777" w:rsidR="000B4A42" w:rsidRPr="00B0761A" w:rsidRDefault="000B4A42" w:rsidP="0099306F">
      <w:pPr>
        <w:pStyle w:val="PlainText"/>
        <w:rPr>
          <w:rFonts w:ascii="Arial" w:eastAsia="ＭＳ 明朝" w:hAnsi="Arial" w:cs="Arial"/>
        </w:rPr>
      </w:pPr>
    </w:p>
    <w:p w14:paraId="795053D4" w14:textId="428D110D" w:rsidR="001A390D" w:rsidRPr="00B0761A" w:rsidRDefault="00FC2491" w:rsidP="004F325A">
      <w:pPr>
        <w:pStyle w:val="PlainText"/>
        <w:rPr>
          <w:rFonts w:ascii="Arial" w:eastAsia="ＭＳ 明朝" w:hAnsi="Arial" w:cs="Arial"/>
        </w:rPr>
      </w:pPr>
      <w:r w:rsidRPr="00B0761A">
        <w:rPr>
          <w:rFonts w:ascii="Arial" w:eastAsia="ＭＳ 明朝" w:hAnsi="Arial" w:cs="Arial"/>
        </w:rPr>
        <w:lastRenderedPageBreak/>
        <w:t xml:space="preserve">The </w:t>
      </w:r>
      <w:r w:rsidR="004F325A" w:rsidRPr="00B0761A">
        <w:rPr>
          <w:rFonts w:ascii="Arial" w:eastAsia="ＭＳ 明朝" w:hAnsi="Arial" w:cs="Arial"/>
        </w:rPr>
        <w:t xml:space="preserve">desire </w:t>
      </w:r>
      <w:r w:rsidR="004D6837" w:rsidRPr="00B0761A">
        <w:rPr>
          <w:rFonts w:ascii="Arial" w:eastAsia="ＭＳ 明朝" w:hAnsi="Arial" w:cs="Arial"/>
        </w:rPr>
        <w:t>to</w:t>
      </w:r>
      <w:r w:rsidR="004F325A" w:rsidRPr="00B0761A">
        <w:rPr>
          <w:rFonts w:ascii="Arial" w:eastAsia="ＭＳ 明朝" w:hAnsi="Arial" w:cs="Arial"/>
        </w:rPr>
        <w:t xml:space="preserve"> </w:t>
      </w:r>
      <w:r w:rsidR="004D6837" w:rsidRPr="00B0761A">
        <w:rPr>
          <w:rFonts w:ascii="Arial" w:eastAsia="ＭＳ 明朝" w:hAnsi="Arial" w:cs="Arial"/>
        </w:rPr>
        <w:t>maintain</w:t>
      </w:r>
      <w:r w:rsidR="004F325A" w:rsidRPr="00B0761A">
        <w:rPr>
          <w:rFonts w:ascii="Arial" w:eastAsia="ＭＳ 明朝" w:hAnsi="Arial" w:cs="Arial"/>
        </w:rPr>
        <w:t xml:space="preserve"> a strong relationship with </w:t>
      </w:r>
      <w:r w:rsidR="00964EE6" w:rsidRPr="00B0761A">
        <w:rPr>
          <w:rFonts w:ascii="Arial" w:eastAsia="ＭＳ 明朝" w:hAnsi="Arial" w:cs="Arial"/>
        </w:rPr>
        <w:t>their group</w:t>
      </w:r>
      <w:r w:rsidR="004F325A" w:rsidRPr="00B0761A">
        <w:rPr>
          <w:rFonts w:ascii="Arial" w:eastAsia="ＭＳ 明朝" w:hAnsi="Arial" w:cs="Arial"/>
        </w:rPr>
        <w:t xml:space="preserve"> is also reflected in the</w:t>
      </w:r>
      <w:r w:rsidR="00964EE6" w:rsidRPr="00B0761A">
        <w:rPr>
          <w:rFonts w:ascii="Arial" w:eastAsia="ＭＳ 明朝" w:hAnsi="Arial" w:cs="Arial"/>
        </w:rPr>
        <w:t xml:space="preserve"> content </w:t>
      </w:r>
      <w:r w:rsidR="00DE0C92" w:rsidRPr="00B0761A">
        <w:rPr>
          <w:rFonts w:ascii="Arial" w:eastAsia="ＭＳ 明朝" w:hAnsi="Arial" w:cs="Arial"/>
        </w:rPr>
        <w:t>that participants</w:t>
      </w:r>
      <w:r w:rsidR="004F325A" w:rsidRPr="00B0761A">
        <w:rPr>
          <w:rFonts w:ascii="Arial" w:eastAsia="ＭＳ 明朝" w:hAnsi="Arial" w:cs="Arial"/>
        </w:rPr>
        <w:t xml:space="preserve"> share</w:t>
      </w:r>
      <w:r w:rsidR="00DE0C92" w:rsidRPr="00B0761A">
        <w:rPr>
          <w:rFonts w:ascii="Arial" w:eastAsia="ＭＳ 明朝" w:hAnsi="Arial" w:cs="Arial"/>
        </w:rPr>
        <w:t>d</w:t>
      </w:r>
      <w:r w:rsidR="004F325A" w:rsidRPr="00B0761A">
        <w:rPr>
          <w:rFonts w:ascii="Arial" w:eastAsia="ＭＳ 明朝" w:hAnsi="Arial" w:cs="Arial"/>
        </w:rPr>
        <w:t>.</w:t>
      </w:r>
      <w:r w:rsidR="001A390D" w:rsidRPr="00B0761A">
        <w:rPr>
          <w:rFonts w:ascii="Arial" w:eastAsia="ＭＳ 明朝" w:hAnsi="Arial" w:cs="Arial"/>
        </w:rPr>
        <w:t xml:space="preserve"> Participants who used Instagram frequently posted images recording their day-to-day activities</w:t>
      </w:r>
      <w:r w:rsidR="003F1E85" w:rsidRPr="00B0761A">
        <w:rPr>
          <w:rFonts w:ascii="Arial" w:eastAsia="ＭＳ 明朝" w:hAnsi="Arial" w:cs="Arial"/>
        </w:rPr>
        <w:t>.</w:t>
      </w:r>
      <w:r w:rsidR="001A390D" w:rsidRPr="00B0761A">
        <w:rPr>
          <w:rFonts w:ascii="Arial" w:eastAsia="ＭＳ 明朝" w:hAnsi="Arial" w:cs="Arial"/>
        </w:rPr>
        <w:t xml:space="preserve"> </w:t>
      </w:r>
      <w:r w:rsidR="003F1E85" w:rsidRPr="00B0761A">
        <w:rPr>
          <w:rFonts w:ascii="Arial" w:eastAsia="ＭＳ 明朝" w:hAnsi="Arial" w:cs="Arial"/>
        </w:rPr>
        <w:t xml:space="preserve">This </w:t>
      </w:r>
      <w:r w:rsidR="001A390D" w:rsidRPr="00B0761A">
        <w:rPr>
          <w:rFonts w:ascii="Arial" w:eastAsia="ＭＳ 明朝" w:hAnsi="Arial" w:cs="Arial"/>
        </w:rPr>
        <w:t xml:space="preserve">seemed to offer them a greater sense of closeness </w:t>
      </w:r>
      <w:r w:rsidR="001A0A1B" w:rsidRPr="00B0761A">
        <w:rPr>
          <w:rFonts w:ascii="Arial" w:eastAsia="ＭＳ 明朝" w:hAnsi="Arial" w:cs="Arial"/>
        </w:rPr>
        <w:t>to</w:t>
      </w:r>
      <w:r w:rsidR="001A390D" w:rsidRPr="00B0761A">
        <w:rPr>
          <w:rFonts w:ascii="Arial" w:eastAsia="ＭＳ 明朝" w:hAnsi="Arial" w:cs="Arial"/>
        </w:rPr>
        <w:t xml:space="preserve"> </w:t>
      </w:r>
      <w:r w:rsidR="00960689" w:rsidRPr="00B0761A">
        <w:rPr>
          <w:rFonts w:ascii="Arial" w:eastAsia="ＭＳ 明朝" w:hAnsi="Arial" w:cs="Arial"/>
        </w:rPr>
        <w:t xml:space="preserve">those in </w:t>
      </w:r>
      <w:r w:rsidR="001A390D" w:rsidRPr="00B0761A">
        <w:rPr>
          <w:rFonts w:ascii="Arial" w:eastAsia="ＭＳ 明朝" w:hAnsi="Arial" w:cs="Arial"/>
        </w:rPr>
        <w:t>their network</w:t>
      </w:r>
      <w:r w:rsidR="002B2671" w:rsidRPr="00B0761A">
        <w:rPr>
          <w:rFonts w:ascii="Arial" w:eastAsia="ＭＳ 明朝" w:hAnsi="Arial" w:cs="Arial"/>
        </w:rPr>
        <w:t xml:space="preserve"> (particularly their offline network)</w:t>
      </w:r>
      <w:r w:rsidR="003F1E85" w:rsidRPr="00B0761A">
        <w:rPr>
          <w:rFonts w:ascii="Arial" w:eastAsia="ＭＳ 明朝" w:hAnsi="Arial" w:cs="Arial"/>
        </w:rPr>
        <w:t>, which</w:t>
      </w:r>
      <w:r w:rsidR="001A390D" w:rsidRPr="00B0761A">
        <w:rPr>
          <w:rFonts w:ascii="Arial" w:eastAsia="ＭＳ 明朝" w:hAnsi="Arial" w:cs="Arial"/>
        </w:rPr>
        <w:t xml:space="preserve"> is a typical collectivist trait. This willingness to share their day-to-day activities did not contradict their desire for privacy</w:t>
      </w:r>
      <w:r w:rsidR="00BD1181" w:rsidRPr="00B0761A">
        <w:rPr>
          <w:rFonts w:ascii="Arial" w:eastAsia="ＭＳ 明朝" w:hAnsi="Arial" w:cs="Arial"/>
        </w:rPr>
        <w:t>,</w:t>
      </w:r>
      <w:r w:rsidR="001A390D" w:rsidRPr="00B0761A">
        <w:rPr>
          <w:rFonts w:ascii="Arial" w:eastAsia="ＭＳ 明朝" w:hAnsi="Arial" w:cs="Arial"/>
        </w:rPr>
        <w:t xml:space="preserve"> however. The photos they shared </w:t>
      </w:r>
      <w:r w:rsidR="00EE6675" w:rsidRPr="00B0761A">
        <w:rPr>
          <w:rFonts w:ascii="Arial" w:eastAsia="ＭＳ 明朝" w:hAnsi="Arial" w:cs="Arial"/>
        </w:rPr>
        <w:t>had</w:t>
      </w:r>
      <w:r w:rsidR="001A390D" w:rsidRPr="00B0761A">
        <w:rPr>
          <w:rFonts w:ascii="Arial" w:eastAsia="ＭＳ 明朝" w:hAnsi="Arial" w:cs="Arial"/>
        </w:rPr>
        <w:t xml:space="preserve"> few or no comments. </w:t>
      </w:r>
      <w:r w:rsidR="00DA70D1" w:rsidRPr="00B0761A">
        <w:rPr>
          <w:rFonts w:ascii="Arial" w:eastAsia="ＭＳ 明朝" w:hAnsi="Arial" w:cs="Arial"/>
        </w:rPr>
        <w:t xml:space="preserve">The photos showed </w:t>
      </w:r>
      <w:r w:rsidR="00DA70D1" w:rsidRPr="00B0761A">
        <w:rPr>
          <w:rFonts w:ascii="Arial" w:eastAsia="ＭＳ 明朝" w:hAnsi="Arial" w:cs="Arial"/>
          <w:i/>
        </w:rPr>
        <w:t>what</w:t>
      </w:r>
      <w:r w:rsidR="00DA70D1" w:rsidRPr="00B0761A">
        <w:rPr>
          <w:rFonts w:ascii="Arial" w:eastAsia="ＭＳ 明朝" w:hAnsi="Arial" w:cs="Arial"/>
        </w:rPr>
        <w:t xml:space="preserve"> they were doing, but revealed little about </w:t>
      </w:r>
      <w:r w:rsidR="00DA70D1" w:rsidRPr="00B0761A">
        <w:rPr>
          <w:rFonts w:ascii="Arial" w:eastAsia="ＭＳ 明朝" w:hAnsi="Arial" w:cs="Arial"/>
          <w:i/>
        </w:rPr>
        <w:t>who</w:t>
      </w:r>
      <w:r w:rsidR="00DA70D1" w:rsidRPr="00B0761A">
        <w:rPr>
          <w:rFonts w:ascii="Arial" w:eastAsia="ＭＳ 明朝" w:hAnsi="Arial" w:cs="Arial"/>
        </w:rPr>
        <w:t xml:space="preserve"> they were.</w:t>
      </w:r>
    </w:p>
    <w:p w14:paraId="1B39834C" w14:textId="77777777" w:rsidR="001A390D" w:rsidRPr="00B0761A" w:rsidRDefault="001A390D" w:rsidP="004F325A">
      <w:pPr>
        <w:pStyle w:val="PlainText"/>
        <w:rPr>
          <w:rFonts w:ascii="Arial" w:eastAsia="ＭＳ 明朝" w:hAnsi="Arial" w:cs="Arial"/>
        </w:rPr>
      </w:pPr>
    </w:p>
    <w:p w14:paraId="4C3915F0" w14:textId="4B894189" w:rsidR="00D35905" w:rsidRPr="00B0761A" w:rsidRDefault="008164B7" w:rsidP="00471B01">
      <w:pPr>
        <w:pStyle w:val="PlainText"/>
        <w:rPr>
          <w:rFonts w:ascii="Arial" w:eastAsia="ＭＳ 明朝" w:hAnsi="Arial" w:cs="Arial"/>
        </w:rPr>
      </w:pPr>
      <w:r w:rsidRPr="00B0761A">
        <w:rPr>
          <w:rFonts w:ascii="Arial" w:eastAsia="ＭＳ 明朝" w:hAnsi="Arial" w:cs="Arial"/>
        </w:rPr>
        <w:t>Our</w:t>
      </w:r>
      <w:r w:rsidR="00471B01" w:rsidRPr="00B0761A">
        <w:rPr>
          <w:rFonts w:ascii="Arial" w:eastAsia="ＭＳ 明朝" w:hAnsi="Arial" w:cs="Arial"/>
        </w:rPr>
        <w:t xml:space="preserve"> data suggest that Saudi youth, both male and female, </w:t>
      </w:r>
      <w:r w:rsidR="003F1E85" w:rsidRPr="00B0761A">
        <w:rPr>
          <w:rFonts w:ascii="Arial" w:eastAsia="ＭＳ 明朝" w:hAnsi="Arial" w:cs="Arial"/>
        </w:rPr>
        <w:t>place</w:t>
      </w:r>
      <w:r w:rsidR="00471B01" w:rsidRPr="00B0761A">
        <w:rPr>
          <w:rFonts w:ascii="Arial" w:eastAsia="ＭＳ 明朝" w:hAnsi="Arial" w:cs="Arial"/>
        </w:rPr>
        <w:t xml:space="preserve"> high value on </w:t>
      </w:r>
      <w:r w:rsidR="00441BA7" w:rsidRPr="00B0761A">
        <w:rPr>
          <w:rFonts w:ascii="Arial" w:eastAsia="ＭＳ 明朝" w:hAnsi="Arial" w:cs="Arial"/>
        </w:rPr>
        <w:t>how others</w:t>
      </w:r>
      <w:r w:rsidR="00471B01" w:rsidRPr="00B0761A">
        <w:rPr>
          <w:rFonts w:ascii="Arial" w:eastAsia="ＭＳ 明朝" w:hAnsi="Arial" w:cs="Arial"/>
        </w:rPr>
        <w:t xml:space="preserve"> </w:t>
      </w:r>
      <w:r w:rsidR="00441BA7" w:rsidRPr="00B0761A">
        <w:rPr>
          <w:rFonts w:ascii="Arial" w:eastAsia="ＭＳ 明朝" w:hAnsi="Arial" w:cs="Arial"/>
        </w:rPr>
        <w:t>perceive them,</w:t>
      </w:r>
      <w:r w:rsidR="00471B01" w:rsidRPr="00B0761A">
        <w:rPr>
          <w:rFonts w:ascii="Arial" w:eastAsia="ＭＳ 明朝" w:hAnsi="Arial" w:cs="Arial"/>
        </w:rPr>
        <w:t xml:space="preserve"> </w:t>
      </w:r>
      <w:r w:rsidR="00441BA7" w:rsidRPr="00B0761A">
        <w:rPr>
          <w:rFonts w:ascii="Arial" w:eastAsia="ＭＳ 明朝" w:hAnsi="Arial" w:cs="Arial"/>
        </w:rPr>
        <w:t>especially</w:t>
      </w:r>
      <w:r w:rsidR="00471B01" w:rsidRPr="00B0761A">
        <w:rPr>
          <w:rFonts w:ascii="Arial" w:eastAsia="ＭＳ 明朝" w:hAnsi="Arial" w:cs="Arial"/>
        </w:rPr>
        <w:t xml:space="preserve"> those from their offline network.</w:t>
      </w:r>
      <w:r w:rsidR="00056B36" w:rsidRPr="00B0761A">
        <w:rPr>
          <w:rFonts w:ascii="Arial" w:eastAsia="ＭＳ 明朝" w:hAnsi="Arial" w:cs="Arial"/>
        </w:rPr>
        <w:t xml:space="preserve"> </w:t>
      </w:r>
      <w:r w:rsidR="00981298" w:rsidRPr="00B0761A">
        <w:rPr>
          <w:rFonts w:ascii="Arial" w:eastAsia="ＭＳ 明朝" w:hAnsi="Arial" w:cs="Arial"/>
        </w:rPr>
        <w:t>A</w:t>
      </w:r>
      <w:r w:rsidR="00056B36" w:rsidRPr="00B0761A">
        <w:rPr>
          <w:rFonts w:ascii="Arial" w:eastAsia="ＭＳ 明朝" w:hAnsi="Arial" w:cs="Arial"/>
        </w:rPr>
        <w:t xml:space="preserve"> positive perception by others while online makes them fit better into their group, and vice versa.</w:t>
      </w:r>
      <w:r w:rsidR="00981298" w:rsidRPr="00B0761A">
        <w:rPr>
          <w:rFonts w:ascii="Arial" w:eastAsia="ＭＳ 明朝" w:hAnsi="Arial" w:cs="Arial"/>
        </w:rPr>
        <w:t xml:space="preserve"> This is consistent with collectivist behavior, where group loyalty and compliance are highly valued. </w:t>
      </w:r>
      <w:r w:rsidR="006A2312" w:rsidRPr="00B0761A">
        <w:rPr>
          <w:rFonts w:ascii="Arial" w:eastAsia="ＭＳ 明朝" w:hAnsi="Arial" w:cs="Arial"/>
        </w:rPr>
        <w:t xml:space="preserve">To be seen positively, </w:t>
      </w:r>
      <w:r w:rsidR="00CE2138" w:rsidRPr="00B0761A">
        <w:rPr>
          <w:rFonts w:ascii="Arial" w:eastAsia="ＭＳ 明朝" w:hAnsi="Arial" w:cs="Arial"/>
        </w:rPr>
        <w:t>participants</w:t>
      </w:r>
      <w:r w:rsidR="006A2312" w:rsidRPr="00B0761A">
        <w:rPr>
          <w:rFonts w:ascii="Arial" w:eastAsia="ＭＳ 明朝" w:hAnsi="Arial" w:cs="Arial"/>
        </w:rPr>
        <w:t xml:space="preserve"> </w:t>
      </w:r>
      <w:r w:rsidR="000309CF" w:rsidRPr="00B0761A">
        <w:rPr>
          <w:rFonts w:ascii="Arial" w:eastAsia="ＭＳ 明朝" w:hAnsi="Arial" w:cs="Arial"/>
        </w:rPr>
        <w:t>demonstrate</w:t>
      </w:r>
      <w:r w:rsidR="00CE2138" w:rsidRPr="00B0761A">
        <w:rPr>
          <w:rFonts w:ascii="Arial" w:eastAsia="ＭＳ 明朝" w:hAnsi="Arial" w:cs="Arial"/>
        </w:rPr>
        <w:t>d</w:t>
      </w:r>
      <w:r w:rsidR="006A2312" w:rsidRPr="00B0761A">
        <w:rPr>
          <w:rFonts w:ascii="Arial" w:eastAsia="ＭＳ 明朝" w:hAnsi="Arial" w:cs="Arial"/>
        </w:rPr>
        <w:t xml:space="preserve"> obedience and respect to cultural and religious values, norms, restrictions, and expectations both online and offline. Indeed, in an online setting there </w:t>
      </w:r>
      <w:r w:rsidR="00754EF3" w:rsidRPr="00B0761A">
        <w:rPr>
          <w:rFonts w:ascii="Arial" w:eastAsia="ＭＳ 明朝" w:hAnsi="Arial" w:cs="Arial"/>
        </w:rPr>
        <w:t>was</w:t>
      </w:r>
      <w:r w:rsidR="006A2312" w:rsidRPr="00B0761A">
        <w:rPr>
          <w:rFonts w:ascii="Arial" w:eastAsia="ＭＳ 明朝" w:hAnsi="Arial" w:cs="Arial"/>
        </w:rPr>
        <w:t xml:space="preserve"> no negotiation: behavior expected offline </w:t>
      </w:r>
      <w:r w:rsidR="006A2312" w:rsidRPr="00B0761A">
        <w:rPr>
          <w:rFonts w:ascii="Arial" w:eastAsia="ＭＳ 明朝" w:hAnsi="Arial" w:cs="Arial"/>
          <w:i/>
        </w:rPr>
        <w:t>must</w:t>
      </w:r>
      <w:r w:rsidR="006A2312" w:rsidRPr="00B0761A">
        <w:rPr>
          <w:rFonts w:ascii="Arial" w:eastAsia="ＭＳ 明朝" w:hAnsi="Arial" w:cs="Arial"/>
        </w:rPr>
        <w:t xml:space="preserve"> </w:t>
      </w:r>
      <w:r w:rsidR="00F34F20" w:rsidRPr="00B0761A">
        <w:rPr>
          <w:rFonts w:ascii="Arial" w:eastAsia="ＭＳ 明朝" w:hAnsi="Arial" w:cs="Arial"/>
        </w:rPr>
        <w:t xml:space="preserve">also </w:t>
      </w:r>
      <w:r w:rsidR="006A2312" w:rsidRPr="00B0761A">
        <w:rPr>
          <w:rFonts w:ascii="Arial" w:eastAsia="ＭＳ 明朝" w:hAnsi="Arial" w:cs="Arial"/>
        </w:rPr>
        <w:t xml:space="preserve">be </w:t>
      </w:r>
      <w:r w:rsidR="00927E68" w:rsidRPr="00B0761A">
        <w:rPr>
          <w:rFonts w:ascii="Arial" w:eastAsia="ＭＳ 明朝" w:hAnsi="Arial" w:cs="Arial"/>
        </w:rPr>
        <w:t>followed</w:t>
      </w:r>
      <w:r w:rsidR="006A2312" w:rsidRPr="00B0761A">
        <w:rPr>
          <w:rFonts w:ascii="Arial" w:eastAsia="ＭＳ 明朝" w:hAnsi="Arial" w:cs="Arial"/>
        </w:rPr>
        <w:t xml:space="preserve"> online</w:t>
      </w:r>
      <w:r w:rsidR="002D0109" w:rsidRPr="00B0761A">
        <w:rPr>
          <w:rFonts w:ascii="Arial" w:eastAsia="ＭＳ 明朝" w:hAnsi="Arial" w:cs="Arial"/>
        </w:rPr>
        <w:t xml:space="preserve"> </w:t>
      </w:r>
      <w:r w:rsidR="006A2312" w:rsidRPr="00B0761A">
        <w:rPr>
          <w:rFonts w:ascii="Arial" w:eastAsia="ＭＳ 明朝" w:hAnsi="Arial" w:cs="Arial"/>
        </w:rPr>
        <w:t xml:space="preserve">in order to </w:t>
      </w:r>
      <w:r w:rsidR="002D0109" w:rsidRPr="00B0761A">
        <w:rPr>
          <w:rFonts w:ascii="Arial" w:eastAsia="ＭＳ 明朝" w:hAnsi="Arial" w:cs="Arial"/>
        </w:rPr>
        <w:t>garner a positive impression</w:t>
      </w:r>
      <w:r w:rsidR="006A2312" w:rsidRPr="00B0761A">
        <w:rPr>
          <w:rFonts w:ascii="Arial" w:eastAsia="ＭＳ 明朝" w:hAnsi="Arial" w:cs="Arial"/>
        </w:rPr>
        <w:t xml:space="preserve"> from people in their offline network.</w:t>
      </w:r>
      <w:r w:rsidR="002879E4" w:rsidRPr="00B0761A">
        <w:rPr>
          <w:rFonts w:ascii="Arial" w:eastAsia="ＭＳ 明朝" w:hAnsi="Arial" w:cs="Arial"/>
        </w:rPr>
        <w:t xml:space="preserve"> Participants were careful when creating and sharing content and </w:t>
      </w:r>
      <w:r w:rsidR="00834CC1" w:rsidRPr="00B0761A">
        <w:rPr>
          <w:rFonts w:ascii="Arial" w:eastAsia="ＭＳ 明朝" w:hAnsi="Arial" w:cs="Arial"/>
        </w:rPr>
        <w:t>s</w:t>
      </w:r>
      <w:r w:rsidR="002879E4" w:rsidRPr="00B0761A">
        <w:rPr>
          <w:rFonts w:ascii="Arial" w:eastAsia="ＭＳ 明朝" w:hAnsi="Arial" w:cs="Arial"/>
        </w:rPr>
        <w:t>how</w:t>
      </w:r>
      <w:r w:rsidR="00834CC1" w:rsidRPr="00B0761A">
        <w:rPr>
          <w:rFonts w:ascii="Arial" w:eastAsia="ＭＳ 明朝" w:hAnsi="Arial" w:cs="Arial"/>
        </w:rPr>
        <w:t>ed</w:t>
      </w:r>
      <w:r w:rsidR="002879E4" w:rsidRPr="00B0761A">
        <w:rPr>
          <w:rFonts w:ascii="Arial" w:eastAsia="ＭＳ 明朝" w:hAnsi="Arial" w:cs="Arial"/>
        </w:rPr>
        <w:t xml:space="preserve"> </w:t>
      </w:r>
      <w:r w:rsidR="00834CC1" w:rsidRPr="00B0761A">
        <w:rPr>
          <w:rFonts w:ascii="Arial" w:eastAsia="ＭＳ 明朝" w:hAnsi="Arial" w:cs="Arial"/>
        </w:rPr>
        <w:t>great</w:t>
      </w:r>
      <w:r w:rsidR="002879E4" w:rsidRPr="00B0761A">
        <w:rPr>
          <w:rFonts w:ascii="Arial" w:eastAsia="ＭＳ 明朝" w:hAnsi="Arial" w:cs="Arial"/>
        </w:rPr>
        <w:t xml:space="preserve"> concern about how their followers would receive </w:t>
      </w:r>
      <w:r w:rsidR="00834CC1" w:rsidRPr="00B0761A">
        <w:rPr>
          <w:rFonts w:ascii="Arial" w:eastAsia="ＭＳ 明朝" w:hAnsi="Arial" w:cs="Arial"/>
        </w:rPr>
        <w:t>it</w:t>
      </w:r>
      <w:r w:rsidR="002879E4" w:rsidRPr="00B0761A">
        <w:rPr>
          <w:rFonts w:ascii="Arial" w:eastAsia="ＭＳ 明朝" w:hAnsi="Arial" w:cs="Arial"/>
        </w:rPr>
        <w:t xml:space="preserve">. </w:t>
      </w:r>
      <w:r w:rsidR="00834CC1" w:rsidRPr="00B0761A">
        <w:rPr>
          <w:rFonts w:ascii="Arial" w:eastAsia="ＭＳ 明朝" w:hAnsi="Arial" w:cs="Arial"/>
        </w:rPr>
        <w:t xml:space="preserve">Any </w:t>
      </w:r>
      <w:r w:rsidR="002879E4" w:rsidRPr="00B0761A">
        <w:rPr>
          <w:rFonts w:ascii="Arial" w:eastAsia="ＭＳ 明朝" w:hAnsi="Arial" w:cs="Arial"/>
        </w:rPr>
        <w:t>content they share</w:t>
      </w:r>
      <w:r w:rsidR="00834CC1" w:rsidRPr="00B0761A">
        <w:rPr>
          <w:rFonts w:ascii="Arial" w:eastAsia="ＭＳ 明朝" w:hAnsi="Arial" w:cs="Arial"/>
        </w:rPr>
        <w:t>d</w:t>
      </w:r>
      <w:r w:rsidR="002879E4" w:rsidRPr="00B0761A">
        <w:rPr>
          <w:rFonts w:ascii="Arial" w:eastAsia="ＭＳ 明朝" w:hAnsi="Arial" w:cs="Arial"/>
        </w:rPr>
        <w:t xml:space="preserve"> </w:t>
      </w:r>
      <w:r w:rsidR="00834CC1" w:rsidRPr="00B0761A">
        <w:rPr>
          <w:rFonts w:ascii="Arial" w:eastAsia="ＭＳ 明朝" w:hAnsi="Arial" w:cs="Arial"/>
        </w:rPr>
        <w:t>had to</w:t>
      </w:r>
      <w:r w:rsidR="002879E4" w:rsidRPr="00B0761A">
        <w:rPr>
          <w:rFonts w:ascii="Arial" w:eastAsia="ＭＳ 明朝" w:hAnsi="Arial" w:cs="Arial"/>
        </w:rPr>
        <w:t xml:space="preserve"> </w:t>
      </w:r>
      <w:r w:rsidR="00834CC1" w:rsidRPr="00B0761A">
        <w:rPr>
          <w:rFonts w:ascii="Arial" w:eastAsia="ＭＳ 明朝" w:hAnsi="Arial" w:cs="Arial"/>
        </w:rPr>
        <w:t>conform</w:t>
      </w:r>
      <w:r w:rsidR="002879E4" w:rsidRPr="00B0761A">
        <w:rPr>
          <w:rFonts w:ascii="Arial" w:eastAsia="ＭＳ 明朝" w:hAnsi="Arial" w:cs="Arial"/>
        </w:rPr>
        <w:t xml:space="preserve"> </w:t>
      </w:r>
      <w:r w:rsidR="00834CC1" w:rsidRPr="00B0761A">
        <w:rPr>
          <w:rFonts w:ascii="Arial" w:eastAsia="ＭＳ 明朝" w:hAnsi="Arial" w:cs="Arial"/>
        </w:rPr>
        <w:t>to</w:t>
      </w:r>
      <w:r w:rsidR="002879E4" w:rsidRPr="00B0761A">
        <w:rPr>
          <w:rFonts w:ascii="Arial" w:eastAsia="ＭＳ 明朝" w:hAnsi="Arial" w:cs="Arial"/>
        </w:rPr>
        <w:t xml:space="preserve"> cultural and religious standards</w:t>
      </w:r>
      <w:r w:rsidR="00834CC1" w:rsidRPr="00B0761A">
        <w:rPr>
          <w:rFonts w:ascii="Arial" w:eastAsia="ＭＳ 明朝" w:hAnsi="Arial" w:cs="Arial"/>
        </w:rPr>
        <w:t>. Sharing u</w:t>
      </w:r>
      <w:r w:rsidR="002879E4" w:rsidRPr="00B0761A">
        <w:rPr>
          <w:rFonts w:ascii="Arial" w:eastAsia="ＭＳ 明朝" w:hAnsi="Arial" w:cs="Arial"/>
        </w:rPr>
        <w:t xml:space="preserve">nacceptable </w:t>
      </w:r>
      <w:r w:rsidR="00834CC1" w:rsidRPr="00B0761A">
        <w:rPr>
          <w:rFonts w:ascii="Arial" w:eastAsia="ＭＳ 明朝" w:hAnsi="Arial" w:cs="Arial"/>
        </w:rPr>
        <w:t>content</w:t>
      </w:r>
      <w:r w:rsidR="002879E4" w:rsidRPr="00B0761A">
        <w:rPr>
          <w:rFonts w:ascii="Arial" w:eastAsia="ＭＳ 明朝" w:hAnsi="Arial" w:cs="Arial"/>
        </w:rPr>
        <w:t xml:space="preserve"> </w:t>
      </w:r>
      <w:r w:rsidR="00834CC1" w:rsidRPr="00B0761A">
        <w:rPr>
          <w:rFonts w:ascii="Arial" w:eastAsia="ＭＳ 明朝" w:hAnsi="Arial" w:cs="Arial"/>
        </w:rPr>
        <w:t>wa</w:t>
      </w:r>
      <w:r w:rsidR="002879E4" w:rsidRPr="00B0761A">
        <w:rPr>
          <w:rFonts w:ascii="Arial" w:eastAsia="ＭＳ 明朝" w:hAnsi="Arial" w:cs="Arial"/>
        </w:rPr>
        <w:t xml:space="preserve">s risky and </w:t>
      </w:r>
      <w:r w:rsidR="00834CC1" w:rsidRPr="00B0761A">
        <w:rPr>
          <w:rFonts w:ascii="Arial" w:eastAsia="ＭＳ 明朝" w:hAnsi="Arial" w:cs="Arial"/>
        </w:rPr>
        <w:t>would</w:t>
      </w:r>
      <w:r w:rsidR="002879E4" w:rsidRPr="00B0761A">
        <w:rPr>
          <w:rFonts w:ascii="Arial" w:eastAsia="ＭＳ 明朝" w:hAnsi="Arial" w:cs="Arial"/>
        </w:rPr>
        <w:t xml:space="preserve"> </w:t>
      </w:r>
      <w:r w:rsidR="00834CC1" w:rsidRPr="00B0761A">
        <w:rPr>
          <w:rFonts w:ascii="Arial" w:eastAsia="ＭＳ 明朝" w:hAnsi="Arial" w:cs="Arial"/>
        </w:rPr>
        <w:t xml:space="preserve">negatively </w:t>
      </w:r>
      <w:r w:rsidR="002879E4" w:rsidRPr="00B0761A">
        <w:rPr>
          <w:rFonts w:ascii="Arial" w:eastAsia="ＭＳ 明朝" w:hAnsi="Arial" w:cs="Arial"/>
        </w:rPr>
        <w:t>affect their reputation</w:t>
      </w:r>
      <w:r w:rsidR="00834CC1" w:rsidRPr="00B0761A">
        <w:rPr>
          <w:rFonts w:ascii="Arial" w:eastAsia="ＭＳ 明朝" w:hAnsi="Arial" w:cs="Arial"/>
        </w:rPr>
        <w:t>.</w:t>
      </w:r>
      <w:r w:rsidR="004D7B81" w:rsidRPr="00B0761A">
        <w:rPr>
          <w:rFonts w:ascii="Arial" w:eastAsia="ＭＳ 明朝" w:hAnsi="Arial" w:cs="Arial"/>
        </w:rPr>
        <w:t xml:space="preserve"> While some participants said that they would delete any content that was received negatively by their group, many were surprised at the suggestion. Given the care they took to ensure that the content they shared was acceptable, the possibility that it could be negatively received never occurred to them</w:t>
      </w:r>
      <w:r w:rsidR="00CF1744" w:rsidRPr="00B0761A">
        <w:rPr>
          <w:rFonts w:ascii="Arial" w:eastAsia="ＭＳ 明朝" w:hAnsi="Arial" w:cs="Arial"/>
        </w:rPr>
        <w:t xml:space="preserve"> in the first place</w:t>
      </w:r>
      <w:r w:rsidR="004D7B81" w:rsidRPr="00B0761A">
        <w:rPr>
          <w:rFonts w:ascii="Arial" w:eastAsia="ＭＳ 明朝" w:hAnsi="Arial" w:cs="Arial"/>
        </w:rPr>
        <w:t>.</w:t>
      </w:r>
    </w:p>
    <w:p w14:paraId="6F6EB437" w14:textId="77777777" w:rsidR="000309CF" w:rsidRPr="00B0761A" w:rsidRDefault="000309CF" w:rsidP="00471B01">
      <w:pPr>
        <w:pStyle w:val="PlainText"/>
        <w:rPr>
          <w:rFonts w:ascii="Arial" w:eastAsia="ＭＳ 明朝" w:hAnsi="Arial" w:cs="Arial"/>
        </w:rPr>
      </w:pPr>
    </w:p>
    <w:p w14:paraId="63E2DF8C" w14:textId="1913D9C8" w:rsidR="00D35905" w:rsidRPr="00B0761A" w:rsidRDefault="002578F6" w:rsidP="00471B01">
      <w:pPr>
        <w:pStyle w:val="PlainText"/>
        <w:rPr>
          <w:rFonts w:ascii="Arial" w:eastAsia="ＭＳ 明朝" w:hAnsi="Arial" w:cs="Arial"/>
        </w:rPr>
      </w:pPr>
      <w:r w:rsidRPr="00B0761A">
        <w:rPr>
          <w:rFonts w:ascii="Arial" w:eastAsia="ＭＳ 明朝" w:hAnsi="Arial" w:cs="Arial"/>
        </w:rPr>
        <w:t xml:space="preserve">Both male and female participants </w:t>
      </w:r>
      <w:r w:rsidR="002B4AB7" w:rsidRPr="00B0761A">
        <w:rPr>
          <w:rFonts w:ascii="Arial" w:eastAsia="ＭＳ 明朝" w:hAnsi="Arial" w:cs="Arial"/>
        </w:rPr>
        <w:t>reacted strongly</w:t>
      </w:r>
      <w:r w:rsidRPr="00B0761A">
        <w:rPr>
          <w:rFonts w:ascii="Arial" w:eastAsia="ＭＳ 明朝" w:hAnsi="Arial" w:cs="Arial"/>
        </w:rPr>
        <w:t xml:space="preserve"> to negative or culturally unacceptable content or comments posted to their profile. They took these as a personal insult, and usually deleted the offending content. Many also permanently blocked the person who posted the content.</w:t>
      </w:r>
      <w:r w:rsidR="002B4AB7" w:rsidRPr="00B0761A">
        <w:rPr>
          <w:rFonts w:ascii="Arial" w:eastAsia="ＭＳ 明朝" w:hAnsi="Arial" w:cs="Arial"/>
        </w:rPr>
        <w:t xml:space="preserve"> Participants felt that allowing negative third-party content to remain visible on their profile reflected poorly on them, and would </w:t>
      </w:r>
      <w:r w:rsidR="003F3C34" w:rsidRPr="00B0761A">
        <w:rPr>
          <w:rFonts w:ascii="Arial" w:eastAsia="ＭＳ 明朝" w:hAnsi="Arial" w:cs="Arial"/>
        </w:rPr>
        <w:t>negatively</w:t>
      </w:r>
      <w:r w:rsidR="002B4AB7" w:rsidRPr="00B0761A">
        <w:rPr>
          <w:rFonts w:ascii="Arial" w:eastAsia="ＭＳ 明朝" w:hAnsi="Arial" w:cs="Arial"/>
        </w:rPr>
        <w:t xml:space="preserve"> impact their followers’ perception of them</w:t>
      </w:r>
      <w:r w:rsidR="000E510C" w:rsidRPr="00B0761A">
        <w:rPr>
          <w:rFonts w:ascii="Arial" w:eastAsia="ＭＳ 明朝" w:hAnsi="Arial" w:cs="Arial"/>
        </w:rPr>
        <w:t xml:space="preserve"> as a person</w:t>
      </w:r>
      <w:r w:rsidR="002B4AB7" w:rsidRPr="00B0761A">
        <w:rPr>
          <w:rFonts w:ascii="Arial" w:eastAsia="ＭＳ 明朝" w:hAnsi="Arial" w:cs="Arial"/>
        </w:rPr>
        <w:t>.</w:t>
      </w:r>
      <w:r w:rsidR="00EA1AD6" w:rsidRPr="00B0761A">
        <w:rPr>
          <w:rFonts w:ascii="Arial" w:eastAsia="ＭＳ 明朝" w:hAnsi="Arial" w:cs="Arial"/>
        </w:rPr>
        <w:t xml:space="preserve"> For that reason, they would only accept followers</w:t>
      </w:r>
      <w:r w:rsidR="002D146C" w:rsidRPr="00B0761A">
        <w:rPr>
          <w:rFonts w:ascii="Arial" w:eastAsia="ＭＳ 明朝" w:hAnsi="Arial" w:cs="Arial"/>
        </w:rPr>
        <w:t xml:space="preserve"> and follow those</w:t>
      </w:r>
      <w:r w:rsidR="00EA1AD6" w:rsidRPr="00B0761A">
        <w:rPr>
          <w:rFonts w:ascii="Arial" w:eastAsia="ＭＳ 明朝" w:hAnsi="Arial" w:cs="Arial"/>
        </w:rPr>
        <w:t xml:space="preserve"> who had what they called a “clean profile”. That is, a profile that contained only culturally and religiously acceptable content.</w:t>
      </w:r>
    </w:p>
    <w:p w14:paraId="55B39347" w14:textId="77777777" w:rsidR="00B7161C" w:rsidRPr="00B0761A" w:rsidRDefault="00B7161C" w:rsidP="00471B01">
      <w:pPr>
        <w:pStyle w:val="PlainText"/>
        <w:rPr>
          <w:rFonts w:ascii="Arial" w:eastAsia="ＭＳ 明朝" w:hAnsi="Arial" w:cs="Arial"/>
        </w:rPr>
      </w:pPr>
    </w:p>
    <w:p w14:paraId="79A7C17F" w14:textId="6630D54B" w:rsidR="00471B01" w:rsidRPr="00B0761A" w:rsidRDefault="00471B01" w:rsidP="00471B01">
      <w:pPr>
        <w:pStyle w:val="PlainText"/>
        <w:rPr>
          <w:rFonts w:ascii="Arial" w:eastAsia="ＭＳ 明朝" w:hAnsi="Arial" w:cs="Arial"/>
        </w:rPr>
      </w:pPr>
      <w:r w:rsidRPr="00B0761A">
        <w:rPr>
          <w:rFonts w:ascii="Arial" w:eastAsia="ＭＳ 明朝" w:hAnsi="Arial" w:cs="Arial"/>
        </w:rPr>
        <w:t xml:space="preserve">Saudi youth will </w:t>
      </w:r>
      <w:r w:rsidR="00BC0EBE" w:rsidRPr="00B0761A">
        <w:rPr>
          <w:rFonts w:ascii="Arial" w:eastAsia="ＭＳ 明朝" w:hAnsi="Arial" w:cs="Arial"/>
        </w:rPr>
        <w:t>therefore</w:t>
      </w:r>
      <w:r w:rsidR="00BE4E76" w:rsidRPr="00B0761A">
        <w:rPr>
          <w:rFonts w:ascii="Arial" w:eastAsia="ＭＳ 明朝" w:hAnsi="Arial" w:cs="Arial"/>
        </w:rPr>
        <w:t xml:space="preserve"> </w:t>
      </w:r>
      <w:r w:rsidRPr="00B0761A">
        <w:rPr>
          <w:rFonts w:ascii="Arial" w:eastAsia="ＭＳ 明朝" w:hAnsi="Arial" w:cs="Arial"/>
        </w:rPr>
        <w:t xml:space="preserve">go to great lengths to avoid conflict with their group. </w:t>
      </w:r>
      <w:r w:rsidR="008660BE" w:rsidRPr="00B0761A">
        <w:rPr>
          <w:rFonts w:ascii="Arial" w:eastAsia="ＭＳ 明朝" w:hAnsi="Arial" w:cs="Arial"/>
        </w:rPr>
        <w:t>Behavior</w:t>
      </w:r>
      <w:r w:rsidRPr="00B0761A">
        <w:rPr>
          <w:rFonts w:ascii="Arial" w:eastAsia="ＭＳ 明朝" w:hAnsi="Arial" w:cs="Arial"/>
        </w:rPr>
        <w:t xml:space="preserve"> tha</w:t>
      </w:r>
      <w:r w:rsidR="00785F65" w:rsidRPr="00B0761A">
        <w:rPr>
          <w:rFonts w:ascii="Arial" w:eastAsia="ＭＳ 明朝" w:hAnsi="Arial" w:cs="Arial"/>
        </w:rPr>
        <w:t>t deviates from expected cultural</w:t>
      </w:r>
      <w:r w:rsidRPr="00B0761A">
        <w:rPr>
          <w:rFonts w:ascii="Arial" w:eastAsia="ＭＳ 明朝" w:hAnsi="Arial" w:cs="Arial"/>
        </w:rPr>
        <w:t xml:space="preserve"> values and norms in online settings is at odds with the Saudi desire for maintaini</w:t>
      </w:r>
      <w:r w:rsidR="00785F65" w:rsidRPr="00B0761A">
        <w:rPr>
          <w:rFonts w:ascii="Arial" w:eastAsia="ＭＳ 明朝" w:hAnsi="Arial" w:cs="Arial"/>
        </w:rPr>
        <w:t>ng harmonious relationships</w:t>
      </w:r>
      <w:r w:rsidRPr="00B0761A">
        <w:rPr>
          <w:rFonts w:ascii="Arial" w:eastAsia="ＭＳ 明朝" w:hAnsi="Arial" w:cs="Arial"/>
        </w:rPr>
        <w:t xml:space="preserve">. </w:t>
      </w:r>
      <w:r w:rsidR="009A5258" w:rsidRPr="00B0761A">
        <w:rPr>
          <w:rFonts w:ascii="Arial" w:eastAsia="ＭＳ 明朝" w:hAnsi="Arial" w:cs="Arial"/>
        </w:rPr>
        <w:t>T</w:t>
      </w:r>
      <w:r w:rsidRPr="00B0761A">
        <w:rPr>
          <w:rFonts w:ascii="Arial" w:eastAsia="ＭＳ 明朝" w:hAnsi="Arial" w:cs="Arial"/>
        </w:rPr>
        <w:t xml:space="preserve">o function as an integral part of the group, Saudi youth </w:t>
      </w:r>
      <w:r w:rsidR="009A5258" w:rsidRPr="00B0761A">
        <w:rPr>
          <w:rFonts w:ascii="Arial" w:eastAsia="ＭＳ 明朝" w:hAnsi="Arial" w:cs="Arial"/>
        </w:rPr>
        <w:t xml:space="preserve">therefore </w:t>
      </w:r>
      <w:r w:rsidRPr="00B0761A">
        <w:rPr>
          <w:rFonts w:ascii="Arial" w:eastAsia="ＭＳ 明朝" w:hAnsi="Arial" w:cs="Arial"/>
        </w:rPr>
        <w:t xml:space="preserve">tend to act and represent themselves </w:t>
      </w:r>
      <w:r w:rsidR="009A5258" w:rsidRPr="00B0761A">
        <w:rPr>
          <w:rFonts w:ascii="Arial" w:eastAsia="ＭＳ 明朝" w:hAnsi="Arial" w:cs="Arial"/>
        </w:rPr>
        <w:t>o</w:t>
      </w:r>
      <w:r w:rsidRPr="00B0761A">
        <w:rPr>
          <w:rFonts w:ascii="Arial" w:eastAsia="ＭＳ 明朝" w:hAnsi="Arial" w:cs="Arial"/>
        </w:rPr>
        <w:t xml:space="preserve">n social media platforms </w:t>
      </w:r>
      <w:r w:rsidR="009A5258" w:rsidRPr="00B0761A">
        <w:rPr>
          <w:rFonts w:ascii="Arial" w:eastAsia="ＭＳ 明朝" w:hAnsi="Arial" w:cs="Arial"/>
        </w:rPr>
        <w:t>in the same way as</w:t>
      </w:r>
      <w:r w:rsidRPr="00B0761A">
        <w:rPr>
          <w:rFonts w:ascii="Arial" w:eastAsia="ＭＳ 明朝" w:hAnsi="Arial" w:cs="Arial"/>
        </w:rPr>
        <w:t xml:space="preserve"> </w:t>
      </w:r>
      <w:r w:rsidR="009A5258" w:rsidRPr="00B0761A">
        <w:rPr>
          <w:rFonts w:ascii="Arial" w:eastAsia="ＭＳ 明朝" w:hAnsi="Arial" w:cs="Arial"/>
        </w:rPr>
        <w:t xml:space="preserve">they do </w:t>
      </w:r>
      <w:r w:rsidRPr="00B0761A">
        <w:rPr>
          <w:rFonts w:ascii="Arial" w:eastAsia="ＭＳ 明朝" w:hAnsi="Arial" w:cs="Arial"/>
        </w:rPr>
        <w:t>offline</w:t>
      </w:r>
      <w:r w:rsidR="009A5258" w:rsidRPr="00B0761A">
        <w:rPr>
          <w:rFonts w:ascii="Arial" w:eastAsia="ＭＳ 明朝" w:hAnsi="Arial" w:cs="Arial"/>
        </w:rPr>
        <w:t>. Their</w:t>
      </w:r>
      <w:r w:rsidRPr="00B0761A">
        <w:rPr>
          <w:rFonts w:ascii="Arial" w:eastAsia="ＭＳ 明朝" w:hAnsi="Arial" w:cs="Arial"/>
        </w:rPr>
        <w:t xml:space="preserve"> </w:t>
      </w:r>
      <w:r w:rsidR="008660BE" w:rsidRPr="00B0761A">
        <w:rPr>
          <w:rFonts w:ascii="Arial" w:eastAsia="ＭＳ 明朝" w:hAnsi="Arial" w:cs="Arial"/>
        </w:rPr>
        <w:t>behavior</w:t>
      </w:r>
      <w:r w:rsidRPr="00B0761A">
        <w:rPr>
          <w:rFonts w:ascii="Arial" w:eastAsia="ＭＳ 明朝" w:hAnsi="Arial" w:cs="Arial"/>
        </w:rPr>
        <w:t xml:space="preserve"> is in accordance with </w:t>
      </w:r>
      <w:r w:rsidR="009A5258" w:rsidRPr="00B0761A">
        <w:rPr>
          <w:rFonts w:ascii="Arial" w:eastAsia="ＭＳ 明朝" w:hAnsi="Arial" w:cs="Arial"/>
        </w:rPr>
        <w:t>the group’s</w:t>
      </w:r>
      <w:r w:rsidRPr="00B0761A">
        <w:rPr>
          <w:rFonts w:ascii="Arial" w:eastAsia="ＭＳ 明朝" w:hAnsi="Arial" w:cs="Arial"/>
        </w:rPr>
        <w:t xml:space="preserve"> wishes and expectations</w:t>
      </w:r>
      <w:r w:rsidR="009A5258" w:rsidRPr="00B0761A">
        <w:rPr>
          <w:rFonts w:ascii="Arial" w:eastAsia="ＭＳ 明朝" w:hAnsi="Arial" w:cs="Arial"/>
        </w:rPr>
        <w:t>,</w:t>
      </w:r>
      <w:r w:rsidRPr="00B0761A">
        <w:rPr>
          <w:rFonts w:ascii="Arial" w:eastAsia="ＭＳ 明朝" w:hAnsi="Arial" w:cs="Arial"/>
        </w:rPr>
        <w:t xml:space="preserve"> and with prevailing cultural norms and values.</w:t>
      </w:r>
    </w:p>
    <w:p w14:paraId="071B9095" w14:textId="77777777" w:rsidR="006D2E0E" w:rsidRPr="00B0761A" w:rsidRDefault="006D2E0E" w:rsidP="00471B01">
      <w:pPr>
        <w:pStyle w:val="PlainText"/>
        <w:rPr>
          <w:rFonts w:ascii="Arial" w:eastAsia="ＭＳ 明朝" w:hAnsi="Arial" w:cs="Arial"/>
        </w:rPr>
      </w:pPr>
    </w:p>
    <w:p w14:paraId="4786482B" w14:textId="71D9ACB9" w:rsidR="006D2E0E" w:rsidRPr="00B0761A" w:rsidRDefault="006D2E0E" w:rsidP="00471B01">
      <w:pPr>
        <w:pStyle w:val="PlainText"/>
        <w:rPr>
          <w:rFonts w:ascii="Arial" w:eastAsia="ＭＳ 明朝" w:hAnsi="Arial" w:cs="Arial"/>
        </w:rPr>
      </w:pPr>
      <w:r w:rsidRPr="00B0761A">
        <w:rPr>
          <w:rFonts w:ascii="Arial" w:eastAsia="ＭＳ 明朝" w:hAnsi="Arial" w:cs="Arial"/>
        </w:rPr>
        <w:t xml:space="preserve">That said, </w:t>
      </w:r>
      <w:r w:rsidR="00037E5E" w:rsidRPr="00B0761A">
        <w:rPr>
          <w:rFonts w:ascii="Arial" w:eastAsia="ＭＳ 明朝" w:hAnsi="Arial" w:cs="Arial"/>
        </w:rPr>
        <w:t xml:space="preserve">some small measure of rebellion </w:t>
      </w:r>
      <w:r w:rsidR="00CC6C1E" w:rsidRPr="00B0761A">
        <w:rPr>
          <w:rFonts w:ascii="Arial" w:eastAsia="ＭＳ 明朝" w:hAnsi="Arial" w:cs="Arial"/>
        </w:rPr>
        <w:t xml:space="preserve">against cultural restrictions </w:t>
      </w:r>
      <w:r w:rsidR="00037E5E" w:rsidRPr="00B0761A">
        <w:rPr>
          <w:rFonts w:ascii="Arial" w:eastAsia="ＭＳ 明朝" w:hAnsi="Arial" w:cs="Arial"/>
        </w:rPr>
        <w:t xml:space="preserve">was revealed </w:t>
      </w:r>
      <w:r w:rsidR="00005BDF" w:rsidRPr="00B0761A">
        <w:rPr>
          <w:rFonts w:ascii="Arial" w:eastAsia="ＭＳ 明朝" w:hAnsi="Arial" w:cs="Arial"/>
        </w:rPr>
        <w:t>during interviews</w:t>
      </w:r>
      <w:r w:rsidR="00037E5E" w:rsidRPr="00B0761A">
        <w:rPr>
          <w:rFonts w:ascii="Arial" w:eastAsia="ＭＳ 明朝" w:hAnsi="Arial" w:cs="Arial"/>
        </w:rPr>
        <w:t>.</w:t>
      </w:r>
      <w:r w:rsidR="00005BDF" w:rsidRPr="00B0761A">
        <w:rPr>
          <w:rFonts w:ascii="Arial" w:eastAsia="ＭＳ 明朝" w:hAnsi="Arial" w:cs="Arial"/>
        </w:rPr>
        <w:t xml:space="preserve"> </w:t>
      </w:r>
      <w:r w:rsidR="00037E5E" w:rsidRPr="00B0761A">
        <w:rPr>
          <w:rFonts w:ascii="Arial" w:eastAsia="ＭＳ 明朝" w:hAnsi="Arial" w:cs="Arial"/>
        </w:rPr>
        <w:t>T</w:t>
      </w:r>
      <w:r w:rsidR="000D113F" w:rsidRPr="00B0761A">
        <w:rPr>
          <w:rFonts w:ascii="Arial" w:eastAsia="ＭＳ 明朝" w:hAnsi="Arial" w:cs="Arial"/>
        </w:rPr>
        <w:t>hree</w:t>
      </w:r>
      <w:r w:rsidRPr="00B0761A">
        <w:rPr>
          <w:rFonts w:ascii="Arial" w:eastAsia="ＭＳ 明朝" w:hAnsi="Arial" w:cs="Arial"/>
        </w:rPr>
        <w:t xml:space="preserve"> participants </w:t>
      </w:r>
      <w:r w:rsidR="000D113F" w:rsidRPr="00B0761A">
        <w:rPr>
          <w:rFonts w:ascii="Arial" w:eastAsia="ＭＳ 明朝" w:hAnsi="Arial" w:cs="Arial"/>
        </w:rPr>
        <w:t xml:space="preserve">(two </w:t>
      </w:r>
      <w:proofErr w:type="gramStart"/>
      <w:r w:rsidR="000D113F" w:rsidRPr="00B0761A">
        <w:rPr>
          <w:rFonts w:ascii="Arial" w:eastAsia="ＭＳ 明朝" w:hAnsi="Arial" w:cs="Arial"/>
        </w:rPr>
        <w:t>female</w:t>
      </w:r>
      <w:proofErr w:type="gramEnd"/>
      <w:r w:rsidR="000D113F" w:rsidRPr="00B0761A">
        <w:rPr>
          <w:rFonts w:ascii="Arial" w:eastAsia="ＭＳ 明朝" w:hAnsi="Arial" w:cs="Arial"/>
        </w:rPr>
        <w:t xml:space="preserve">, one male) </w:t>
      </w:r>
      <w:r w:rsidR="009A0163" w:rsidRPr="00B0761A">
        <w:rPr>
          <w:rFonts w:ascii="Arial" w:eastAsia="ＭＳ 明朝" w:hAnsi="Arial" w:cs="Arial"/>
        </w:rPr>
        <w:t xml:space="preserve">had </w:t>
      </w:r>
      <w:r w:rsidR="009507B2" w:rsidRPr="00B0761A">
        <w:rPr>
          <w:rFonts w:ascii="Arial" w:eastAsia="ＭＳ 明朝" w:hAnsi="Arial" w:cs="Arial"/>
        </w:rPr>
        <w:t>created</w:t>
      </w:r>
      <w:r w:rsidR="004C2B3D" w:rsidRPr="00B0761A">
        <w:rPr>
          <w:rFonts w:ascii="Arial" w:eastAsia="ＭＳ 明朝" w:hAnsi="Arial" w:cs="Arial"/>
        </w:rPr>
        <w:t xml:space="preserve"> what they called “trusted</w:t>
      </w:r>
      <w:r w:rsidR="00D2523E" w:rsidRPr="00B0761A">
        <w:rPr>
          <w:rFonts w:ascii="Arial" w:eastAsia="ＭＳ 明朝" w:hAnsi="Arial" w:cs="Arial"/>
        </w:rPr>
        <w:t xml:space="preserve"> </w:t>
      </w:r>
      <w:r w:rsidR="004C2B3D" w:rsidRPr="00B0761A">
        <w:rPr>
          <w:rFonts w:ascii="Arial" w:eastAsia="ＭＳ 明朝" w:hAnsi="Arial" w:cs="Arial"/>
        </w:rPr>
        <w:t>friends</w:t>
      </w:r>
      <w:r w:rsidR="00D2523E" w:rsidRPr="00B0761A">
        <w:rPr>
          <w:rFonts w:ascii="Arial" w:eastAsia="ＭＳ 明朝" w:hAnsi="Arial" w:cs="Arial"/>
        </w:rPr>
        <w:t xml:space="preserve"> </w:t>
      </w:r>
      <w:r w:rsidR="004C2B3D" w:rsidRPr="00B0761A">
        <w:rPr>
          <w:rFonts w:ascii="Arial" w:eastAsia="ＭＳ 明朝" w:hAnsi="Arial" w:cs="Arial"/>
        </w:rPr>
        <w:t>only account</w:t>
      </w:r>
      <w:r w:rsidR="00BE33E5" w:rsidRPr="00B0761A">
        <w:rPr>
          <w:rFonts w:ascii="Arial" w:eastAsia="ＭＳ 明朝" w:hAnsi="Arial" w:cs="Arial"/>
        </w:rPr>
        <w:t>s</w:t>
      </w:r>
      <w:r w:rsidR="004C2B3D" w:rsidRPr="00B0761A">
        <w:rPr>
          <w:rFonts w:ascii="Arial" w:eastAsia="ＭＳ 明朝" w:hAnsi="Arial" w:cs="Arial"/>
        </w:rPr>
        <w:t>”.</w:t>
      </w:r>
      <w:r w:rsidR="004E5945" w:rsidRPr="00B0761A">
        <w:rPr>
          <w:rFonts w:ascii="Arial" w:eastAsia="ＭＳ 明朝" w:hAnsi="Arial" w:cs="Arial"/>
        </w:rPr>
        <w:t xml:space="preserve"> These were </w:t>
      </w:r>
      <w:r w:rsidR="00D02023" w:rsidRPr="00B0761A">
        <w:rPr>
          <w:rFonts w:ascii="Arial" w:eastAsia="ＭＳ 明朝" w:hAnsi="Arial" w:cs="Arial"/>
        </w:rPr>
        <w:t>separate</w:t>
      </w:r>
      <w:r w:rsidR="004E5945" w:rsidRPr="00B0761A">
        <w:rPr>
          <w:rFonts w:ascii="Arial" w:eastAsia="ＭＳ 明朝" w:hAnsi="Arial" w:cs="Arial"/>
        </w:rPr>
        <w:t xml:space="preserve"> accounts that </w:t>
      </w:r>
      <w:r w:rsidR="002B0DC3" w:rsidRPr="00B0761A">
        <w:rPr>
          <w:rFonts w:ascii="Arial" w:eastAsia="ＭＳ 明朝" w:hAnsi="Arial" w:cs="Arial"/>
        </w:rPr>
        <w:t xml:space="preserve">were accessible </w:t>
      </w:r>
      <w:r w:rsidR="00CB35A8" w:rsidRPr="00B0761A">
        <w:rPr>
          <w:rFonts w:ascii="Arial" w:eastAsia="ＭＳ 明朝" w:hAnsi="Arial" w:cs="Arial"/>
        </w:rPr>
        <w:t xml:space="preserve">to </w:t>
      </w:r>
      <w:r w:rsidR="002B0DC3" w:rsidRPr="00B0761A">
        <w:rPr>
          <w:rFonts w:ascii="Arial" w:eastAsia="ＭＳ 明朝" w:hAnsi="Arial" w:cs="Arial"/>
        </w:rPr>
        <w:t>their</w:t>
      </w:r>
      <w:r w:rsidR="004E5945" w:rsidRPr="00B0761A">
        <w:rPr>
          <w:rFonts w:ascii="Arial" w:eastAsia="ＭＳ 明朝" w:hAnsi="Arial" w:cs="Arial"/>
        </w:rPr>
        <w:t xml:space="preserve"> most trusted friends</w:t>
      </w:r>
      <w:r w:rsidR="00CB35A8" w:rsidRPr="00B0761A">
        <w:rPr>
          <w:rFonts w:ascii="Arial" w:eastAsia="ＭＳ 明朝" w:hAnsi="Arial" w:cs="Arial"/>
        </w:rPr>
        <w:t xml:space="preserve"> only</w:t>
      </w:r>
      <w:r w:rsidR="002B0DC3" w:rsidRPr="00B0761A">
        <w:rPr>
          <w:rFonts w:ascii="Arial" w:eastAsia="ＭＳ 明朝" w:hAnsi="Arial" w:cs="Arial"/>
        </w:rPr>
        <w:t>, not to p</w:t>
      </w:r>
      <w:r w:rsidR="004E5945" w:rsidRPr="00B0761A">
        <w:rPr>
          <w:rFonts w:ascii="Arial" w:eastAsia="ＭＳ 明朝" w:hAnsi="Arial" w:cs="Arial"/>
        </w:rPr>
        <w:t xml:space="preserve">arents </w:t>
      </w:r>
      <w:r w:rsidR="000E55E8" w:rsidRPr="00B0761A">
        <w:rPr>
          <w:rFonts w:ascii="Arial" w:eastAsia="ＭＳ 明朝" w:hAnsi="Arial" w:cs="Arial"/>
        </w:rPr>
        <w:t>or</w:t>
      </w:r>
      <w:r w:rsidR="004E5945" w:rsidRPr="00B0761A">
        <w:rPr>
          <w:rFonts w:ascii="Arial" w:eastAsia="ＭＳ 明朝" w:hAnsi="Arial" w:cs="Arial"/>
        </w:rPr>
        <w:t xml:space="preserve"> family members.</w:t>
      </w:r>
      <w:r w:rsidR="00C70538" w:rsidRPr="00B0761A">
        <w:rPr>
          <w:rFonts w:ascii="Arial" w:eastAsia="ＭＳ 明朝" w:hAnsi="Arial" w:cs="Arial"/>
        </w:rPr>
        <w:t xml:space="preserve"> </w:t>
      </w:r>
      <w:r w:rsidR="006D55A2" w:rsidRPr="00B0761A">
        <w:rPr>
          <w:rFonts w:ascii="Arial" w:eastAsia="ＭＳ 明朝" w:hAnsi="Arial" w:cs="Arial"/>
        </w:rPr>
        <w:t xml:space="preserve">Some even created several such accounts, </w:t>
      </w:r>
      <w:r w:rsidR="00C25925" w:rsidRPr="00B0761A">
        <w:rPr>
          <w:rFonts w:ascii="Arial" w:eastAsia="ＭＳ 明朝" w:hAnsi="Arial" w:cs="Arial"/>
        </w:rPr>
        <w:t xml:space="preserve">effectively </w:t>
      </w:r>
      <w:r w:rsidR="00861F00" w:rsidRPr="00B0761A">
        <w:rPr>
          <w:rFonts w:ascii="Arial" w:eastAsia="ＭＳ 明朝" w:hAnsi="Arial" w:cs="Arial"/>
        </w:rPr>
        <w:t>using them as a</w:t>
      </w:r>
      <w:r w:rsidR="006D55A2" w:rsidRPr="00B0761A">
        <w:rPr>
          <w:rFonts w:ascii="Arial" w:eastAsia="ＭＳ 明朝" w:hAnsi="Arial" w:cs="Arial"/>
        </w:rPr>
        <w:t xml:space="preserve"> way to partition their followers into groups with </w:t>
      </w:r>
      <w:r w:rsidR="007A1701" w:rsidRPr="00B0761A">
        <w:rPr>
          <w:rFonts w:ascii="Arial" w:eastAsia="ＭＳ 明朝" w:hAnsi="Arial" w:cs="Arial"/>
        </w:rPr>
        <w:t>varying</w:t>
      </w:r>
      <w:r w:rsidR="006D55A2" w:rsidRPr="00B0761A">
        <w:rPr>
          <w:rFonts w:ascii="Arial" w:eastAsia="ＭＳ 明朝" w:hAnsi="Arial" w:cs="Arial"/>
        </w:rPr>
        <w:t xml:space="preserve"> levels of access</w:t>
      </w:r>
      <w:r w:rsidR="00A8767D" w:rsidRPr="00B0761A">
        <w:rPr>
          <w:rFonts w:ascii="Arial" w:eastAsia="ＭＳ 明朝" w:hAnsi="Arial" w:cs="Arial"/>
        </w:rPr>
        <w:t xml:space="preserve"> and trust</w:t>
      </w:r>
      <w:r w:rsidR="006D55A2" w:rsidRPr="00B0761A">
        <w:rPr>
          <w:rFonts w:ascii="Arial" w:eastAsia="ＭＳ 明朝" w:hAnsi="Arial" w:cs="Arial"/>
        </w:rPr>
        <w:t xml:space="preserve">. </w:t>
      </w:r>
      <w:r w:rsidR="0092695C" w:rsidRPr="00B0761A">
        <w:rPr>
          <w:rFonts w:ascii="Arial" w:eastAsia="ＭＳ 明朝" w:hAnsi="Arial" w:cs="Arial"/>
        </w:rPr>
        <w:t xml:space="preserve">This enabled </w:t>
      </w:r>
      <w:r w:rsidR="002B2091" w:rsidRPr="00B0761A">
        <w:rPr>
          <w:rFonts w:ascii="Arial" w:eastAsia="ＭＳ 明朝" w:hAnsi="Arial" w:cs="Arial"/>
        </w:rPr>
        <w:t>them</w:t>
      </w:r>
      <w:r w:rsidR="00C70538" w:rsidRPr="00B0761A">
        <w:rPr>
          <w:rFonts w:ascii="Arial" w:eastAsia="ＭＳ 明朝" w:hAnsi="Arial" w:cs="Arial"/>
        </w:rPr>
        <w:t xml:space="preserve"> </w:t>
      </w:r>
      <w:r w:rsidR="0092695C" w:rsidRPr="00B0761A">
        <w:rPr>
          <w:rFonts w:ascii="Arial" w:eastAsia="ＭＳ 明朝" w:hAnsi="Arial" w:cs="Arial"/>
        </w:rPr>
        <w:t xml:space="preserve">to express themselves more freely without the fear of family </w:t>
      </w:r>
      <w:r w:rsidR="002A500F" w:rsidRPr="00B0761A">
        <w:rPr>
          <w:rFonts w:ascii="Arial" w:eastAsia="ＭＳ 明朝" w:hAnsi="Arial" w:cs="Arial"/>
        </w:rPr>
        <w:t xml:space="preserve">or group </w:t>
      </w:r>
      <w:r w:rsidR="0092695C" w:rsidRPr="00B0761A">
        <w:rPr>
          <w:rFonts w:ascii="Arial" w:eastAsia="ＭＳ 明朝" w:hAnsi="Arial" w:cs="Arial"/>
        </w:rPr>
        <w:t>repercussions.</w:t>
      </w:r>
      <w:r w:rsidR="00892BD0" w:rsidRPr="00B0761A">
        <w:rPr>
          <w:rFonts w:ascii="Arial" w:eastAsia="ＭＳ 明朝" w:hAnsi="Arial" w:cs="Arial"/>
        </w:rPr>
        <w:t xml:space="preserve"> </w:t>
      </w:r>
      <w:r w:rsidR="00DA5924" w:rsidRPr="00B0761A">
        <w:rPr>
          <w:rFonts w:ascii="Arial" w:eastAsia="ＭＳ 明朝" w:hAnsi="Arial" w:cs="Arial"/>
          <w:highlight w:val="yellow"/>
        </w:rPr>
        <w:t>Ironically, this</w:t>
      </w:r>
      <w:r w:rsidR="00892BD0" w:rsidRPr="00B0761A">
        <w:rPr>
          <w:rFonts w:ascii="Arial" w:eastAsia="ＭＳ 明朝" w:hAnsi="Arial" w:cs="Arial"/>
          <w:highlight w:val="yellow"/>
        </w:rPr>
        <w:t xml:space="preserve"> </w:t>
      </w:r>
      <w:r w:rsidR="009537EC" w:rsidRPr="00B0761A">
        <w:rPr>
          <w:rFonts w:ascii="Arial" w:eastAsia="ＭＳ 明朝" w:hAnsi="Arial" w:cs="Arial"/>
          <w:highlight w:val="yellow"/>
        </w:rPr>
        <w:t xml:space="preserve">rebellious </w:t>
      </w:r>
      <w:r w:rsidR="00B57B58" w:rsidRPr="00B0761A">
        <w:rPr>
          <w:rFonts w:ascii="Arial" w:eastAsia="ＭＳ 明朝" w:hAnsi="Arial" w:cs="Arial"/>
          <w:highlight w:val="yellow"/>
        </w:rPr>
        <w:t xml:space="preserve">behavior is </w:t>
      </w:r>
      <w:r w:rsidR="007D3CCD" w:rsidRPr="00B0761A">
        <w:rPr>
          <w:rFonts w:ascii="Arial" w:eastAsia="ＭＳ 明朝" w:hAnsi="Arial" w:cs="Arial"/>
          <w:highlight w:val="yellow"/>
        </w:rPr>
        <w:t>entirely</w:t>
      </w:r>
      <w:r w:rsidR="00B57B58" w:rsidRPr="00B0761A">
        <w:rPr>
          <w:rFonts w:ascii="Arial" w:eastAsia="ＭＳ 明朝" w:hAnsi="Arial" w:cs="Arial"/>
          <w:highlight w:val="yellow"/>
        </w:rPr>
        <w:t xml:space="preserve"> consistent with</w:t>
      </w:r>
      <w:r w:rsidR="00892BD0" w:rsidRPr="00B0761A">
        <w:rPr>
          <w:rFonts w:ascii="Arial" w:eastAsia="ＭＳ 明朝" w:hAnsi="Arial" w:cs="Arial"/>
          <w:highlight w:val="yellow"/>
        </w:rPr>
        <w:t xml:space="preserve"> </w:t>
      </w:r>
      <w:r w:rsidR="004F1014" w:rsidRPr="00B0761A">
        <w:rPr>
          <w:rFonts w:ascii="Arial" w:eastAsia="ＭＳ 明朝" w:hAnsi="Arial" w:cs="Arial"/>
          <w:highlight w:val="yellow"/>
        </w:rPr>
        <w:t>collectivism</w:t>
      </w:r>
      <w:r w:rsidR="00892BD0" w:rsidRPr="00B0761A">
        <w:rPr>
          <w:rFonts w:ascii="Arial" w:eastAsia="ＭＳ 明朝" w:hAnsi="Arial" w:cs="Arial"/>
          <w:highlight w:val="yellow"/>
        </w:rPr>
        <w:t xml:space="preserve">, as </w:t>
      </w:r>
      <w:r w:rsidR="009537EC" w:rsidRPr="00B0761A">
        <w:rPr>
          <w:rFonts w:ascii="Arial" w:eastAsia="ＭＳ 明朝" w:hAnsi="Arial" w:cs="Arial"/>
          <w:highlight w:val="yellow"/>
        </w:rPr>
        <w:t>it</w:t>
      </w:r>
      <w:r w:rsidR="00B57B58" w:rsidRPr="00B0761A">
        <w:rPr>
          <w:rFonts w:ascii="Arial" w:eastAsia="ＭＳ 明朝" w:hAnsi="Arial" w:cs="Arial"/>
          <w:highlight w:val="yellow"/>
        </w:rPr>
        <w:t xml:space="preserve"> is “rebellion in private”</w:t>
      </w:r>
      <w:r w:rsidR="00332F25" w:rsidRPr="00B0761A">
        <w:rPr>
          <w:rFonts w:ascii="Arial" w:eastAsia="ＭＳ 明朝" w:hAnsi="Arial" w:cs="Arial"/>
          <w:highlight w:val="yellow"/>
        </w:rPr>
        <w:t>, and</w:t>
      </w:r>
      <w:r w:rsidR="005429EF" w:rsidRPr="00B0761A">
        <w:rPr>
          <w:rFonts w:ascii="Arial" w:eastAsia="ＭＳ 明朝" w:hAnsi="Arial" w:cs="Arial"/>
          <w:highlight w:val="yellow"/>
        </w:rPr>
        <w:t xml:space="preserve"> invisible to those</w:t>
      </w:r>
      <w:r w:rsidR="00892BD0" w:rsidRPr="00B0761A">
        <w:rPr>
          <w:rFonts w:ascii="Arial" w:eastAsia="ＭＳ 明朝" w:hAnsi="Arial" w:cs="Arial"/>
          <w:highlight w:val="yellow"/>
        </w:rPr>
        <w:t xml:space="preserve"> who </w:t>
      </w:r>
      <w:r w:rsidR="005429EF" w:rsidRPr="00B0761A">
        <w:rPr>
          <w:rFonts w:ascii="Arial" w:eastAsia="ＭＳ 明朝" w:hAnsi="Arial" w:cs="Arial"/>
          <w:highlight w:val="yellow"/>
        </w:rPr>
        <w:t>w</w:t>
      </w:r>
      <w:r w:rsidR="00B57B58" w:rsidRPr="00B0761A">
        <w:rPr>
          <w:rFonts w:ascii="Arial" w:eastAsia="ＭＳ 明朝" w:hAnsi="Arial" w:cs="Arial"/>
          <w:highlight w:val="yellow"/>
        </w:rPr>
        <w:t>ould otherwise</w:t>
      </w:r>
      <w:r w:rsidR="00892BD0" w:rsidRPr="00B0761A">
        <w:rPr>
          <w:rFonts w:ascii="Arial" w:eastAsia="ＭＳ 明朝" w:hAnsi="Arial" w:cs="Arial"/>
          <w:highlight w:val="yellow"/>
        </w:rPr>
        <w:t xml:space="preserve"> impose </w:t>
      </w:r>
      <w:r w:rsidR="007A07BC" w:rsidRPr="00B0761A">
        <w:rPr>
          <w:rFonts w:ascii="Arial" w:eastAsia="ＭＳ 明朝" w:hAnsi="Arial" w:cs="Arial"/>
          <w:highlight w:val="yellow"/>
        </w:rPr>
        <w:t xml:space="preserve">cultural </w:t>
      </w:r>
      <w:r w:rsidR="00892BD0" w:rsidRPr="00B0761A">
        <w:rPr>
          <w:rFonts w:ascii="Arial" w:eastAsia="ＭＳ 明朝" w:hAnsi="Arial" w:cs="Arial"/>
          <w:highlight w:val="yellow"/>
        </w:rPr>
        <w:t>sanctions.</w:t>
      </w:r>
    </w:p>
    <w:p w14:paraId="39F51BA7" w14:textId="77777777" w:rsidR="00471B01" w:rsidRPr="00B0761A" w:rsidRDefault="00471B01" w:rsidP="00AC51C9">
      <w:pPr>
        <w:pStyle w:val="PlainText"/>
        <w:rPr>
          <w:rFonts w:ascii="Arial" w:eastAsia="ＭＳ 明朝" w:hAnsi="Arial" w:cs="Arial"/>
        </w:rPr>
      </w:pPr>
    </w:p>
    <w:p w14:paraId="5CC1C3D1" w14:textId="77777777" w:rsidR="00920C3F" w:rsidRPr="00B0761A" w:rsidRDefault="00920C3F" w:rsidP="00AC51C9">
      <w:pPr>
        <w:pStyle w:val="PlainText"/>
        <w:rPr>
          <w:rFonts w:ascii="Arial" w:eastAsia="ＭＳ 明朝" w:hAnsi="Arial" w:cs="Arial"/>
        </w:rPr>
      </w:pPr>
    </w:p>
    <w:p w14:paraId="6F22462A" w14:textId="371932E1" w:rsidR="005B21F7" w:rsidRPr="00B0761A" w:rsidRDefault="00920C3F" w:rsidP="00AC51C9">
      <w:pPr>
        <w:pStyle w:val="PlainText"/>
        <w:rPr>
          <w:rFonts w:ascii="Arial" w:eastAsia="ＭＳ 明朝" w:hAnsi="Arial" w:cs="Arial"/>
          <w:b/>
        </w:rPr>
      </w:pPr>
      <w:r w:rsidRPr="00B0761A">
        <w:rPr>
          <w:rFonts w:ascii="Arial" w:eastAsia="ＭＳ 明朝" w:hAnsi="Arial" w:cs="Arial"/>
          <w:b/>
        </w:rPr>
        <w:t>7 Religious impacts</w:t>
      </w:r>
    </w:p>
    <w:p w14:paraId="72300413" w14:textId="77777777" w:rsidR="00920C3F" w:rsidRPr="00B0761A" w:rsidRDefault="00920C3F" w:rsidP="00AC51C9">
      <w:pPr>
        <w:pStyle w:val="PlainText"/>
        <w:rPr>
          <w:rFonts w:ascii="Arial" w:eastAsia="ＭＳ 明朝" w:hAnsi="Arial" w:cs="Arial"/>
        </w:rPr>
      </w:pPr>
    </w:p>
    <w:p w14:paraId="1FBCE02B" w14:textId="6B7EC8AE" w:rsidR="005229B1" w:rsidRPr="00B0761A" w:rsidRDefault="00F205F7" w:rsidP="005229B1">
      <w:pPr>
        <w:pStyle w:val="PlainText"/>
        <w:rPr>
          <w:rFonts w:ascii="Arial" w:eastAsia="ＭＳ 明朝" w:hAnsi="Arial" w:cs="Arial"/>
        </w:rPr>
      </w:pPr>
      <w:r w:rsidRPr="00B0761A">
        <w:rPr>
          <w:rFonts w:ascii="Arial" w:eastAsia="ＭＳ 明朝" w:hAnsi="Arial" w:cs="Arial"/>
        </w:rPr>
        <w:t xml:space="preserve">The data from the religious scale </w:t>
      </w:r>
      <w:r w:rsidR="00A6742C" w:rsidRPr="00B0761A">
        <w:rPr>
          <w:rFonts w:ascii="Arial" w:eastAsia="ＭＳ 明朝" w:hAnsi="Arial" w:cs="Arial"/>
        </w:rPr>
        <w:t>showed that participants were less certain about the impact of Islamic beliefs and teachings on their engagement with social media platforms.</w:t>
      </w:r>
      <w:r w:rsidR="005229B1" w:rsidRPr="00B0761A">
        <w:rPr>
          <w:rFonts w:ascii="Arial" w:eastAsia="ＭＳ 明朝" w:hAnsi="Arial" w:cs="Arial"/>
        </w:rPr>
        <w:t xml:space="preserve"> </w:t>
      </w:r>
      <w:r w:rsidR="00465540" w:rsidRPr="00B0761A">
        <w:rPr>
          <w:rFonts w:ascii="Arial" w:eastAsia="ＭＳ 明朝" w:hAnsi="Arial" w:cs="Arial"/>
        </w:rPr>
        <w:t xml:space="preserve">The </w:t>
      </w:r>
      <w:r w:rsidR="005229B1" w:rsidRPr="00B0761A">
        <w:rPr>
          <w:rFonts w:ascii="Arial" w:eastAsia="ＭＳ 明朝" w:hAnsi="Arial" w:cs="Arial"/>
        </w:rPr>
        <w:t>overall mean</w:t>
      </w:r>
      <w:r w:rsidR="00465540" w:rsidRPr="00B0761A">
        <w:rPr>
          <w:rFonts w:ascii="Arial" w:eastAsia="ＭＳ 明朝" w:hAnsi="Arial" w:cs="Arial"/>
        </w:rPr>
        <w:t xml:space="preserve"> across all statements was</w:t>
      </w:r>
      <w:r w:rsidR="005229B1" w:rsidRPr="00B0761A">
        <w:rPr>
          <w:rFonts w:ascii="Arial" w:eastAsia="ＭＳ 明朝" w:hAnsi="Arial" w:cs="Arial"/>
        </w:rPr>
        <w:t xml:space="preserve"> </w:t>
      </w:r>
      <w:r w:rsidR="00A24034" w:rsidRPr="00B0761A">
        <w:rPr>
          <w:rFonts w:ascii="Arial" w:eastAsia="ＭＳ 明朝" w:hAnsi="Arial" w:cs="Arial"/>
        </w:rPr>
        <w:t>2.40 out of 4.00 (“</w:t>
      </w:r>
      <w:r w:rsidR="00A94EB0" w:rsidRPr="00B0761A">
        <w:rPr>
          <w:rFonts w:ascii="Arial" w:eastAsia="ＭＳ 明朝" w:hAnsi="Arial" w:cs="Arial"/>
        </w:rPr>
        <w:t>s</w:t>
      </w:r>
      <w:r w:rsidR="00215022" w:rsidRPr="00B0761A">
        <w:rPr>
          <w:rFonts w:ascii="Arial" w:eastAsia="ＭＳ 明朝" w:hAnsi="Arial" w:cs="Arial"/>
        </w:rPr>
        <w:t>ometimes”), and responses ranged from 2.00 (“sometimes”) to 2.96 (“</w:t>
      </w:r>
      <w:r w:rsidR="007C00C7" w:rsidRPr="00B0761A">
        <w:rPr>
          <w:rFonts w:ascii="Arial" w:eastAsia="ＭＳ 明朝" w:hAnsi="Arial" w:cs="Arial"/>
        </w:rPr>
        <w:t>frequently</w:t>
      </w:r>
      <w:r w:rsidR="00215022" w:rsidRPr="00B0761A">
        <w:rPr>
          <w:rFonts w:ascii="Arial" w:eastAsia="ＭＳ 明朝" w:hAnsi="Arial" w:cs="Arial"/>
        </w:rPr>
        <w:t>”).</w:t>
      </w:r>
      <w:r w:rsidR="005229B1" w:rsidRPr="00B0761A">
        <w:rPr>
          <w:rFonts w:ascii="Arial" w:eastAsia="ＭＳ 明朝" w:hAnsi="Arial" w:cs="Arial"/>
        </w:rPr>
        <w:t xml:space="preserve"> Participants responded “</w:t>
      </w:r>
      <w:bookmarkStart w:id="34" w:name="OLE_LINK24"/>
      <w:bookmarkStart w:id="35" w:name="OLE_LINK25"/>
      <w:r w:rsidR="00B90A4D" w:rsidRPr="00B0761A">
        <w:rPr>
          <w:rFonts w:ascii="Arial" w:eastAsia="ＭＳ 明朝" w:hAnsi="Arial" w:cs="Arial"/>
        </w:rPr>
        <w:t>frequently</w:t>
      </w:r>
      <w:bookmarkEnd w:id="34"/>
      <w:bookmarkEnd w:id="35"/>
      <w:r w:rsidR="005229B1" w:rsidRPr="00B0761A">
        <w:rPr>
          <w:rFonts w:ascii="Arial" w:eastAsia="ＭＳ 明朝" w:hAnsi="Arial" w:cs="Arial"/>
        </w:rPr>
        <w:t xml:space="preserve">” </w:t>
      </w:r>
      <w:r w:rsidR="00215022" w:rsidRPr="00B0761A">
        <w:rPr>
          <w:rFonts w:ascii="Arial" w:eastAsia="ＭＳ 明朝" w:hAnsi="Arial" w:cs="Arial"/>
        </w:rPr>
        <w:t>to</w:t>
      </w:r>
      <w:r w:rsidR="005229B1" w:rsidRPr="00B0761A">
        <w:rPr>
          <w:rFonts w:ascii="Arial" w:eastAsia="ＭＳ 明朝" w:hAnsi="Arial" w:cs="Arial"/>
        </w:rPr>
        <w:t xml:space="preserve"> seven of the scale statements, the </w:t>
      </w:r>
      <w:r w:rsidR="00A6742C" w:rsidRPr="00B0761A">
        <w:rPr>
          <w:rFonts w:ascii="Arial" w:eastAsia="ＭＳ 明朝" w:hAnsi="Arial" w:cs="Arial"/>
        </w:rPr>
        <w:t xml:space="preserve">five </w:t>
      </w:r>
      <w:r w:rsidR="005229B1" w:rsidRPr="00B0761A">
        <w:rPr>
          <w:rFonts w:ascii="Arial" w:eastAsia="ＭＳ 明朝" w:hAnsi="Arial" w:cs="Arial"/>
        </w:rPr>
        <w:t>most notable being:</w:t>
      </w:r>
    </w:p>
    <w:p w14:paraId="2BF09A14" w14:textId="77777777" w:rsidR="005229B1" w:rsidRPr="00B0761A" w:rsidRDefault="005229B1" w:rsidP="005229B1">
      <w:pPr>
        <w:pStyle w:val="PlainText"/>
        <w:rPr>
          <w:rFonts w:ascii="Arial" w:eastAsia="ＭＳ 明朝" w:hAnsi="Arial" w:cs="Arial"/>
        </w:rPr>
      </w:pPr>
    </w:p>
    <w:p w14:paraId="4853BD8B" w14:textId="6C8D53BB" w:rsidR="005229B1" w:rsidRPr="00B0761A" w:rsidRDefault="005229B1" w:rsidP="005229B1">
      <w:pPr>
        <w:pStyle w:val="PlainText"/>
        <w:numPr>
          <w:ilvl w:val="0"/>
          <w:numId w:val="4"/>
        </w:numPr>
        <w:rPr>
          <w:rFonts w:ascii="Arial" w:eastAsia="ＭＳ 明朝" w:hAnsi="Arial" w:cs="Arial"/>
        </w:rPr>
      </w:pPr>
      <w:r w:rsidRPr="00B0761A">
        <w:rPr>
          <w:rFonts w:ascii="Arial" w:eastAsia="ＭＳ 明朝" w:hAnsi="Arial" w:cs="Arial"/>
        </w:rPr>
        <w:t xml:space="preserve">“My faith in the existence </w:t>
      </w:r>
      <w:r w:rsidR="000F2BCF" w:rsidRPr="00B0761A">
        <w:rPr>
          <w:rFonts w:ascii="Arial" w:eastAsia="ＭＳ 明朝" w:hAnsi="Arial" w:cs="Arial"/>
        </w:rPr>
        <w:t xml:space="preserve">of </w:t>
      </w:r>
      <w:r w:rsidRPr="00B0761A">
        <w:rPr>
          <w:rFonts w:ascii="Arial" w:eastAsia="ＭＳ 明朝" w:hAnsi="Arial" w:cs="Arial"/>
        </w:rPr>
        <w:t>God is constant” (mean 2.96).</w:t>
      </w:r>
    </w:p>
    <w:p w14:paraId="4F9B53E3" w14:textId="77777777" w:rsidR="005229B1" w:rsidRPr="00B0761A" w:rsidRDefault="005229B1" w:rsidP="005229B1">
      <w:pPr>
        <w:pStyle w:val="PlainText"/>
        <w:numPr>
          <w:ilvl w:val="0"/>
          <w:numId w:val="4"/>
        </w:numPr>
        <w:rPr>
          <w:rFonts w:ascii="Arial" w:eastAsia="ＭＳ 明朝" w:hAnsi="Arial" w:cs="Arial"/>
        </w:rPr>
      </w:pPr>
      <w:r w:rsidRPr="00B0761A">
        <w:rPr>
          <w:rFonts w:ascii="Arial" w:eastAsia="ＭＳ 明朝" w:hAnsi="Arial" w:cs="Arial"/>
        </w:rPr>
        <w:t>“I refrain from insulting and abusing others in my posts” (mean 2.81).</w:t>
      </w:r>
    </w:p>
    <w:p w14:paraId="14EE15DE" w14:textId="19E12029" w:rsidR="005229B1" w:rsidRPr="00B0761A" w:rsidRDefault="005229B1" w:rsidP="005229B1">
      <w:pPr>
        <w:pStyle w:val="PlainText"/>
        <w:numPr>
          <w:ilvl w:val="0"/>
          <w:numId w:val="4"/>
        </w:numPr>
        <w:rPr>
          <w:rFonts w:ascii="Arial" w:eastAsia="ＭＳ 明朝" w:hAnsi="Arial" w:cs="Arial"/>
        </w:rPr>
      </w:pPr>
      <w:r w:rsidRPr="00B0761A">
        <w:rPr>
          <w:rFonts w:ascii="Arial" w:eastAsia="ＭＳ 明朝" w:hAnsi="Arial" w:cs="Arial"/>
        </w:rPr>
        <w:t xml:space="preserve">“To be constantly in contact with God is extremely important </w:t>
      </w:r>
      <w:r w:rsidR="00783E4D" w:rsidRPr="00B0761A">
        <w:rPr>
          <w:rFonts w:ascii="Arial" w:eastAsia="ＭＳ 明朝" w:hAnsi="Arial" w:cs="Arial"/>
        </w:rPr>
        <w:t>to</w:t>
      </w:r>
      <w:r w:rsidRPr="00B0761A">
        <w:rPr>
          <w:rFonts w:ascii="Arial" w:eastAsia="ＭＳ 明朝" w:hAnsi="Arial" w:cs="Arial"/>
        </w:rPr>
        <w:t xml:space="preserve"> me” (mean 2.78).</w:t>
      </w:r>
    </w:p>
    <w:p w14:paraId="0CC9966E" w14:textId="260647EC" w:rsidR="005229B1" w:rsidRPr="00B0761A" w:rsidRDefault="005229B1" w:rsidP="005229B1">
      <w:pPr>
        <w:pStyle w:val="PlainText"/>
        <w:numPr>
          <w:ilvl w:val="0"/>
          <w:numId w:val="4"/>
        </w:numPr>
        <w:rPr>
          <w:rFonts w:ascii="Arial" w:eastAsia="ＭＳ 明朝" w:hAnsi="Arial" w:cs="Arial"/>
        </w:rPr>
      </w:pPr>
      <w:r w:rsidRPr="00B0761A">
        <w:rPr>
          <w:rFonts w:ascii="Arial" w:eastAsia="ＭＳ 明朝" w:hAnsi="Arial" w:cs="Arial"/>
        </w:rPr>
        <w:t xml:space="preserve">“Following Islamic teachings is extremely important </w:t>
      </w:r>
      <w:r w:rsidR="00783E4D" w:rsidRPr="00B0761A">
        <w:rPr>
          <w:rFonts w:ascii="Arial" w:eastAsia="ＭＳ 明朝" w:hAnsi="Arial" w:cs="Arial"/>
        </w:rPr>
        <w:t>to</w:t>
      </w:r>
      <w:r w:rsidRPr="00B0761A">
        <w:rPr>
          <w:rFonts w:ascii="Arial" w:eastAsia="ＭＳ 明朝" w:hAnsi="Arial" w:cs="Arial"/>
        </w:rPr>
        <w:t xml:space="preserve"> me” (mean 2.70).</w:t>
      </w:r>
    </w:p>
    <w:p w14:paraId="2C9CB6F4" w14:textId="77777777" w:rsidR="005229B1" w:rsidRPr="00B0761A" w:rsidRDefault="005229B1" w:rsidP="005229B1">
      <w:pPr>
        <w:pStyle w:val="PlainText"/>
        <w:numPr>
          <w:ilvl w:val="0"/>
          <w:numId w:val="4"/>
        </w:numPr>
        <w:rPr>
          <w:rFonts w:ascii="Arial" w:eastAsia="ＭＳ 明朝" w:hAnsi="Arial" w:cs="Arial"/>
        </w:rPr>
      </w:pPr>
      <w:r w:rsidRPr="00B0761A">
        <w:rPr>
          <w:rFonts w:ascii="Arial" w:eastAsia="ＭＳ 明朝" w:hAnsi="Arial" w:cs="Arial"/>
        </w:rPr>
        <w:t>“You must obey your parents if they ask you to use any of the social media in certain ways” (mean 2.63).</w:t>
      </w:r>
    </w:p>
    <w:p w14:paraId="132382F0" w14:textId="77777777" w:rsidR="005229B1" w:rsidRPr="00B0761A" w:rsidRDefault="005229B1" w:rsidP="005229B1">
      <w:pPr>
        <w:pStyle w:val="PlainText"/>
        <w:rPr>
          <w:rFonts w:ascii="Arial" w:eastAsia="ＭＳ 明朝" w:hAnsi="Arial" w:cs="Arial"/>
        </w:rPr>
      </w:pPr>
    </w:p>
    <w:p w14:paraId="75E60BC5" w14:textId="207A38FC" w:rsidR="005229B1" w:rsidRPr="00B0761A" w:rsidRDefault="007D56EB" w:rsidP="005229B1">
      <w:pPr>
        <w:pStyle w:val="PlainText"/>
        <w:rPr>
          <w:rFonts w:ascii="Arial" w:eastAsia="ＭＳ 明朝" w:hAnsi="Arial" w:cs="Arial"/>
        </w:rPr>
      </w:pPr>
      <w:r w:rsidRPr="00B0761A">
        <w:rPr>
          <w:rFonts w:ascii="Arial" w:eastAsia="ＭＳ 明朝" w:hAnsi="Arial" w:cs="Arial"/>
        </w:rPr>
        <w:t>The</w:t>
      </w:r>
      <w:r w:rsidR="005E6035" w:rsidRPr="00B0761A">
        <w:rPr>
          <w:rFonts w:ascii="Arial" w:eastAsia="ＭＳ 明朝" w:hAnsi="Arial" w:cs="Arial"/>
        </w:rPr>
        <w:t>se</w:t>
      </w:r>
      <w:r w:rsidR="00572059" w:rsidRPr="00B0761A">
        <w:rPr>
          <w:rFonts w:ascii="Arial" w:eastAsia="ＭＳ 明朝" w:hAnsi="Arial" w:cs="Arial"/>
        </w:rPr>
        <w:t xml:space="preserve"> results suggest that </w:t>
      </w:r>
      <w:r w:rsidR="005229B1" w:rsidRPr="00B0761A">
        <w:rPr>
          <w:rFonts w:ascii="Arial" w:eastAsia="ＭＳ 明朝" w:hAnsi="Arial" w:cs="Arial"/>
        </w:rPr>
        <w:t xml:space="preserve">Islamic teaching and beliefs </w:t>
      </w:r>
      <w:r w:rsidR="00572059" w:rsidRPr="00B0761A">
        <w:rPr>
          <w:rFonts w:ascii="Arial" w:eastAsia="ＭＳ 明朝" w:hAnsi="Arial" w:cs="Arial"/>
        </w:rPr>
        <w:t xml:space="preserve">have at least some influence </w:t>
      </w:r>
      <w:r w:rsidR="005229B1" w:rsidRPr="00B0761A">
        <w:rPr>
          <w:rFonts w:ascii="Arial" w:eastAsia="ＭＳ 明朝" w:hAnsi="Arial" w:cs="Arial"/>
        </w:rPr>
        <w:t xml:space="preserve">on youth engagement with social media platforms. </w:t>
      </w:r>
      <w:r w:rsidR="000B20CB" w:rsidRPr="00B0761A">
        <w:rPr>
          <w:rFonts w:ascii="Arial" w:eastAsia="ＭＳ 明朝" w:hAnsi="Arial" w:cs="Arial"/>
        </w:rPr>
        <w:t xml:space="preserve">In particular, </w:t>
      </w:r>
      <w:r w:rsidR="00B5246C" w:rsidRPr="00B0761A">
        <w:rPr>
          <w:rFonts w:ascii="Arial" w:eastAsia="ＭＳ 明朝" w:hAnsi="Arial" w:cs="Arial"/>
        </w:rPr>
        <w:t>religious influences</w:t>
      </w:r>
      <w:r w:rsidR="005229B1" w:rsidRPr="00B0761A">
        <w:rPr>
          <w:rFonts w:ascii="Arial" w:eastAsia="ＭＳ 明朝" w:hAnsi="Arial" w:cs="Arial"/>
        </w:rPr>
        <w:t xml:space="preserve"> seem to enhance the self-monitoring and self-control that</w:t>
      </w:r>
      <w:r w:rsidR="00430EFD" w:rsidRPr="00B0761A">
        <w:rPr>
          <w:rFonts w:ascii="Arial" w:eastAsia="ＭＳ 明朝" w:hAnsi="Arial" w:cs="Arial"/>
        </w:rPr>
        <w:t xml:space="preserve"> Saudi youth already practice</w:t>
      </w:r>
      <w:r w:rsidR="005229B1" w:rsidRPr="00B0761A">
        <w:rPr>
          <w:rFonts w:ascii="Arial" w:eastAsia="ＭＳ 明朝" w:hAnsi="Arial" w:cs="Arial"/>
        </w:rPr>
        <w:t xml:space="preserve"> </w:t>
      </w:r>
      <w:r w:rsidR="00430EFD" w:rsidRPr="00B0761A">
        <w:rPr>
          <w:rFonts w:ascii="Arial" w:eastAsia="ＭＳ 明朝" w:hAnsi="Arial" w:cs="Arial"/>
        </w:rPr>
        <w:t>on</w:t>
      </w:r>
      <w:r w:rsidR="005229B1" w:rsidRPr="00B0761A">
        <w:rPr>
          <w:rFonts w:ascii="Arial" w:eastAsia="ＭＳ 明朝" w:hAnsi="Arial" w:cs="Arial"/>
        </w:rPr>
        <w:t xml:space="preserve"> social media.</w:t>
      </w:r>
    </w:p>
    <w:p w14:paraId="155E7AE2" w14:textId="77777777" w:rsidR="005229B1" w:rsidRPr="00B0761A" w:rsidRDefault="005229B1" w:rsidP="005229B1">
      <w:pPr>
        <w:pStyle w:val="PlainText"/>
        <w:rPr>
          <w:rFonts w:ascii="Arial" w:eastAsia="ＭＳ 明朝" w:hAnsi="Arial" w:cs="Arial"/>
        </w:rPr>
      </w:pPr>
    </w:p>
    <w:p w14:paraId="76ACB09E" w14:textId="28BB3834" w:rsidR="005229B1" w:rsidRPr="00B0761A" w:rsidRDefault="007B3A63" w:rsidP="005229B1">
      <w:pPr>
        <w:pStyle w:val="PlainText"/>
        <w:rPr>
          <w:rFonts w:ascii="Arial" w:eastAsia="ＭＳ 明朝" w:hAnsi="Arial" w:cs="Arial"/>
        </w:rPr>
      </w:pPr>
      <w:r w:rsidRPr="00B0761A">
        <w:rPr>
          <w:rFonts w:ascii="Arial" w:eastAsia="ＭＳ 明朝" w:hAnsi="Arial" w:cs="Arial"/>
        </w:rPr>
        <w:t xml:space="preserve">To explore this further, </w:t>
      </w:r>
      <w:r w:rsidR="00805339" w:rsidRPr="00B0761A">
        <w:rPr>
          <w:rFonts w:ascii="Arial" w:eastAsia="ＭＳ 明朝" w:hAnsi="Arial" w:cs="Arial"/>
        </w:rPr>
        <w:t xml:space="preserve">we asked </w:t>
      </w:r>
      <w:r w:rsidR="005229B1" w:rsidRPr="00B0761A">
        <w:rPr>
          <w:rFonts w:ascii="Arial" w:eastAsia="ＭＳ 明朝" w:hAnsi="Arial" w:cs="Arial"/>
        </w:rPr>
        <w:t xml:space="preserve">participants </w:t>
      </w:r>
      <w:r w:rsidR="00E040C2" w:rsidRPr="00B0761A">
        <w:rPr>
          <w:rFonts w:ascii="Arial" w:eastAsia="ＭＳ 明朝" w:hAnsi="Arial" w:cs="Arial"/>
        </w:rPr>
        <w:t xml:space="preserve">(both on the religious scale and during the interview) </w:t>
      </w:r>
      <w:r w:rsidR="00C25727" w:rsidRPr="00B0761A">
        <w:rPr>
          <w:rFonts w:ascii="Arial" w:eastAsia="ＭＳ 明朝" w:hAnsi="Arial" w:cs="Arial"/>
        </w:rPr>
        <w:t>whether</w:t>
      </w:r>
      <w:r w:rsidR="005229B1" w:rsidRPr="00B0761A">
        <w:rPr>
          <w:rFonts w:ascii="Arial" w:eastAsia="ＭＳ 明朝" w:hAnsi="Arial" w:cs="Arial"/>
        </w:rPr>
        <w:t xml:space="preserve"> they follow</w:t>
      </w:r>
      <w:r w:rsidR="004C33CB" w:rsidRPr="00B0761A">
        <w:rPr>
          <w:rFonts w:ascii="Arial" w:eastAsia="ＭＳ 明朝" w:hAnsi="Arial" w:cs="Arial"/>
        </w:rPr>
        <w:t>ed</w:t>
      </w:r>
      <w:r w:rsidR="005229B1" w:rsidRPr="00B0761A">
        <w:rPr>
          <w:rFonts w:ascii="Arial" w:eastAsia="ＭＳ 明朝" w:hAnsi="Arial" w:cs="Arial"/>
        </w:rPr>
        <w:t xml:space="preserve"> </w:t>
      </w:r>
      <w:r w:rsidR="00210036" w:rsidRPr="00B0761A">
        <w:rPr>
          <w:rFonts w:ascii="Arial" w:eastAsia="ＭＳ 明朝" w:hAnsi="Arial" w:cs="Arial"/>
        </w:rPr>
        <w:t>i</w:t>
      </w:r>
      <w:r w:rsidR="005229B1" w:rsidRPr="00B0761A">
        <w:rPr>
          <w:rFonts w:ascii="Arial" w:eastAsia="ＭＳ 明朝" w:hAnsi="Arial" w:cs="Arial"/>
        </w:rPr>
        <w:t xml:space="preserve">mams on social media networks. Participants varied in their attitudes </w:t>
      </w:r>
      <w:r w:rsidR="00603B29" w:rsidRPr="00B0761A">
        <w:rPr>
          <w:rFonts w:ascii="Arial" w:eastAsia="ＭＳ 明朝" w:hAnsi="Arial" w:cs="Arial"/>
        </w:rPr>
        <w:t>to</w:t>
      </w:r>
      <w:r w:rsidR="005229B1" w:rsidRPr="00B0761A">
        <w:rPr>
          <w:rFonts w:ascii="Arial" w:eastAsia="ＭＳ 明朝" w:hAnsi="Arial" w:cs="Arial"/>
        </w:rPr>
        <w:t xml:space="preserve"> online communication with religious leaders, and responses </w:t>
      </w:r>
      <w:r w:rsidR="00CC799C" w:rsidRPr="00B0761A">
        <w:rPr>
          <w:rFonts w:ascii="Arial" w:eastAsia="ＭＳ 明朝" w:hAnsi="Arial" w:cs="Arial"/>
        </w:rPr>
        <w:t>fell</w:t>
      </w:r>
      <w:r w:rsidR="005229B1" w:rsidRPr="00B0761A">
        <w:rPr>
          <w:rFonts w:ascii="Arial" w:eastAsia="ＭＳ 明朝" w:hAnsi="Arial" w:cs="Arial"/>
        </w:rPr>
        <w:t xml:space="preserve"> into three </w:t>
      </w:r>
      <w:r w:rsidR="009D7F47" w:rsidRPr="00B0761A">
        <w:rPr>
          <w:rFonts w:ascii="Arial" w:eastAsia="ＭＳ 明朝" w:hAnsi="Arial" w:cs="Arial"/>
        </w:rPr>
        <w:t>groups</w:t>
      </w:r>
      <w:r w:rsidR="005229B1" w:rsidRPr="00B0761A">
        <w:rPr>
          <w:rFonts w:ascii="Arial" w:eastAsia="ＭＳ 明朝" w:hAnsi="Arial" w:cs="Arial"/>
        </w:rPr>
        <w:t xml:space="preserve">. </w:t>
      </w:r>
      <w:r w:rsidR="00D52FC8" w:rsidRPr="00B0761A">
        <w:rPr>
          <w:rFonts w:ascii="Arial" w:eastAsia="ＭＳ 明朝" w:hAnsi="Arial" w:cs="Arial"/>
        </w:rPr>
        <w:t>The first group</w:t>
      </w:r>
      <w:r w:rsidR="005229B1" w:rsidRPr="00B0761A">
        <w:rPr>
          <w:rFonts w:ascii="Arial" w:eastAsia="ＭＳ 明朝" w:hAnsi="Arial" w:cs="Arial"/>
        </w:rPr>
        <w:t xml:space="preserve"> </w:t>
      </w:r>
      <w:r w:rsidR="00D52FC8" w:rsidRPr="00B0761A">
        <w:rPr>
          <w:rFonts w:ascii="Arial" w:eastAsia="ＭＳ 明朝" w:hAnsi="Arial" w:cs="Arial"/>
        </w:rPr>
        <w:t>said</w:t>
      </w:r>
      <w:r w:rsidR="005229B1" w:rsidRPr="00B0761A">
        <w:rPr>
          <w:rFonts w:ascii="Arial" w:eastAsia="ＭＳ 明朝" w:hAnsi="Arial" w:cs="Arial"/>
        </w:rPr>
        <w:t xml:space="preserve"> that following religious leaders on social media </w:t>
      </w:r>
      <w:r w:rsidR="00D52FC8" w:rsidRPr="00B0761A">
        <w:rPr>
          <w:rFonts w:ascii="Arial" w:eastAsia="ＭＳ 明朝" w:hAnsi="Arial" w:cs="Arial"/>
        </w:rPr>
        <w:t>wa</w:t>
      </w:r>
      <w:r w:rsidR="005229B1" w:rsidRPr="00B0761A">
        <w:rPr>
          <w:rFonts w:ascii="Arial" w:eastAsia="ＭＳ 明朝" w:hAnsi="Arial" w:cs="Arial"/>
        </w:rPr>
        <w:t xml:space="preserve">s important to satisfy their desire to get a </w:t>
      </w:r>
      <w:proofErr w:type="spellStart"/>
      <w:r w:rsidR="005229B1" w:rsidRPr="00B0761A">
        <w:rPr>
          <w:rFonts w:ascii="Arial" w:eastAsia="ＭＳ 明朝" w:hAnsi="Arial" w:cs="Arial"/>
          <w:i/>
        </w:rPr>
        <w:t>fatw</w:t>
      </w:r>
      <w:r w:rsidR="00045683" w:rsidRPr="00B0761A">
        <w:rPr>
          <w:rFonts w:ascii="Arial" w:eastAsia="ＭＳ 明朝" w:hAnsi="Arial" w:cs="Arial"/>
          <w:i/>
        </w:rPr>
        <w:t>ā</w:t>
      </w:r>
      <w:proofErr w:type="spellEnd"/>
      <w:r w:rsidR="005229B1" w:rsidRPr="00B0761A">
        <w:rPr>
          <w:rFonts w:ascii="Arial" w:eastAsia="ＭＳ 明朝" w:hAnsi="Arial" w:cs="Arial"/>
        </w:rPr>
        <w:t xml:space="preserve"> </w:t>
      </w:r>
      <w:r w:rsidR="00D52FC8" w:rsidRPr="00B0761A">
        <w:rPr>
          <w:rFonts w:ascii="Arial" w:eastAsia="ＭＳ 明朝" w:hAnsi="Arial" w:cs="Arial"/>
        </w:rPr>
        <w:t>(</w:t>
      </w:r>
      <w:r w:rsidR="005229B1" w:rsidRPr="00B0761A">
        <w:rPr>
          <w:rFonts w:ascii="Arial" w:eastAsia="ＭＳ 明朝" w:hAnsi="Arial" w:cs="Arial"/>
        </w:rPr>
        <w:t xml:space="preserve">a legal opinion </w:t>
      </w:r>
      <w:r w:rsidR="00BF45C8" w:rsidRPr="00B0761A">
        <w:rPr>
          <w:rFonts w:ascii="Arial" w:eastAsia="ＭＳ 明朝" w:hAnsi="Arial" w:cs="Arial"/>
        </w:rPr>
        <w:t xml:space="preserve">or interpretation </w:t>
      </w:r>
      <w:r w:rsidR="00023554" w:rsidRPr="00B0761A">
        <w:rPr>
          <w:rFonts w:ascii="Arial" w:eastAsia="ＭＳ 明朝" w:hAnsi="Arial" w:cs="Arial"/>
        </w:rPr>
        <w:t>of</w:t>
      </w:r>
      <w:r w:rsidR="008319D8" w:rsidRPr="00B0761A">
        <w:rPr>
          <w:rFonts w:ascii="Arial" w:eastAsia="ＭＳ 明朝" w:hAnsi="Arial" w:cs="Arial"/>
        </w:rPr>
        <w:t xml:space="preserve"> </w:t>
      </w:r>
      <w:r w:rsidR="00FE5AAD" w:rsidRPr="00B0761A">
        <w:rPr>
          <w:rFonts w:ascii="Arial" w:eastAsia="ＭＳ 明朝" w:hAnsi="Arial" w:cs="Arial"/>
        </w:rPr>
        <w:t>Islamic law</w:t>
      </w:r>
      <w:r w:rsidR="00D52FC8" w:rsidRPr="00B0761A">
        <w:rPr>
          <w:rFonts w:ascii="Arial" w:eastAsia="ＭＳ 明朝" w:hAnsi="Arial" w:cs="Arial"/>
        </w:rPr>
        <w:t>)</w:t>
      </w:r>
      <w:r w:rsidR="005229B1" w:rsidRPr="00B0761A">
        <w:rPr>
          <w:rFonts w:ascii="Arial" w:eastAsia="ＭＳ 明朝" w:hAnsi="Arial" w:cs="Arial"/>
        </w:rPr>
        <w:t xml:space="preserve">. </w:t>
      </w:r>
      <w:r w:rsidR="00D52FC8" w:rsidRPr="00B0761A">
        <w:rPr>
          <w:rFonts w:ascii="Arial" w:eastAsia="ＭＳ 明朝" w:hAnsi="Arial" w:cs="Arial"/>
        </w:rPr>
        <w:t>The second group</w:t>
      </w:r>
      <w:r w:rsidR="005229B1" w:rsidRPr="00B0761A">
        <w:rPr>
          <w:rFonts w:ascii="Arial" w:eastAsia="ＭＳ 明朝" w:hAnsi="Arial" w:cs="Arial"/>
        </w:rPr>
        <w:t xml:space="preserve"> </w:t>
      </w:r>
      <w:r w:rsidR="00D52FC8" w:rsidRPr="00B0761A">
        <w:rPr>
          <w:rFonts w:ascii="Arial" w:eastAsia="ＭＳ 明朝" w:hAnsi="Arial" w:cs="Arial"/>
        </w:rPr>
        <w:t>felt</w:t>
      </w:r>
      <w:r w:rsidR="005229B1" w:rsidRPr="00B0761A">
        <w:rPr>
          <w:rFonts w:ascii="Arial" w:eastAsia="ＭＳ 明朝" w:hAnsi="Arial" w:cs="Arial"/>
        </w:rPr>
        <w:t xml:space="preserve"> that following religious leaders on social media </w:t>
      </w:r>
      <w:r w:rsidR="00D52FC8" w:rsidRPr="00B0761A">
        <w:rPr>
          <w:rFonts w:ascii="Arial" w:eastAsia="ＭＳ 明朝" w:hAnsi="Arial" w:cs="Arial"/>
        </w:rPr>
        <w:t>wa</w:t>
      </w:r>
      <w:r w:rsidR="005229B1" w:rsidRPr="00B0761A">
        <w:rPr>
          <w:rFonts w:ascii="Arial" w:eastAsia="ＭＳ 明朝" w:hAnsi="Arial" w:cs="Arial"/>
        </w:rPr>
        <w:t>s part of their religious commitment</w:t>
      </w:r>
      <w:r w:rsidR="00D52FC8" w:rsidRPr="00B0761A">
        <w:rPr>
          <w:rFonts w:ascii="Arial" w:eastAsia="ＭＳ 明朝" w:hAnsi="Arial" w:cs="Arial"/>
        </w:rPr>
        <w:t xml:space="preserve"> to support</w:t>
      </w:r>
      <w:r w:rsidR="005229B1" w:rsidRPr="00B0761A">
        <w:rPr>
          <w:rFonts w:ascii="Arial" w:eastAsia="ＭＳ 明朝" w:hAnsi="Arial" w:cs="Arial"/>
        </w:rPr>
        <w:t xml:space="preserve"> those leaders </w:t>
      </w:r>
      <w:r w:rsidR="00D52FC8" w:rsidRPr="00B0761A">
        <w:rPr>
          <w:rFonts w:ascii="Arial" w:eastAsia="ＭＳ 明朝" w:hAnsi="Arial" w:cs="Arial"/>
        </w:rPr>
        <w:t>in their</w:t>
      </w:r>
      <w:r w:rsidR="005229B1" w:rsidRPr="00B0761A">
        <w:rPr>
          <w:rFonts w:ascii="Arial" w:eastAsia="ＭＳ 明朝" w:hAnsi="Arial" w:cs="Arial"/>
        </w:rPr>
        <w:t xml:space="preserve"> preach</w:t>
      </w:r>
      <w:r w:rsidR="00D52FC8" w:rsidRPr="00B0761A">
        <w:rPr>
          <w:rFonts w:ascii="Arial" w:eastAsia="ＭＳ 明朝" w:hAnsi="Arial" w:cs="Arial"/>
        </w:rPr>
        <w:t>ing</w:t>
      </w:r>
      <w:r w:rsidR="005229B1" w:rsidRPr="00B0761A">
        <w:rPr>
          <w:rFonts w:ascii="Arial" w:eastAsia="ＭＳ 明朝" w:hAnsi="Arial" w:cs="Arial"/>
        </w:rPr>
        <w:t xml:space="preserve">. </w:t>
      </w:r>
      <w:r w:rsidR="00847BD9" w:rsidRPr="00B0761A">
        <w:rPr>
          <w:rFonts w:ascii="Arial" w:eastAsia="ＭＳ 明朝" w:hAnsi="Arial" w:cs="Arial"/>
        </w:rPr>
        <w:t xml:space="preserve">For the </w:t>
      </w:r>
      <w:r w:rsidR="005229B1" w:rsidRPr="00B0761A">
        <w:rPr>
          <w:rFonts w:ascii="Arial" w:eastAsia="ＭＳ 明朝" w:hAnsi="Arial" w:cs="Arial"/>
        </w:rPr>
        <w:t>third group</w:t>
      </w:r>
      <w:r w:rsidR="00847BD9" w:rsidRPr="00B0761A">
        <w:rPr>
          <w:rFonts w:ascii="Arial" w:eastAsia="ＭＳ 明朝" w:hAnsi="Arial" w:cs="Arial"/>
        </w:rPr>
        <w:t>, the decision whether or not to follow an imam depended more on the attraction of the imam</w:t>
      </w:r>
      <w:r w:rsidR="00F62D87" w:rsidRPr="00B0761A">
        <w:rPr>
          <w:rFonts w:ascii="Arial" w:eastAsia="ＭＳ 明朝" w:hAnsi="Arial" w:cs="Arial"/>
        </w:rPr>
        <w:t>’</w:t>
      </w:r>
      <w:r w:rsidR="00847BD9" w:rsidRPr="00B0761A">
        <w:rPr>
          <w:rFonts w:ascii="Arial" w:eastAsia="ＭＳ 明朝" w:hAnsi="Arial" w:cs="Arial"/>
        </w:rPr>
        <w:t>s content</w:t>
      </w:r>
      <w:r w:rsidR="00F62D87" w:rsidRPr="00B0761A">
        <w:rPr>
          <w:rFonts w:ascii="Arial" w:eastAsia="ＭＳ 明朝" w:hAnsi="Arial" w:cs="Arial"/>
        </w:rPr>
        <w:t xml:space="preserve"> rather than any religious obligation.</w:t>
      </w:r>
      <w:r w:rsidR="006B1CB1" w:rsidRPr="00B0761A">
        <w:rPr>
          <w:rFonts w:ascii="Arial" w:eastAsia="ＭＳ 明朝" w:hAnsi="Arial" w:cs="Arial"/>
        </w:rPr>
        <w:t xml:space="preserve"> Regardless of the reason, the majority of participants followed and shared content from a variety of religious sources.</w:t>
      </w:r>
      <w:r w:rsidR="0090067F" w:rsidRPr="00B0761A">
        <w:rPr>
          <w:rFonts w:ascii="Arial" w:eastAsia="ＭＳ 明朝" w:hAnsi="Arial" w:cs="Arial"/>
        </w:rPr>
        <w:t xml:space="preserve"> </w:t>
      </w:r>
      <w:r w:rsidR="008F4CFF" w:rsidRPr="00B0761A">
        <w:rPr>
          <w:rFonts w:ascii="Arial" w:eastAsia="ＭＳ 明朝" w:hAnsi="Arial" w:cs="Arial"/>
        </w:rPr>
        <w:t>Such content included</w:t>
      </w:r>
      <w:r w:rsidR="0090067F" w:rsidRPr="00B0761A">
        <w:rPr>
          <w:rFonts w:ascii="Arial" w:eastAsia="ＭＳ 明朝" w:hAnsi="Arial" w:cs="Arial"/>
        </w:rPr>
        <w:t xml:space="preserve"> short video clips of lessons and sermons</w:t>
      </w:r>
      <w:r w:rsidR="008F4CFF" w:rsidRPr="00B0761A">
        <w:rPr>
          <w:rFonts w:ascii="Arial" w:eastAsia="ＭＳ 明朝" w:hAnsi="Arial" w:cs="Arial"/>
        </w:rPr>
        <w:t xml:space="preserve">, </w:t>
      </w:r>
      <w:r w:rsidR="00D206FF" w:rsidRPr="00B0761A">
        <w:rPr>
          <w:rFonts w:ascii="Arial" w:eastAsia="ＭＳ 明朝" w:hAnsi="Arial" w:cs="Arial"/>
        </w:rPr>
        <w:t xml:space="preserve">Quranic script, the Prophet Muhammad’s sayings, </w:t>
      </w:r>
      <w:bookmarkStart w:id="36" w:name="OLE_LINK79"/>
      <w:bookmarkStart w:id="37" w:name="OLE_LINK80"/>
      <w:r w:rsidR="00D206FF" w:rsidRPr="00B0761A">
        <w:rPr>
          <w:rFonts w:ascii="Arial" w:eastAsia="ＭＳ 明朝" w:hAnsi="Arial" w:cs="Arial"/>
          <w:i/>
        </w:rPr>
        <w:t>hadith</w:t>
      </w:r>
      <w:bookmarkEnd w:id="36"/>
      <w:bookmarkEnd w:id="37"/>
      <w:r w:rsidR="007D7468" w:rsidRPr="00B0761A">
        <w:rPr>
          <w:rStyle w:val="FootnoteReference"/>
          <w:rFonts w:ascii="Arial" w:eastAsia="ＭＳ 明朝" w:hAnsi="Arial" w:cs="Arial"/>
        </w:rPr>
        <w:footnoteReference w:id="1"/>
      </w:r>
      <w:r w:rsidR="00D206FF" w:rsidRPr="00B0761A">
        <w:rPr>
          <w:rFonts w:ascii="Arial" w:eastAsia="ＭＳ 明朝" w:hAnsi="Arial" w:cs="Arial"/>
        </w:rPr>
        <w:t>, and prayers</w:t>
      </w:r>
      <w:r w:rsidR="008F4CFF" w:rsidRPr="00B0761A">
        <w:rPr>
          <w:rFonts w:ascii="Arial" w:eastAsia="ＭＳ 明朝" w:hAnsi="Arial" w:cs="Arial"/>
        </w:rPr>
        <w:t>.</w:t>
      </w:r>
    </w:p>
    <w:p w14:paraId="1E84422C" w14:textId="02728818" w:rsidR="005229B1" w:rsidRPr="00B0761A" w:rsidRDefault="00D206FF" w:rsidP="00D206FF">
      <w:pPr>
        <w:pStyle w:val="PlainText"/>
        <w:tabs>
          <w:tab w:val="left" w:pos="4533"/>
        </w:tabs>
        <w:rPr>
          <w:rFonts w:ascii="Arial" w:eastAsia="ＭＳ 明朝" w:hAnsi="Arial" w:cs="Arial"/>
        </w:rPr>
      </w:pPr>
      <w:r w:rsidRPr="00B0761A">
        <w:rPr>
          <w:rFonts w:ascii="Arial" w:eastAsia="ＭＳ 明朝" w:hAnsi="Arial" w:cs="Arial"/>
        </w:rPr>
        <w:tab/>
      </w:r>
    </w:p>
    <w:p w14:paraId="3059089D" w14:textId="2A21529B" w:rsidR="009C2A96" w:rsidRPr="00B0761A" w:rsidRDefault="009C2A96" w:rsidP="005229B1">
      <w:pPr>
        <w:pStyle w:val="PlainText"/>
        <w:rPr>
          <w:rFonts w:ascii="Arial" w:eastAsia="ＭＳ 明朝" w:hAnsi="Arial" w:cs="Arial"/>
        </w:rPr>
      </w:pPr>
      <w:r w:rsidRPr="00B0761A">
        <w:rPr>
          <w:rFonts w:ascii="Arial" w:eastAsia="ＭＳ 明朝" w:hAnsi="Arial" w:cs="Arial"/>
        </w:rPr>
        <w:t xml:space="preserve">Sharing religious content was one of the most </w:t>
      </w:r>
      <w:r w:rsidR="006D16E8" w:rsidRPr="00B0761A">
        <w:rPr>
          <w:rFonts w:ascii="Arial" w:eastAsia="ＭＳ 明朝" w:hAnsi="Arial" w:cs="Arial"/>
        </w:rPr>
        <w:t>common</w:t>
      </w:r>
      <w:r w:rsidRPr="00B0761A">
        <w:rPr>
          <w:rFonts w:ascii="Arial" w:eastAsia="ＭＳ 明朝" w:hAnsi="Arial" w:cs="Arial"/>
        </w:rPr>
        <w:t xml:space="preserve"> social media activities </w:t>
      </w:r>
      <w:r w:rsidR="004533BD" w:rsidRPr="00B0761A">
        <w:rPr>
          <w:rFonts w:ascii="Arial" w:eastAsia="ＭＳ 明朝" w:hAnsi="Arial" w:cs="Arial"/>
        </w:rPr>
        <w:t xml:space="preserve">we </w:t>
      </w:r>
      <w:r w:rsidR="006D16E8" w:rsidRPr="00B0761A">
        <w:rPr>
          <w:rFonts w:ascii="Arial" w:eastAsia="ＭＳ 明朝" w:hAnsi="Arial" w:cs="Arial"/>
        </w:rPr>
        <w:t xml:space="preserve">observed </w:t>
      </w:r>
      <w:r w:rsidRPr="00B0761A">
        <w:rPr>
          <w:rFonts w:ascii="Arial" w:eastAsia="ＭＳ 明朝" w:hAnsi="Arial" w:cs="Arial"/>
        </w:rPr>
        <w:t>in this study</w:t>
      </w:r>
      <w:r w:rsidR="00B961E7" w:rsidRPr="00B0761A">
        <w:rPr>
          <w:rFonts w:ascii="Arial" w:eastAsia="ＭＳ 明朝" w:hAnsi="Arial" w:cs="Arial"/>
        </w:rPr>
        <w:t>.</w:t>
      </w:r>
      <w:r w:rsidRPr="00B0761A">
        <w:rPr>
          <w:rFonts w:ascii="Arial" w:eastAsia="ＭＳ 明朝" w:hAnsi="Arial" w:cs="Arial"/>
        </w:rPr>
        <w:t xml:space="preserve"> Participants were always keen to share religious content. This helped to </w:t>
      </w:r>
      <w:r w:rsidR="00603E67" w:rsidRPr="00B0761A">
        <w:rPr>
          <w:rFonts w:ascii="Arial" w:eastAsia="ＭＳ 明朝" w:hAnsi="Arial" w:cs="Arial"/>
        </w:rPr>
        <w:t>remind, encourage</w:t>
      </w:r>
      <w:r w:rsidRPr="00B0761A">
        <w:rPr>
          <w:rFonts w:ascii="Arial" w:eastAsia="ＭＳ 明朝" w:hAnsi="Arial" w:cs="Arial"/>
        </w:rPr>
        <w:t>, g</w:t>
      </w:r>
      <w:r w:rsidR="00603E67" w:rsidRPr="00B0761A">
        <w:rPr>
          <w:rFonts w:ascii="Arial" w:eastAsia="ＭＳ 明朝" w:hAnsi="Arial" w:cs="Arial"/>
        </w:rPr>
        <w:t>uide</w:t>
      </w:r>
      <w:r w:rsidRPr="00B0761A">
        <w:rPr>
          <w:rFonts w:ascii="Arial" w:eastAsia="ＭＳ 明朝" w:hAnsi="Arial" w:cs="Arial"/>
        </w:rPr>
        <w:t xml:space="preserve">, and </w:t>
      </w:r>
      <w:r w:rsidR="00603E67" w:rsidRPr="00B0761A">
        <w:rPr>
          <w:rFonts w:ascii="Arial" w:eastAsia="ＭＳ 明朝" w:hAnsi="Arial" w:cs="Arial"/>
        </w:rPr>
        <w:t xml:space="preserve">bring </w:t>
      </w:r>
      <w:r w:rsidRPr="00B0761A">
        <w:rPr>
          <w:rFonts w:ascii="Arial" w:eastAsia="ＭＳ 明朝" w:hAnsi="Arial" w:cs="Arial"/>
        </w:rPr>
        <w:t xml:space="preserve">a sense of virtual spirituality to their Muslim followers. They also felt that </w:t>
      </w:r>
      <w:r w:rsidR="00904625" w:rsidRPr="00B0761A">
        <w:rPr>
          <w:rFonts w:ascii="Arial" w:eastAsia="ＭＳ 明朝" w:hAnsi="Arial" w:cs="Arial"/>
        </w:rPr>
        <w:t>God</w:t>
      </w:r>
      <w:r w:rsidR="00E32522" w:rsidRPr="00B0761A">
        <w:rPr>
          <w:rFonts w:ascii="Arial" w:eastAsia="ＭＳ 明朝" w:hAnsi="Arial" w:cs="Arial"/>
        </w:rPr>
        <w:t xml:space="preserve"> would reward </w:t>
      </w:r>
      <w:r w:rsidRPr="00B0761A">
        <w:rPr>
          <w:rFonts w:ascii="Arial" w:eastAsia="ＭＳ 明朝" w:hAnsi="Arial" w:cs="Arial"/>
        </w:rPr>
        <w:t xml:space="preserve">such behavior. Conversely, sharing content that </w:t>
      </w:r>
      <w:r w:rsidR="00E80250" w:rsidRPr="00B0761A">
        <w:rPr>
          <w:rFonts w:ascii="Arial" w:eastAsia="ＭＳ 明朝" w:hAnsi="Arial" w:cs="Arial"/>
        </w:rPr>
        <w:t>was considered</w:t>
      </w:r>
      <w:r w:rsidRPr="00B0761A">
        <w:rPr>
          <w:rFonts w:ascii="Arial" w:eastAsia="ＭＳ 明朝" w:hAnsi="Arial" w:cs="Arial"/>
        </w:rPr>
        <w:t xml:space="preserve"> sinful (e.g., sexually suggestive music videos) would make them complicit in that sin, and </w:t>
      </w:r>
      <w:r w:rsidR="0090671A" w:rsidRPr="00B0761A">
        <w:rPr>
          <w:rFonts w:ascii="Arial" w:eastAsia="ＭＳ 明朝" w:hAnsi="Arial" w:cs="Arial"/>
        </w:rPr>
        <w:t>could be</w:t>
      </w:r>
      <w:r w:rsidRPr="00B0761A">
        <w:rPr>
          <w:rFonts w:ascii="Arial" w:eastAsia="ＭＳ 明朝" w:hAnsi="Arial" w:cs="Arial"/>
        </w:rPr>
        <w:t xml:space="preserve"> viewed as an incitement to others to commit the same sin.</w:t>
      </w:r>
    </w:p>
    <w:p w14:paraId="06DC0665" w14:textId="77777777" w:rsidR="009C2A96" w:rsidRPr="00B0761A" w:rsidRDefault="009C2A96" w:rsidP="005229B1">
      <w:pPr>
        <w:pStyle w:val="PlainText"/>
        <w:rPr>
          <w:rFonts w:ascii="Arial" w:eastAsia="ＭＳ 明朝" w:hAnsi="Arial" w:cs="Arial"/>
        </w:rPr>
      </w:pPr>
    </w:p>
    <w:p w14:paraId="65EC050E" w14:textId="1285E300" w:rsidR="00E26235" w:rsidRPr="00B0761A" w:rsidRDefault="00EC339F" w:rsidP="005229B1">
      <w:pPr>
        <w:pStyle w:val="PlainText"/>
        <w:rPr>
          <w:rFonts w:ascii="Arial" w:eastAsia="ＭＳ 明朝" w:hAnsi="Arial" w:cs="Arial"/>
        </w:rPr>
      </w:pPr>
      <w:r w:rsidRPr="00B0761A">
        <w:rPr>
          <w:rFonts w:ascii="Arial" w:eastAsia="ＭＳ 明朝" w:hAnsi="Arial" w:cs="Arial"/>
        </w:rPr>
        <w:t xml:space="preserve">It seems that religious leaders have a strong influence on the younger </w:t>
      </w:r>
      <w:r w:rsidR="00367074" w:rsidRPr="00B0761A">
        <w:rPr>
          <w:rFonts w:ascii="Arial" w:eastAsia="ＭＳ 明朝" w:hAnsi="Arial" w:cs="Arial"/>
        </w:rPr>
        <w:t xml:space="preserve">Saudi </w:t>
      </w:r>
      <w:r w:rsidRPr="00B0761A">
        <w:rPr>
          <w:rFonts w:ascii="Arial" w:eastAsia="ＭＳ 明朝" w:hAnsi="Arial" w:cs="Arial"/>
        </w:rPr>
        <w:t xml:space="preserve">population through their sharing of content online. </w:t>
      </w:r>
      <w:r w:rsidR="00DF7F10" w:rsidRPr="00B0761A">
        <w:rPr>
          <w:rFonts w:ascii="Arial" w:eastAsia="ＭＳ 明朝" w:hAnsi="Arial" w:cs="Arial"/>
        </w:rPr>
        <w:t>The religious leaders that participants follow</w:t>
      </w:r>
      <w:r w:rsidR="00B32C78" w:rsidRPr="00B0761A">
        <w:rPr>
          <w:rFonts w:ascii="Arial" w:eastAsia="ＭＳ 明朝" w:hAnsi="Arial" w:cs="Arial"/>
        </w:rPr>
        <w:t>ed</w:t>
      </w:r>
      <w:r w:rsidR="00DF7F10" w:rsidRPr="00B0761A">
        <w:rPr>
          <w:rFonts w:ascii="Arial" w:eastAsia="ＭＳ 明朝" w:hAnsi="Arial" w:cs="Arial"/>
        </w:rPr>
        <w:t xml:space="preserve"> </w:t>
      </w:r>
      <w:r w:rsidR="00B32C78" w:rsidRPr="00B0761A">
        <w:rPr>
          <w:rFonts w:ascii="Arial" w:eastAsia="ＭＳ 明朝" w:hAnsi="Arial" w:cs="Arial"/>
        </w:rPr>
        <w:t>we</w:t>
      </w:r>
      <w:r w:rsidR="00DF7F10" w:rsidRPr="00B0761A">
        <w:rPr>
          <w:rFonts w:ascii="Arial" w:eastAsia="ＭＳ 明朝" w:hAnsi="Arial" w:cs="Arial"/>
        </w:rPr>
        <w:t>re skillful at communicating with and attracting the attention of young people on social media. They use</w:t>
      </w:r>
      <w:r w:rsidR="0066494B" w:rsidRPr="00B0761A">
        <w:rPr>
          <w:rFonts w:ascii="Arial" w:eastAsia="ＭＳ 明朝" w:hAnsi="Arial" w:cs="Arial"/>
        </w:rPr>
        <w:t>d</w:t>
      </w:r>
      <w:r w:rsidR="00DF7F10" w:rsidRPr="00B0761A">
        <w:rPr>
          <w:rFonts w:ascii="Arial" w:eastAsia="ＭＳ 明朝" w:hAnsi="Arial" w:cs="Arial"/>
        </w:rPr>
        <w:t xml:space="preserve"> different styles across different types of social media platform </w:t>
      </w:r>
      <w:r w:rsidR="00CC414B" w:rsidRPr="00B0761A">
        <w:rPr>
          <w:rFonts w:ascii="Arial" w:eastAsia="ＭＳ 明朝" w:hAnsi="Arial" w:cs="Arial"/>
        </w:rPr>
        <w:t xml:space="preserve">to </w:t>
      </w:r>
      <w:r w:rsidR="00DF7F10" w:rsidRPr="00B0761A">
        <w:rPr>
          <w:rFonts w:ascii="Arial" w:eastAsia="ＭＳ 明朝" w:hAnsi="Arial" w:cs="Arial"/>
        </w:rPr>
        <w:t>deliver their religious preaching and to communicate with youth.</w:t>
      </w:r>
    </w:p>
    <w:p w14:paraId="01D397D0" w14:textId="77777777" w:rsidR="00EC339F" w:rsidRPr="00B0761A" w:rsidRDefault="00EC339F" w:rsidP="005229B1">
      <w:pPr>
        <w:pStyle w:val="PlainText"/>
        <w:rPr>
          <w:rFonts w:ascii="Arial" w:eastAsia="ＭＳ 明朝" w:hAnsi="Arial" w:cs="Arial"/>
        </w:rPr>
      </w:pPr>
    </w:p>
    <w:p w14:paraId="3726650D" w14:textId="294FDDBA" w:rsidR="00EE4FB6" w:rsidRPr="00B0761A" w:rsidRDefault="0030005C" w:rsidP="00E26235">
      <w:pPr>
        <w:pStyle w:val="PlainText"/>
        <w:rPr>
          <w:rFonts w:ascii="Arial" w:eastAsia="ＭＳ 明朝" w:hAnsi="Arial" w:cs="Arial"/>
        </w:rPr>
      </w:pPr>
      <w:r w:rsidRPr="00B0761A">
        <w:rPr>
          <w:rFonts w:ascii="Arial" w:eastAsia="ＭＳ 明朝" w:hAnsi="Arial" w:cs="Arial"/>
        </w:rPr>
        <w:t>One</w:t>
      </w:r>
      <w:r w:rsidR="00EE4FB6" w:rsidRPr="00B0761A">
        <w:rPr>
          <w:rFonts w:ascii="Arial" w:eastAsia="ＭＳ 明朝" w:hAnsi="Arial" w:cs="Arial"/>
        </w:rPr>
        <w:t xml:space="preserve"> particularly interesting discovery </w:t>
      </w:r>
      <w:r w:rsidRPr="00B0761A">
        <w:rPr>
          <w:rFonts w:ascii="Arial" w:eastAsia="ＭＳ 明朝" w:hAnsi="Arial" w:cs="Arial"/>
        </w:rPr>
        <w:t xml:space="preserve">we made </w:t>
      </w:r>
      <w:r w:rsidR="00EE4FB6" w:rsidRPr="00B0761A">
        <w:rPr>
          <w:rFonts w:ascii="Arial" w:eastAsia="ＭＳ 明朝" w:hAnsi="Arial" w:cs="Arial"/>
        </w:rPr>
        <w:t>i</w:t>
      </w:r>
      <w:r w:rsidR="00FE78A3" w:rsidRPr="00B0761A">
        <w:rPr>
          <w:rFonts w:ascii="Arial" w:eastAsia="ＭＳ 明朝" w:hAnsi="Arial" w:cs="Arial"/>
        </w:rPr>
        <w:t xml:space="preserve">s the concept of a </w:t>
      </w:r>
      <w:proofErr w:type="spellStart"/>
      <w:proofErr w:type="gramStart"/>
      <w:r w:rsidR="00FE78A3" w:rsidRPr="00B0761A">
        <w:rPr>
          <w:rFonts w:ascii="Arial" w:eastAsia="ＭＳ 明朝" w:hAnsi="Arial" w:cs="Arial"/>
          <w:i/>
        </w:rPr>
        <w:t>da‘</w:t>
      </w:r>
      <w:proofErr w:type="gramEnd"/>
      <w:r w:rsidR="00FE78A3" w:rsidRPr="00B0761A">
        <w:rPr>
          <w:rFonts w:ascii="Arial" w:eastAsia="ＭＳ 明朝" w:hAnsi="Arial" w:cs="Arial"/>
          <w:i/>
        </w:rPr>
        <w:t>wah</w:t>
      </w:r>
      <w:proofErr w:type="spellEnd"/>
      <w:r w:rsidR="00FE78A3" w:rsidRPr="00B0761A">
        <w:rPr>
          <w:rFonts w:ascii="Arial" w:eastAsia="ＭＳ 明朝" w:hAnsi="Arial" w:cs="Arial"/>
        </w:rPr>
        <w:t xml:space="preserve"> account, used solely to proselytize or preach Islam. One participant regularly shared religious content on her </w:t>
      </w:r>
      <w:r w:rsidR="00C04589" w:rsidRPr="00B0761A">
        <w:rPr>
          <w:rFonts w:ascii="Arial" w:eastAsia="ＭＳ 明朝" w:hAnsi="Arial" w:cs="Arial"/>
        </w:rPr>
        <w:t xml:space="preserve">personal Instagram, </w:t>
      </w:r>
      <w:r w:rsidR="00C04589" w:rsidRPr="00B0761A">
        <w:rPr>
          <w:rFonts w:ascii="Arial" w:eastAsia="ＭＳ 明朝" w:hAnsi="Arial" w:cs="Arial"/>
        </w:rPr>
        <w:lastRenderedPageBreak/>
        <w:t xml:space="preserve">Snapchat, and Twitter </w:t>
      </w:r>
      <w:r w:rsidR="00FE78A3" w:rsidRPr="00B0761A">
        <w:rPr>
          <w:rFonts w:ascii="Arial" w:eastAsia="ＭＳ 明朝" w:hAnsi="Arial" w:cs="Arial"/>
        </w:rPr>
        <w:t xml:space="preserve">accounts </w:t>
      </w:r>
      <w:r w:rsidR="0098461E" w:rsidRPr="00B0761A">
        <w:rPr>
          <w:rFonts w:ascii="Arial" w:eastAsia="ＭＳ 明朝" w:hAnsi="Arial" w:cs="Arial"/>
        </w:rPr>
        <w:t>in an effort to seek</w:t>
      </w:r>
      <w:r w:rsidR="00FE78A3" w:rsidRPr="00B0761A">
        <w:rPr>
          <w:rFonts w:ascii="Arial" w:eastAsia="ＭＳ 明朝" w:hAnsi="Arial" w:cs="Arial"/>
        </w:rPr>
        <w:t xml:space="preserve"> reward from </w:t>
      </w:r>
      <w:r w:rsidR="00904625" w:rsidRPr="00B0761A">
        <w:rPr>
          <w:rFonts w:ascii="Arial" w:eastAsia="ＭＳ 明朝" w:hAnsi="Arial" w:cs="Arial"/>
        </w:rPr>
        <w:t>God</w:t>
      </w:r>
      <w:r w:rsidR="0098461E" w:rsidRPr="00B0761A">
        <w:rPr>
          <w:rFonts w:ascii="Arial" w:eastAsia="ＭＳ 明朝" w:hAnsi="Arial" w:cs="Arial"/>
        </w:rPr>
        <w:t>. However</w:t>
      </w:r>
      <w:r w:rsidR="00FE78A3" w:rsidRPr="00B0761A">
        <w:rPr>
          <w:rFonts w:ascii="Arial" w:eastAsia="ＭＳ 明朝" w:hAnsi="Arial" w:cs="Arial"/>
        </w:rPr>
        <w:t>,</w:t>
      </w:r>
      <w:r w:rsidR="002C230C" w:rsidRPr="00B0761A">
        <w:rPr>
          <w:rFonts w:ascii="Arial" w:eastAsia="ＭＳ 明朝" w:hAnsi="Arial" w:cs="Arial"/>
        </w:rPr>
        <w:t xml:space="preserve"> </w:t>
      </w:r>
      <w:r w:rsidR="00FE78A3" w:rsidRPr="00B0761A">
        <w:rPr>
          <w:rFonts w:ascii="Arial" w:eastAsia="ＭＳ 明朝" w:hAnsi="Arial" w:cs="Arial"/>
        </w:rPr>
        <w:t xml:space="preserve">her desire for even greater rewards led her to create a separate </w:t>
      </w:r>
      <w:proofErr w:type="spellStart"/>
      <w:proofErr w:type="gramStart"/>
      <w:r w:rsidR="00FE78A3" w:rsidRPr="00B0761A">
        <w:rPr>
          <w:rFonts w:ascii="Arial" w:eastAsia="ＭＳ 明朝" w:hAnsi="Arial" w:cs="Arial"/>
          <w:i/>
        </w:rPr>
        <w:t>da‘</w:t>
      </w:r>
      <w:proofErr w:type="gramEnd"/>
      <w:r w:rsidR="00FE78A3" w:rsidRPr="00B0761A">
        <w:rPr>
          <w:rFonts w:ascii="Arial" w:eastAsia="ＭＳ 明朝" w:hAnsi="Arial" w:cs="Arial"/>
          <w:i/>
        </w:rPr>
        <w:t>wah</w:t>
      </w:r>
      <w:proofErr w:type="spellEnd"/>
      <w:r w:rsidR="00FE78A3" w:rsidRPr="00B0761A">
        <w:rPr>
          <w:rFonts w:ascii="Arial" w:eastAsia="ＭＳ 明朝" w:hAnsi="Arial" w:cs="Arial"/>
        </w:rPr>
        <w:t xml:space="preserve"> account</w:t>
      </w:r>
      <w:r w:rsidR="0083210C" w:rsidRPr="00B0761A">
        <w:rPr>
          <w:rFonts w:ascii="Arial" w:eastAsia="ＭＳ 明朝" w:hAnsi="Arial" w:cs="Arial"/>
        </w:rPr>
        <w:t xml:space="preserve"> on Twitter</w:t>
      </w:r>
      <w:r w:rsidR="002C230C" w:rsidRPr="00B0761A">
        <w:rPr>
          <w:rFonts w:ascii="Arial" w:eastAsia="ＭＳ 明朝" w:hAnsi="Arial" w:cs="Arial"/>
        </w:rPr>
        <w:t>, dedicated solely to sharing religious content</w:t>
      </w:r>
      <w:r w:rsidR="00FE78A3" w:rsidRPr="00B0761A">
        <w:rPr>
          <w:rFonts w:ascii="Arial" w:eastAsia="ＭＳ 明朝" w:hAnsi="Arial" w:cs="Arial"/>
        </w:rPr>
        <w:t>.</w:t>
      </w:r>
      <w:r w:rsidR="00A378EE" w:rsidRPr="00B0761A">
        <w:rPr>
          <w:rFonts w:ascii="Arial" w:eastAsia="ＭＳ 明朝" w:hAnsi="Arial" w:cs="Arial"/>
        </w:rPr>
        <w:t xml:space="preserve"> Another participant, who </w:t>
      </w:r>
      <w:r w:rsidR="004D2D8E" w:rsidRPr="00B0761A">
        <w:rPr>
          <w:rFonts w:ascii="Arial" w:eastAsia="ＭＳ 明朝" w:hAnsi="Arial" w:cs="Arial"/>
        </w:rPr>
        <w:t xml:space="preserve">for similar reasons </w:t>
      </w:r>
      <w:r w:rsidR="00A378EE" w:rsidRPr="00B0761A">
        <w:rPr>
          <w:rFonts w:ascii="Arial" w:eastAsia="ＭＳ 明朝" w:hAnsi="Arial" w:cs="Arial"/>
        </w:rPr>
        <w:t xml:space="preserve">regularly shared religious content on his accounts, was concerned that he might not be able to access his account </w:t>
      </w:r>
      <w:r w:rsidR="002F34E1" w:rsidRPr="00B0761A">
        <w:rPr>
          <w:rFonts w:ascii="Arial" w:eastAsia="ＭＳ 明朝" w:hAnsi="Arial" w:cs="Arial"/>
        </w:rPr>
        <w:t xml:space="preserve">regularly enough </w:t>
      </w:r>
      <w:r w:rsidR="00A378EE" w:rsidRPr="00B0761A">
        <w:rPr>
          <w:rFonts w:ascii="Arial" w:eastAsia="ＭＳ 明朝" w:hAnsi="Arial" w:cs="Arial"/>
        </w:rPr>
        <w:t xml:space="preserve">to share such content. He therefore </w:t>
      </w:r>
      <w:r w:rsidR="004D0B0D" w:rsidRPr="00B0761A">
        <w:rPr>
          <w:rFonts w:ascii="Arial" w:eastAsia="ＭＳ 明朝" w:hAnsi="Arial" w:cs="Arial"/>
        </w:rPr>
        <w:t xml:space="preserve">subscribed to a service that would automatically tweet </w:t>
      </w:r>
      <w:r w:rsidR="004D0B0D" w:rsidRPr="00B0761A">
        <w:rPr>
          <w:rFonts w:ascii="Arial" w:eastAsia="ＭＳ 明朝" w:hAnsi="Arial" w:cs="Arial"/>
          <w:i/>
        </w:rPr>
        <w:t>hadith</w:t>
      </w:r>
      <w:r w:rsidR="004D0B0D" w:rsidRPr="00B0761A">
        <w:rPr>
          <w:rFonts w:ascii="Arial" w:eastAsia="ＭＳ 明朝" w:hAnsi="Arial" w:cs="Arial"/>
        </w:rPr>
        <w:t>, prayers, and short Quran</w:t>
      </w:r>
      <w:r w:rsidR="008343A0" w:rsidRPr="00B0761A">
        <w:rPr>
          <w:rFonts w:ascii="Arial" w:eastAsia="ＭＳ 明朝" w:hAnsi="Arial" w:cs="Arial"/>
        </w:rPr>
        <w:t>ic</w:t>
      </w:r>
      <w:r w:rsidR="004D0B0D" w:rsidRPr="00B0761A">
        <w:rPr>
          <w:rFonts w:ascii="Arial" w:eastAsia="ＭＳ 明朝" w:hAnsi="Arial" w:cs="Arial"/>
        </w:rPr>
        <w:t xml:space="preserve"> scripts through his</w:t>
      </w:r>
      <w:r w:rsidR="00A378EE" w:rsidRPr="00B0761A">
        <w:rPr>
          <w:rFonts w:ascii="Arial" w:eastAsia="ＭＳ 明朝" w:hAnsi="Arial" w:cs="Arial"/>
        </w:rPr>
        <w:t xml:space="preserve"> Twitter account.</w:t>
      </w:r>
    </w:p>
    <w:p w14:paraId="6749A31A" w14:textId="77777777" w:rsidR="00FE78A3" w:rsidRPr="00B0761A" w:rsidRDefault="00FE78A3" w:rsidP="00E26235">
      <w:pPr>
        <w:pStyle w:val="PlainText"/>
        <w:rPr>
          <w:rFonts w:ascii="Arial" w:eastAsia="ＭＳ 明朝" w:hAnsi="Arial" w:cs="Arial"/>
        </w:rPr>
      </w:pPr>
    </w:p>
    <w:p w14:paraId="2D1A51B0" w14:textId="4C429AFD" w:rsidR="00E46675" w:rsidRPr="00B0761A" w:rsidRDefault="00DC31EF" w:rsidP="009B6548">
      <w:pPr>
        <w:pStyle w:val="PlainText"/>
        <w:rPr>
          <w:rFonts w:ascii="Arial" w:eastAsia="ＭＳ 明朝" w:hAnsi="Arial" w:cs="Arial"/>
        </w:rPr>
      </w:pPr>
      <w:r w:rsidRPr="00B0761A">
        <w:rPr>
          <w:rFonts w:ascii="Arial" w:eastAsia="ＭＳ 明朝" w:hAnsi="Arial" w:cs="Arial"/>
        </w:rPr>
        <w:t>Participants also shared more religious content during the holy month</w:t>
      </w:r>
      <w:r w:rsidR="001E5E82" w:rsidRPr="00B0761A">
        <w:rPr>
          <w:rFonts w:ascii="Arial" w:eastAsia="ＭＳ 明朝" w:hAnsi="Arial" w:cs="Arial"/>
        </w:rPr>
        <w:t>,</w:t>
      </w:r>
      <w:r w:rsidRPr="00B0761A">
        <w:rPr>
          <w:rFonts w:ascii="Arial" w:eastAsia="ＭＳ 明朝" w:hAnsi="Arial" w:cs="Arial"/>
        </w:rPr>
        <w:t xml:space="preserve"> Ramadan, and the month of Hajj, compared with the rest of the year. </w:t>
      </w:r>
      <w:r w:rsidR="00932F69" w:rsidRPr="00B0761A">
        <w:rPr>
          <w:rFonts w:ascii="Arial" w:eastAsia="ＭＳ 明朝" w:hAnsi="Arial" w:cs="Arial"/>
        </w:rPr>
        <w:t>This clearly reflected their heightened feelings of spirituality and faithfulness during these times,</w:t>
      </w:r>
      <w:r w:rsidRPr="00B0761A">
        <w:rPr>
          <w:rFonts w:ascii="Arial" w:eastAsia="ＭＳ 明朝" w:hAnsi="Arial" w:cs="Arial"/>
        </w:rPr>
        <w:t xml:space="preserve"> suggesting a higher degree of religious commitment</w:t>
      </w:r>
      <w:r w:rsidR="00932F69" w:rsidRPr="00B0761A">
        <w:rPr>
          <w:rFonts w:ascii="Arial" w:eastAsia="ＭＳ 明朝" w:hAnsi="Arial" w:cs="Arial"/>
        </w:rPr>
        <w:t>.</w:t>
      </w:r>
      <w:r w:rsidR="000062BB" w:rsidRPr="00B0761A">
        <w:rPr>
          <w:rFonts w:ascii="Arial" w:eastAsia="ＭＳ 明朝" w:hAnsi="Arial" w:cs="Arial"/>
        </w:rPr>
        <w:t xml:space="preserve"> The </w:t>
      </w:r>
      <w:proofErr w:type="spellStart"/>
      <w:r w:rsidR="000062BB" w:rsidRPr="00B0761A">
        <w:rPr>
          <w:rFonts w:ascii="Arial" w:eastAsia="ＭＳ 明朝" w:hAnsi="Arial" w:cs="Arial"/>
        </w:rPr>
        <w:t>Mecca_live</w:t>
      </w:r>
      <w:proofErr w:type="spellEnd"/>
      <w:r w:rsidR="000062BB" w:rsidRPr="00B0761A">
        <w:rPr>
          <w:rFonts w:ascii="Arial" w:eastAsia="ＭＳ 明朝" w:hAnsi="Arial" w:cs="Arial"/>
        </w:rPr>
        <w:t xml:space="preserve"> campaign in Jul</w:t>
      </w:r>
      <w:r w:rsidR="00147DED" w:rsidRPr="00B0761A">
        <w:rPr>
          <w:rFonts w:ascii="Arial" w:eastAsia="ＭＳ 明朝" w:hAnsi="Arial" w:cs="Arial"/>
        </w:rPr>
        <w:t>y</w:t>
      </w:r>
      <w:r w:rsidR="000062BB" w:rsidRPr="00B0761A">
        <w:rPr>
          <w:rFonts w:ascii="Arial" w:eastAsia="ＭＳ 明朝" w:hAnsi="Arial" w:cs="Arial"/>
        </w:rPr>
        <w:t xml:space="preserve"> 2015 is a good example of harnessing this commitment. A young Saudi, Ahmed </w:t>
      </w:r>
      <w:proofErr w:type="spellStart"/>
      <w:r w:rsidR="000062BB" w:rsidRPr="00B0761A">
        <w:rPr>
          <w:rFonts w:ascii="Arial" w:eastAsia="ＭＳ 明朝" w:hAnsi="Arial" w:cs="Arial"/>
        </w:rPr>
        <w:t>Aljbreen</w:t>
      </w:r>
      <w:proofErr w:type="spellEnd"/>
      <w:r w:rsidR="000062BB" w:rsidRPr="00B0761A">
        <w:rPr>
          <w:rFonts w:ascii="Arial" w:eastAsia="ＭＳ 明朝" w:hAnsi="Arial" w:cs="Arial"/>
        </w:rPr>
        <w:t xml:space="preserve">, petitioned </w:t>
      </w:r>
      <w:bookmarkStart w:id="38" w:name="OLE_LINK26"/>
      <w:bookmarkStart w:id="39" w:name="OLE_LINK27"/>
      <w:r w:rsidR="000062BB" w:rsidRPr="00B0761A">
        <w:rPr>
          <w:rFonts w:ascii="Arial" w:eastAsia="ＭＳ 明朝" w:hAnsi="Arial" w:cs="Arial"/>
        </w:rPr>
        <w:t xml:space="preserve">Snapchat </w:t>
      </w:r>
      <w:bookmarkEnd w:id="38"/>
      <w:bookmarkEnd w:id="39"/>
      <w:r w:rsidR="000062BB" w:rsidRPr="00B0761A">
        <w:rPr>
          <w:rFonts w:ascii="Arial" w:eastAsia="ＭＳ 明朝" w:hAnsi="Arial" w:cs="Arial"/>
        </w:rPr>
        <w:t xml:space="preserve">to bring the 27th day of Ramadan prayers (13 July 2015) from Mecca to a wider audience around the world through </w:t>
      </w:r>
      <w:r w:rsidR="0096076B" w:rsidRPr="00B0761A">
        <w:rPr>
          <w:rFonts w:ascii="Arial" w:eastAsia="ＭＳ 明朝" w:hAnsi="Arial" w:cs="Arial"/>
        </w:rPr>
        <w:t xml:space="preserve">Snapchat’s </w:t>
      </w:r>
      <w:r w:rsidR="000062BB" w:rsidRPr="00B0761A">
        <w:rPr>
          <w:rFonts w:ascii="Arial" w:eastAsia="ＭＳ 明朝" w:hAnsi="Arial" w:cs="Arial"/>
        </w:rPr>
        <w:t xml:space="preserve">“Our Story” feature. </w:t>
      </w:r>
      <w:r w:rsidR="00E46675" w:rsidRPr="00B0761A">
        <w:rPr>
          <w:rFonts w:ascii="Arial" w:eastAsia="ＭＳ 明朝" w:hAnsi="Arial" w:cs="Arial"/>
        </w:rPr>
        <w:t>His</w:t>
      </w:r>
      <w:r w:rsidR="000062BB" w:rsidRPr="00B0761A">
        <w:rPr>
          <w:rFonts w:ascii="Arial" w:eastAsia="ＭＳ 明朝" w:hAnsi="Arial" w:cs="Arial"/>
        </w:rPr>
        <w:t xml:space="preserve"> campaign met with great approval from religious leaders. They saw it as an opportunity to change perceptions of Islam by showing the world how Muslims practice their religion.</w:t>
      </w:r>
    </w:p>
    <w:p w14:paraId="0D2C81F3" w14:textId="77777777" w:rsidR="00E46675" w:rsidRPr="00B0761A" w:rsidRDefault="00E46675" w:rsidP="009B6548">
      <w:pPr>
        <w:pStyle w:val="PlainText"/>
        <w:rPr>
          <w:rFonts w:ascii="Arial" w:eastAsia="ＭＳ 明朝" w:hAnsi="Arial" w:cs="Arial"/>
        </w:rPr>
      </w:pPr>
    </w:p>
    <w:p w14:paraId="2B84885A" w14:textId="2B7D89A7" w:rsidR="00A07E45" w:rsidRPr="00B0761A" w:rsidRDefault="00E46675" w:rsidP="00886C86">
      <w:pPr>
        <w:pStyle w:val="PlainText"/>
        <w:rPr>
          <w:rFonts w:ascii="Arial" w:eastAsia="ＭＳ 明朝" w:hAnsi="Arial" w:cs="Arial"/>
        </w:rPr>
      </w:pPr>
      <w:r w:rsidRPr="00B0761A">
        <w:rPr>
          <w:rFonts w:ascii="Arial" w:eastAsia="ＭＳ 明朝" w:hAnsi="Arial" w:cs="Arial"/>
        </w:rPr>
        <w:t xml:space="preserve">Most of the research participants said they </w:t>
      </w:r>
      <w:r w:rsidR="009B6548" w:rsidRPr="00B0761A">
        <w:rPr>
          <w:rFonts w:ascii="Arial" w:eastAsia="ＭＳ 明朝" w:hAnsi="Arial" w:cs="Arial"/>
        </w:rPr>
        <w:t xml:space="preserve">supported the </w:t>
      </w:r>
      <w:proofErr w:type="spellStart"/>
      <w:r w:rsidR="009B6548" w:rsidRPr="00B0761A">
        <w:rPr>
          <w:rFonts w:ascii="Arial" w:eastAsia="ＭＳ 明朝" w:hAnsi="Arial" w:cs="Arial"/>
        </w:rPr>
        <w:t>Mecca_live</w:t>
      </w:r>
      <w:proofErr w:type="spellEnd"/>
      <w:r w:rsidR="009B6548" w:rsidRPr="00B0761A">
        <w:rPr>
          <w:rFonts w:ascii="Arial" w:eastAsia="ＭＳ 明朝" w:hAnsi="Arial" w:cs="Arial"/>
        </w:rPr>
        <w:t xml:space="preserve"> campaign.</w:t>
      </w:r>
      <w:r w:rsidRPr="00B0761A">
        <w:rPr>
          <w:rFonts w:ascii="Arial" w:eastAsia="ＭＳ 明朝" w:hAnsi="Arial" w:cs="Arial"/>
        </w:rPr>
        <w:t xml:space="preserve"> This supports the notion that the</w:t>
      </w:r>
      <w:r w:rsidR="007D0212" w:rsidRPr="00B0761A">
        <w:rPr>
          <w:rFonts w:ascii="Arial" w:eastAsia="ＭＳ 明朝" w:hAnsi="Arial" w:cs="Arial"/>
        </w:rPr>
        <w:t>y</w:t>
      </w:r>
      <w:r w:rsidRPr="00B0761A">
        <w:rPr>
          <w:rFonts w:ascii="Arial" w:eastAsia="ＭＳ 明朝" w:hAnsi="Arial" w:cs="Arial"/>
        </w:rPr>
        <w:t xml:space="preserve"> </w:t>
      </w:r>
      <w:r w:rsidR="007D0212" w:rsidRPr="00B0761A">
        <w:rPr>
          <w:rFonts w:ascii="Arial" w:eastAsia="ＭＳ 明朝" w:hAnsi="Arial" w:cs="Arial"/>
        </w:rPr>
        <w:t xml:space="preserve">consider social media to be an important tool to practice the mission of </w:t>
      </w:r>
      <w:proofErr w:type="spellStart"/>
      <w:proofErr w:type="gramStart"/>
      <w:r w:rsidR="007D0212" w:rsidRPr="00B0761A">
        <w:rPr>
          <w:rFonts w:ascii="Arial" w:eastAsia="ＭＳ 明朝" w:hAnsi="Arial" w:cs="Arial"/>
          <w:i/>
        </w:rPr>
        <w:t>da‘</w:t>
      </w:r>
      <w:proofErr w:type="gramEnd"/>
      <w:r w:rsidR="007D0212" w:rsidRPr="00B0761A">
        <w:rPr>
          <w:rFonts w:ascii="Arial" w:eastAsia="ＭＳ 明朝" w:hAnsi="Arial" w:cs="Arial"/>
          <w:i/>
        </w:rPr>
        <w:t>wah</w:t>
      </w:r>
      <w:proofErr w:type="spellEnd"/>
      <w:r w:rsidR="007D0212" w:rsidRPr="00B0761A">
        <w:rPr>
          <w:rFonts w:ascii="Arial" w:eastAsia="ＭＳ 明朝" w:hAnsi="Arial" w:cs="Arial"/>
        </w:rPr>
        <w:t xml:space="preserve"> (i.e., “spreading the word” about Islam)</w:t>
      </w:r>
      <w:r w:rsidR="00886C86" w:rsidRPr="00B0761A">
        <w:rPr>
          <w:rFonts w:ascii="Arial" w:eastAsia="ＭＳ 明朝" w:hAnsi="Arial" w:cs="Arial"/>
        </w:rPr>
        <w:t xml:space="preserve">. The </w:t>
      </w:r>
      <w:proofErr w:type="spellStart"/>
      <w:r w:rsidR="00886C86" w:rsidRPr="00B0761A">
        <w:rPr>
          <w:rFonts w:ascii="Arial" w:eastAsia="ＭＳ 明朝" w:hAnsi="Arial" w:cs="Arial"/>
        </w:rPr>
        <w:t>Mecca_live</w:t>
      </w:r>
      <w:proofErr w:type="spellEnd"/>
      <w:r w:rsidR="00886C86" w:rsidRPr="00B0761A">
        <w:rPr>
          <w:rFonts w:ascii="Arial" w:eastAsia="ＭＳ 明朝" w:hAnsi="Arial" w:cs="Arial"/>
        </w:rPr>
        <w:t xml:space="preserve"> campaign was a great success. On the 27th day of Ramadan, Muslims from different nationalities and cultures shared on Snapchat 300 seconds of their spiritual journey in Mecca. This</w:t>
      </w:r>
      <w:r w:rsidR="00A07E45" w:rsidRPr="00B0761A">
        <w:rPr>
          <w:rFonts w:ascii="Arial" w:eastAsia="ＭＳ 明朝" w:hAnsi="Arial" w:cs="Arial"/>
        </w:rPr>
        <w:t xml:space="preserve"> </w:t>
      </w:r>
      <w:r w:rsidR="00886C86" w:rsidRPr="00B0761A">
        <w:rPr>
          <w:rFonts w:ascii="Arial" w:eastAsia="ＭＳ 明朝" w:hAnsi="Arial" w:cs="Arial"/>
        </w:rPr>
        <w:t>generated</w:t>
      </w:r>
      <w:r w:rsidR="00A07E45" w:rsidRPr="00B0761A">
        <w:rPr>
          <w:rFonts w:ascii="Arial" w:eastAsia="ＭＳ 明朝" w:hAnsi="Arial" w:cs="Arial"/>
        </w:rPr>
        <w:t xml:space="preserve"> a highly positive </w:t>
      </w:r>
      <w:r w:rsidR="009F6CF3" w:rsidRPr="00B0761A">
        <w:rPr>
          <w:rFonts w:ascii="Arial" w:eastAsia="ＭＳ 明朝" w:hAnsi="Arial" w:cs="Arial"/>
        </w:rPr>
        <w:t>attitude</w:t>
      </w:r>
      <w:r w:rsidR="00886C86" w:rsidRPr="00B0761A">
        <w:rPr>
          <w:rFonts w:ascii="Arial" w:eastAsia="ＭＳ 明朝" w:hAnsi="Arial" w:cs="Arial"/>
        </w:rPr>
        <w:t xml:space="preserve"> to Snapchat</w:t>
      </w:r>
      <w:r w:rsidR="009F6CF3" w:rsidRPr="00B0761A">
        <w:rPr>
          <w:rFonts w:ascii="Arial" w:eastAsia="ＭＳ 明朝" w:hAnsi="Arial" w:cs="Arial"/>
        </w:rPr>
        <w:t xml:space="preserve"> in Saudi Arabia</w:t>
      </w:r>
      <w:r w:rsidR="00A07E45" w:rsidRPr="00B0761A">
        <w:rPr>
          <w:rFonts w:ascii="Arial" w:eastAsia="ＭＳ 明朝" w:hAnsi="Arial" w:cs="Arial"/>
        </w:rPr>
        <w:t xml:space="preserve">, </w:t>
      </w:r>
      <w:r w:rsidR="00886C86" w:rsidRPr="00B0761A">
        <w:rPr>
          <w:rFonts w:ascii="Arial" w:eastAsia="ＭＳ 明朝" w:hAnsi="Arial" w:cs="Arial"/>
        </w:rPr>
        <w:t>based on</w:t>
      </w:r>
      <w:r w:rsidR="00A07E45" w:rsidRPr="00B0761A">
        <w:rPr>
          <w:rFonts w:ascii="Arial" w:eastAsia="ＭＳ 明朝" w:hAnsi="Arial" w:cs="Arial"/>
        </w:rPr>
        <w:t xml:space="preserve"> </w:t>
      </w:r>
      <w:bookmarkStart w:id="40" w:name="OLE_LINK103"/>
      <w:bookmarkStart w:id="41" w:name="OLE_LINK104"/>
      <w:r w:rsidR="00A07E45" w:rsidRPr="00B0761A">
        <w:rPr>
          <w:rFonts w:ascii="Arial" w:eastAsia="ＭＳ 明朝" w:hAnsi="Arial" w:cs="Arial"/>
        </w:rPr>
        <w:t>Twitter and local media reports</w:t>
      </w:r>
      <w:bookmarkEnd w:id="40"/>
      <w:bookmarkEnd w:id="41"/>
      <w:r w:rsidR="00A07E45" w:rsidRPr="00B0761A">
        <w:rPr>
          <w:rFonts w:ascii="Arial" w:eastAsia="ＭＳ 明朝" w:hAnsi="Arial" w:cs="Arial"/>
        </w:rPr>
        <w:t>.</w:t>
      </w:r>
    </w:p>
    <w:p w14:paraId="166FA390" w14:textId="77777777" w:rsidR="00A07E45" w:rsidRPr="00B0761A" w:rsidRDefault="00A07E45" w:rsidP="00A07E45">
      <w:pPr>
        <w:pStyle w:val="PlainText"/>
        <w:rPr>
          <w:rFonts w:ascii="Arial" w:eastAsia="ＭＳ 明朝" w:hAnsi="Arial" w:cs="Arial"/>
        </w:rPr>
      </w:pPr>
    </w:p>
    <w:p w14:paraId="53E28DFF" w14:textId="77777777" w:rsidR="00A07E45" w:rsidRPr="00B0761A" w:rsidRDefault="00A07E45" w:rsidP="00A07E45">
      <w:pPr>
        <w:pStyle w:val="PlainText"/>
        <w:rPr>
          <w:rFonts w:ascii="Arial" w:eastAsia="ＭＳ 明朝" w:hAnsi="Arial" w:cs="Arial"/>
        </w:rPr>
      </w:pPr>
      <w:r w:rsidRPr="00B0761A">
        <w:rPr>
          <w:rFonts w:ascii="Arial" w:eastAsia="ＭＳ 明朝" w:hAnsi="Arial" w:cs="Arial"/>
          <w:highlight w:val="yellow"/>
        </w:rPr>
        <w:t>In short, based on the research data, we can conclude that religion and degree of religiosity have a strong influence on Saudi youth engagement with social media platforms. This influence is clear in the content they prefer and share: religious content leads them to greater engagement with social media.</w:t>
      </w:r>
    </w:p>
    <w:p w14:paraId="6339C55A" w14:textId="77777777" w:rsidR="00A07E45" w:rsidRPr="00B0761A" w:rsidRDefault="00A07E45" w:rsidP="005229B1">
      <w:pPr>
        <w:pStyle w:val="PlainText"/>
        <w:rPr>
          <w:rFonts w:ascii="Arial" w:eastAsia="ＭＳ 明朝" w:hAnsi="Arial" w:cs="Arial"/>
        </w:rPr>
      </w:pPr>
    </w:p>
    <w:p w14:paraId="027EE193" w14:textId="77777777" w:rsidR="007E5AFA" w:rsidRPr="00B0761A" w:rsidRDefault="007E5AFA" w:rsidP="00AC51C9">
      <w:pPr>
        <w:pStyle w:val="PlainText"/>
        <w:rPr>
          <w:rFonts w:ascii="Arial" w:eastAsia="ＭＳ 明朝" w:hAnsi="Arial" w:cs="Arial"/>
        </w:rPr>
      </w:pPr>
    </w:p>
    <w:p w14:paraId="0460C596" w14:textId="77777777" w:rsidR="00AC51C9" w:rsidRPr="00B0761A" w:rsidRDefault="00AC51C9" w:rsidP="004D4C6B">
      <w:pPr>
        <w:pStyle w:val="PlainText"/>
        <w:outlineLvl w:val="0"/>
        <w:rPr>
          <w:rFonts w:ascii="Arial" w:eastAsia="ＭＳ 明朝" w:hAnsi="Arial" w:cs="Arial"/>
          <w:b/>
        </w:rPr>
      </w:pPr>
      <w:r w:rsidRPr="00B0761A">
        <w:rPr>
          <w:rFonts w:ascii="Arial" w:eastAsia="ＭＳ 明朝" w:hAnsi="Arial" w:cs="Arial"/>
          <w:b/>
        </w:rPr>
        <w:t>Developing the personas</w:t>
      </w:r>
    </w:p>
    <w:p w14:paraId="0F88AFC3" w14:textId="77777777" w:rsidR="00AC51C9" w:rsidRPr="00B0761A" w:rsidRDefault="00AC51C9" w:rsidP="00AC51C9">
      <w:pPr>
        <w:pStyle w:val="PlainText"/>
        <w:rPr>
          <w:rFonts w:ascii="Arial" w:eastAsia="ＭＳ 明朝" w:hAnsi="Arial" w:cs="Arial"/>
        </w:rPr>
      </w:pPr>
    </w:p>
    <w:p w14:paraId="110394BC" w14:textId="066C445B" w:rsidR="00404D79" w:rsidRPr="00B0761A" w:rsidRDefault="00A92D0B" w:rsidP="00AC51C9">
      <w:pPr>
        <w:pStyle w:val="PlainText"/>
        <w:rPr>
          <w:rFonts w:ascii="Arial" w:eastAsia="ＭＳ 明朝" w:hAnsi="Arial" w:cs="Arial"/>
        </w:rPr>
      </w:pPr>
      <w:r w:rsidRPr="00B0761A">
        <w:rPr>
          <w:rFonts w:ascii="Arial" w:eastAsia="ＭＳ 明朝" w:hAnsi="Arial" w:cs="Arial"/>
        </w:rPr>
        <w:t xml:space="preserve">Based on </w:t>
      </w:r>
      <w:r w:rsidR="00267875" w:rsidRPr="00B0761A">
        <w:rPr>
          <w:rFonts w:ascii="Arial" w:eastAsia="ＭＳ 明朝" w:hAnsi="Arial" w:cs="Arial"/>
        </w:rPr>
        <w:t>our</w:t>
      </w:r>
      <w:r w:rsidRPr="00B0761A">
        <w:rPr>
          <w:rFonts w:ascii="Arial" w:eastAsia="ＭＳ 明朝" w:hAnsi="Arial" w:cs="Arial"/>
        </w:rPr>
        <w:t xml:space="preserve"> </w:t>
      </w:r>
      <w:r w:rsidR="00B16E46" w:rsidRPr="00B0761A">
        <w:rPr>
          <w:rFonts w:ascii="Arial" w:eastAsia="ＭＳ 明朝" w:hAnsi="Arial" w:cs="Arial"/>
        </w:rPr>
        <w:t>findings</w:t>
      </w:r>
      <w:r w:rsidRPr="00B0761A">
        <w:rPr>
          <w:rFonts w:ascii="Arial" w:eastAsia="ＭＳ 明朝" w:hAnsi="Arial" w:cs="Arial"/>
        </w:rPr>
        <w:t xml:space="preserve">, </w:t>
      </w:r>
      <w:r w:rsidR="00DD3D70" w:rsidRPr="00B0761A">
        <w:rPr>
          <w:rFonts w:ascii="Arial" w:eastAsia="ＭＳ 明朝" w:hAnsi="Arial" w:cs="Arial"/>
        </w:rPr>
        <w:t xml:space="preserve">we created </w:t>
      </w:r>
      <w:r w:rsidR="009B30D9" w:rsidRPr="00B0761A">
        <w:rPr>
          <w:rFonts w:ascii="Arial" w:eastAsia="ＭＳ 明朝" w:hAnsi="Arial" w:cs="Arial"/>
        </w:rPr>
        <w:t xml:space="preserve">two </w:t>
      </w:r>
      <w:r w:rsidRPr="00B0761A">
        <w:rPr>
          <w:rFonts w:ascii="Arial" w:eastAsia="ＭＳ 明朝" w:hAnsi="Arial" w:cs="Arial"/>
        </w:rPr>
        <w:t xml:space="preserve">realistic and practical </w:t>
      </w:r>
      <w:r w:rsidR="00860E0E" w:rsidRPr="00B0761A">
        <w:rPr>
          <w:rFonts w:ascii="Arial" w:eastAsia="ＭＳ 明朝" w:hAnsi="Arial" w:cs="Arial"/>
        </w:rPr>
        <w:t>personas</w:t>
      </w:r>
      <w:r w:rsidRPr="00B0761A">
        <w:rPr>
          <w:rFonts w:ascii="Arial" w:eastAsia="ＭＳ 明朝" w:hAnsi="Arial" w:cs="Arial"/>
        </w:rPr>
        <w:t xml:space="preserve"> </w:t>
      </w:r>
      <w:r w:rsidR="00A93898" w:rsidRPr="00B0761A">
        <w:rPr>
          <w:rFonts w:ascii="Arial" w:eastAsia="ＭＳ 明朝" w:hAnsi="Arial" w:cs="Arial"/>
        </w:rPr>
        <w:t>that are representative of</w:t>
      </w:r>
      <w:r w:rsidRPr="00B0761A">
        <w:rPr>
          <w:rFonts w:ascii="Arial" w:eastAsia="ＭＳ 明朝" w:hAnsi="Arial" w:cs="Arial"/>
        </w:rPr>
        <w:t xml:space="preserve"> </w:t>
      </w:r>
      <w:r w:rsidR="00860E0E" w:rsidRPr="00B0761A">
        <w:rPr>
          <w:rFonts w:ascii="Arial" w:eastAsia="ＭＳ 明朝" w:hAnsi="Arial" w:cs="Arial"/>
        </w:rPr>
        <w:t xml:space="preserve">typical </w:t>
      </w:r>
      <w:r w:rsidR="00DD3D70" w:rsidRPr="00B0761A">
        <w:rPr>
          <w:rFonts w:ascii="Arial" w:eastAsia="ＭＳ 明朝" w:hAnsi="Arial" w:cs="Arial"/>
        </w:rPr>
        <w:t xml:space="preserve">young </w:t>
      </w:r>
      <w:r w:rsidRPr="00B0761A">
        <w:rPr>
          <w:rFonts w:ascii="Arial" w:eastAsia="ＭＳ 明朝" w:hAnsi="Arial" w:cs="Arial"/>
        </w:rPr>
        <w:t xml:space="preserve">Saudi </w:t>
      </w:r>
      <w:r w:rsidR="00DD3D70" w:rsidRPr="00B0761A">
        <w:rPr>
          <w:rFonts w:ascii="Arial" w:eastAsia="ＭＳ 明朝" w:hAnsi="Arial" w:cs="Arial"/>
        </w:rPr>
        <w:t>social media</w:t>
      </w:r>
      <w:r w:rsidRPr="00B0761A">
        <w:rPr>
          <w:rFonts w:ascii="Arial" w:eastAsia="ＭＳ 明朝" w:hAnsi="Arial" w:cs="Arial"/>
        </w:rPr>
        <w:t xml:space="preserve"> users. </w:t>
      </w:r>
      <w:bookmarkStart w:id="42" w:name="OLE_LINK28"/>
      <w:r w:rsidR="009C2D79" w:rsidRPr="00B0761A">
        <w:rPr>
          <w:rFonts w:ascii="Arial" w:eastAsia="ＭＳ 明朝" w:hAnsi="Arial" w:cs="Arial"/>
        </w:rPr>
        <w:t>P</w:t>
      </w:r>
      <w:r w:rsidRPr="00B0761A">
        <w:rPr>
          <w:rFonts w:ascii="Arial" w:eastAsia="ＭＳ 明朝" w:hAnsi="Arial" w:cs="Arial"/>
        </w:rPr>
        <w:t xml:space="preserve">ersonas </w:t>
      </w:r>
      <w:bookmarkEnd w:id="42"/>
      <w:r w:rsidR="001C4E8E" w:rsidRPr="00B0761A">
        <w:rPr>
          <w:rFonts w:ascii="Arial" w:eastAsia="ＭＳ 明朝" w:hAnsi="Arial" w:cs="Arial"/>
        </w:rPr>
        <w:t xml:space="preserve">are a useful tool for designing </w:t>
      </w:r>
      <w:r w:rsidR="009C67C5" w:rsidRPr="00B0761A">
        <w:rPr>
          <w:rFonts w:ascii="Arial" w:eastAsia="ＭＳ 明朝" w:hAnsi="Arial" w:cs="Arial"/>
        </w:rPr>
        <w:t xml:space="preserve">the </w:t>
      </w:r>
      <w:r w:rsidR="001C4E8E" w:rsidRPr="00B0761A">
        <w:rPr>
          <w:rFonts w:ascii="Arial" w:eastAsia="ＭＳ 明朝" w:hAnsi="Arial" w:cs="Arial"/>
        </w:rPr>
        <w:t xml:space="preserve">user interaction with a system, </w:t>
      </w:r>
      <w:r w:rsidR="007B1CCB" w:rsidRPr="00B0761A">
        <w:rPr>
          <w:rFonts w:ascii="Arial" w:eastAsia="ＭＳ 明朝" w:hAnsi="Arial" w:cs="Arial"/>
        </w:rPr>
        <w:t xml:space="preserve">as they embody </w:t>
      </w:r>
      <w:r w:rsidR="001C4E8E" w:rsidRPr="00B0761A">
        <w:rPr>
          <w:rFonts w:ascii="Arial" w:eastAsia="ＭＳ 明朝" w:hAnsi="Arial" w:cs="Arial"/>
        </w:rPr>
        <w:t>different use cases</w:t>
      </w:r>
      <w:r w:rsidR="007B1CCB" w:rsidRPr="00B0761A">
        <w:rPr>
          <w:rFonts w:ascii="Arial" w:eastAsia="ＭＳ 明朝" w:hAnsi="Arial" w:cs="Arial"/>
        </w:rPr>
        <w:t xml:space="preserve"> in a realistic and relatable way</w:t>
      </w:r>
      <w:r w:rsidR="001C4E8E" w:rsidRPr="00B0761A">
        <w:rPr>
          <w:rFonts w:ascii="Arial" w:eastAsia="ＭＳ 明朝" w:hAnsi="Arial" w:cs="Arial"/>
        </w:rPr>
        <w:t xml:space="preserve"> </w:t>
      </w:r>
      <w:r w:rsidR="001C4E8E" w:rsidRPr="00B0761A">
        <w:rPr>
          <w:rFonts w:ascii="Arial" w:eastAsia="ＭＳ 明朝" w:hAnsi="Arial" w:cs="Arial"/>
        </w:rPr>
        <w:fldChar w:fldCharType="begin"/>
      </w:r>
      <w:r w:rsidR="001C4E8E" w:rsidRPr="00B0761A">
        <w:rPr>
          <w:rFonts w:ascii="Arial" w:eastAsia="ＭＳ 明朝" w:hAnsi="Arial" w:cs="Arial"/>
        </w:rPr>
        <w:instrText xml:space="preserve"> ADDIN ZOTERO_ITEM CSL_CITATION {"citationID":"NnZ6w1fU","properties":{"formattedCitation":"(Cooper, 1999)","plainCitation":"(Cooper, 1999)"},"citationItems":[{"id":150,"uris":["http://zotero.org/users/26821/items/QZXPIBV9"],"uri":["http://zotero.org/users/26821/items/QZXPIBV9"],"itemData":{"id":150,"type":"book","title":"The inmates are running the asylum: Why high-tech products drive us crazy and how to restore the sanity","collection-title":"The Inmates Are Running The Asylum","publisher":"SAMS","ISBN":"0-672-31649-8","author":[{"family":"Cooper","given":"Alan"}],"issued":{"date-parts":[["1999"]]}}}],"schema":"https://github.com/citation-style-language/schema/raw/master/csl-citation.json"} </w:instrText>
      </w:r>
      <w:r w:rsidR="001C4E8E" w:rsidRPr="00B0761A">
        <w:rPr>
          <w:rFonts w:ascii="Arial" w:eastAsia="ＭＳ 明朝" w:hAnsi="Arial" w:cs="Arial"/>
        </w:rPr>
        <w:fldChar w:fldCharType="separate"/>
      </w:r>
      <w:r w:rsidR="001C4E8E" w:rsidRPr="00B0761A">
        <w:rPr>
          <w:rFonts w:ascii="Arial" w:eastAsia="ＭＳ 明朝" w:hAnsi="Arial" w:cs="Arial"/>
          <w:noProof/>
        </w:rPr>
        <w:t>(Cooper, 1999)</w:t>
      </w:r>
      <w:r w:rsidR="001C4E8E" w:rsidRPr="00B0761A">
        <w:rPr>
          <w:rFonts w:ascii="Arial" w:eastAsia="ＭＳ 明朝" w:hAnsi="Arial" w:cs="Arial"/>
        </w:rPr>
        <w:fldChar w:fldCharType="end"/>
      </w:r>
      <w:r w:rsidR="001C4E8E" w:rsidRPr="00B0761A">
        <w:rPr>
          <w:rFonts w:ascii="Arial" w:eastAsia="ＭＳ 明朝" w:hAnsi="Arial" w:cs="Arial"/>
        </w:rPr>
        <w:t xml:space="preserve">. </w:t>
      </w:r>
      <w:r w:rsidR="0065655B" w:rsidRPr="00B0761A">
        <w:rPr>
          <w:rFonts w:ascii="Arial" w:eastAsia="ＭＳ 明朝" w:hAnsi="Arial" w:cs="Arial"/>
        </w:rPr>
        <w:t xml:space="preserve">Personas </w:t>
      </w:r>
      <w:r w:rsidRPr="00B0761A">
        <w:rPr>
          <w:rFonts w:ascii="Arial" w:eastAsia="ＭＳ 明朝" w:hAnsi="Arial" w:cs="Arial"/>
        </w:rPr>
        <w:t xml:space="preserve">are synthesized from observing and investigating the </w:t>
      </w:r>
      <w:r w:rsidR="00CC3840" w:rsidRPr="00B0761A">
        <w:rPr>
          <w:rFonts w:ascii="Arial" w:eastAsia="ＭＳ 明朝" w:hAnsi="Arial" w:cs="Arial"/>
        </w:rPr>
        <w:t>behaviors</w:t>
      </w:r>
      <w:r w:rsidRPr="00B0761A">
        <w:rPr>
          <w:rFonts w:ascii="Arial" w:eastAsia="ＭＳ 明朝" w:hAnsi="Arial" w:cs="Arial"/>
        </w:rPr>
        <w:t>, attitudes, motivations</w:t>
      </w:r>
      <w:r w:rsidR="009B30D9" w:rsidRPr="00B0761A">
        <w:rPr>
          <w:rFonts w:ascii="Arial" w:eastAsia="ＭＳ 明朝" w:hAnsi="Arial" w:cs="Arial"/>
        </w:rPr>
        <w:t>,</w:t>
      </w:r>
      <w:r w:rsidRPr="00B0761A">
        <w:rPr>
          <w:rFonts w:ascii="Arial" w:eastAsia="ＭＳ 明朝" w:hAnsi="Arial" w:cs="Arial"/>
        </w:rPr>
        <w:t xml:space="preserve"> and preferences of real users. As Cooper </w:t>
      </w:r>
      <w:r w:rsidR="003B6CAE" w:rsidRPr="00B0761A">
        <w:rPr>
          <w:rFonts w:ascii="Arial" w:eastAsia="ＭＳ 明朝" w:hAnsi="Arial" w:cs="Arial"/>
        </w:rPr>
        <w:fldChar w:fldCharType="begin"/>
      </w:r>
      <w:r w:rsidR="003B6CAE" w:rsidRPr="00B0761A">
        <w:rPr>
          <w:rFonts w:ascii="Arial" w:eastAsia="ＭＳ 明朝" w:hAnsi="Arial" w:cs="Arial"/>
        </w:rPr>
        <w:instrText xml:space="preserve"> ADDIN ZOTERO_ITEM CSL_CITATION {"citationID":"KVrVZLxh","properties":{"formattedCitation":"(1999, p. 124)","plainCitation":"(1999, p. 124)"},"citationItems":[{"id":150,"uris":["http://zotero.org/users/26821/items/QZXPIBV9"],"uri":["http://zotero.org/users/26821/items/QZXPIBV9"],"itemData":{"id":150,"type":"book","title":"The inmates are running the asylum: Why high-tech products drive us crazy and how to restore the sanity","collection-title":"The Inmates Are Running The Asylum","publisher":"SAMS","ISBN":"0-672-31649-8","author":[{"family":"Cooper","given":"Alan"}],"issued":{"date-parts":[["1999"]]}},"locator":"124","suppress-author":true}],"schema":"https://github.com/citation-style-language/schema/raw/master/csl-citation.json"} </w:instrText>
      </w:r>
      <w:r w:rsidR="003B6CAE" w:rsidRPr="00B0761A">
        <w:rPr>
          <w:rFonts w:ascii="Arial" w:eastAsia="ＭＳ 明朝" w:hAnsi="Arial" w:cs="Arial"/>
        </w:rPr>
        <w:fldChar w:fldCharType="separate"/>
      </w:r>
      <w:r w:rsidR="003B6CAE" w:rsidRPr="00B0761A">
        <w:rPr>
          <w:rFonts w:ascii="Arial" w:eastAsia="ＭＳ 明朝" w:hAnsi="Arial" w:cs="Arial"/>
          <w:noProof/>
        </w:rPr>
        <w:t>(1999, p. 124)</w:t>
      </w:r>
      <w:r w:rsidR="003B6CAE" w:rsidRPr="00B0761A">
        <w:rPr>
          <w:rFonts w:ascii="Arial" w:eastAsia="ＭＳ 明朝" w:hAnsi="Arial" w:cs="Arial"/>
        </w:rPr>
        <w:fldChar w:fldCharType="end"/>
      </w:r>
      <w:r w:rsidRPr="00B0761A">
        <w:rPr>
          <w:rFonts w:ascii="Arial" w:eastAsia="ＭＳ 明朝" w:hAnsi="Arial" w:cs="Arial"/>
        </w:rPr>
        <w:t xml:space="preserve"> </w:t>
      </w:r>
      <w:r w:rsidR="00D62333" w:rsidRPr="00B0761A">
        <w:rPr>
          <w:rFonts w:ascii="Arial" w:eastAsia="ＭＳ 明朝" w:hAnsi="Arial" w:cs="Arial"/>
        </w:rPr>
        <w:t>notes</w:t>
      </w:r>
      <w:r w:rsidRPr="00B0761A">
        <w:rPr>
          <w:rFonts w:ascii="Arial" w:eastAsia="ＭＳ 明朝" w:hAnsi="Arial" w:cs="Arial"/>
        </w:rPr>
        <w:t>, “persona</w:t>
      </w:r>
      <w:r w:rsidR="005A4734" w:rsidRPr="00B0761A">
        <w:rPr>
          <w:rFonts w:ascii="Arial" w:eastAsia="ＭＳ 明朝" w:hAnsi="Arial" w:cs="Arial"/>
        </w:rPr>
        <w:t>s</w:t>
      </w:r>
      <w:r w:rsidRPr="00B0761A">
        <w:rPr>
          <w:rFonts w:ascii="Arial" w:eastAsia="ＭＳ 明朝" w:hAnsi="Arial" w:cs="Arial"/>
        </w:rPr>
        <w:t xml:space="preserve"> are not real people, but they represent them throughout the design process. They are </w:t>
      </w:r>
      <w:r w:rsidRPr="00B0761A">
        <w:rPr>
          <w:rFonts w:ascii="Arial" w:eastAsia="ＭＳ 明朝" w:hAnsi="Arial" w:cs="Arial"/>
          <w:i/>
        </w:rPr>
        <w:t>hypothetical archetypes</w:t>
      </w:r>
      <w:r w:rsidRPr="00B0761A">
        <w:rPr>
          <w:rFonts w:ascii="Arial" w:eastAsia="ＭＳ 明朝" w:hAnsi="Arial" w:cs="Arial"/>
        </w:rPr>
        <w:t xml:space="preserve"> of actual users. Although they are imaginary, they are defined with significant rigor and precisi</w:t>
      </w:r>
      <w:r w:rsidR="00671C1C" w:rsidRPr="00B0761A">
        <w:rPr>
          <w:rFonts w:ascii="Arial" w:eastAsia="ＭＳ 明朝" w:hAnsi="Arial" w:cs="Arial"/>
        </w:rPr>
        <w:t>on.</w:t>
      </w:r>
      <w:r w:rsidRPr="00B0761A">
        <w:rPr>
          <w:rFonts w:ascii="Arial" w:eastAsia="ＭＳ 明朝" w:hAnsi="Arial" w:cs="Arial"/>
        </w:rPr>
        <w:t>”</w:t>
      </w:r>
      <w:r w:rsidR="00DB0E47" w:rsidRPr="00B0761A">
        <w:rPr>
          <w:rFonts w:ascii="Arial" w:eastAsia="ＭＳ 明朝" w:hAnsi="Arial" w:cs="Arial"/>
        </w:rPr>
        <w:t xml:space="preserve"> We have constructed the following two personas:</w:t>
      </w:r>
    </w:p>
    <w:p w14:paraId="0DF2A95E" w14:textId="77777777" w:rsidR="00404D79" w:rsidRPr="00B0761A" w:rsidRDefault="00404D79" w:rsidP="00404D79">
      <w:pPr>
        <w:pStyle w:val="PlainText"/>
        <w:rPr>
          <w:rFonts w:ascii="Arial" w:eastAsia="ＭＳ 明朝" w:hAnsi="Arial" w:cs="Arial"/>
        </w:rPr>
      </w:pP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5756"/>
      </w:tblGrid>
      <w:tr w:rsidR="00404D79" w:rsidRPr="00B0761A" w14:paraId="05E5782E" w14:textId="77777777" w:rsidTr="00967508">
        <w:tc>
          <w:tcPr>
            <w:tcW w:w="2303" w:type="dxa"/>
            <w:vAlign w:val="center"/>
          </w:tcPr>
          <w:p w14:paraId="31583871" w14:textId="77777777" w:rsidR="00404D79" w:rsidRPr="00B0761A" w:rsidRDefault="00404D79" w:rsidP="00967508">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41F3D60" wp14:editId="0D82511D">
                  <wp:extent cx="1159200" cy="1371600"/>
                  <wp:effectExtent l="0" t="0" r="9525" b="0"/>
                  <wp:docPr id="14" name="Picture 14" descr="Nou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u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59200" cy="1371600"/>
                          </a:xfrm>
                          <a:prstGeom prst="rect">
                            <a:avLst/>
                          </a:prstGeom>
                          <a:noFill/>
                          <a:ln>
                            <a:noFill/>
                          </a:ln>
                        </pic:spPr>
                      </pic:pic>
                    </a:graphicData>
                  </a:graphic>
                </wp:inline>
              </w:drawing>
            </w:r>
          </w:p>
        </w:tc>
        <w:tc>
          <w:tcPr>
            <w:tcW w:w="5756" w:type="dxa"/>
            <w:vAlign w:val="center"/>
          </w:tcPr>
          <w:p w14:paraId="207A10DB" w14:textId="77777777" w:rsidR="00404D79" w:rsidRPr="00B0761A" w:rsidRDefault="00404D79" w:rsidP="00967508">
            <w:pPr>
              <w:pStyle w:val="PlainText"/>
              <w:rPr>
                <w:rFonts w:ascii="Arial" w:eastAsia="ＭＳ 明朝" w:hAnsi="Arial" w:cs="Arial"/>
              </w:rPr>
            </w:pPr>
            <w:proofErr w:type="spellStart"/>
            <w:r w:rsidRPr="00B0761A">
              <w:rPr>
                <w:rFonts w:ascii="Arial" w:eastAsia="ＭＳ 明朝" w:hAnsi="Arial" w:cs="Arial"/>
                <w:b/>
              </w:rPr>
              <w:t>Nouf</w:t>
            </w:r>
            <w:proofErr w:type="spellEnd"/>
            <w:r w:rsidRPr="00B0761A">
              <w:rPr>
                <w:rFonts w:ascii="Arial" w:eastAsia="ＭＳ 明朝" w:hAnsi="Arial" w:cs="Arial"/>
              </w:rPr>
              <w:t xml:space="preserve"> is 24 years old, married, and lives in Riyadh. She uses </w:t>
            </w:r>
            <w:bookmarkStart w:id="43" w:name="OLE_LINK105"/>
            <w:bookmarkStart w:id="44" w:name="OLE_LINK106"/>
            <w:r w:rsidRPr="00B0761A">
              <w:rPr>
                <w:rFonts w:ascii="Arial" w:eastAsia="ＭＳ 明朝" w:hAnsi="Arial" w:cs="Arial"/>
              </w:rPr>
              <w:t>Twitter, Instagram, and Snapchat</w:t>
            </w:r>
            <w:bookmarkEnd w:id="43"/>
            <w:bookmarkEnd w:id="44"/>
            <w:r w:rsidRPr="00B0761A">
              <w:rPr>
                <w:rFonts w:ascii="Arial" w:eastAsia="ＭＳ 明朝" w:hAnsi="Arial" w:cs="Arial"/>
              </w:rPr>
              <w:t>, accessing them from her iPhone and iPad. She spends about six hours per day on social media.</w:t>
            </w:r>
          </w:p>
        </w:tc>
      </w:tr>
      <w:tr w:rsidR="00404D79" w:rsidRPr="00B0761A" w14:paraId="2B50DBE0" w14:textId="77777777" w:rsidTr="00967508">
        <w:tc>
          <w:tcPr>
            <w:tcW w:w="2303" w:type="dxa"/>
            <w:vAlign w:val="center"/>
          </w:tcPr>
          <w:p w14:paraId="4F402F49" w14:textId="77777777" w:rsidR="00404D79" w:rsidRPr="00B0761A" w:rsidRDefault="00404D79" w:rsidP="00967508">
            <w:pPr>
              <w:pStyle w:val="PlainText"/>
              <w:jc w:val="center"/>
              <w:rPr>
                <w:rFonts w:ascii="Arial" w:eastAsia="ＭＳ 明朝" w:hAnsi="Arial" w:cs="Arial"/>
                <w:noProof/>
                <w:lang w:val="en-GB" w:eastAsia="zh-CN"/>
              </w:rPr>
            </w:pPr>
          </w:p>
        </w:tc>
        <w:tc>
          <w:tcPr>
            <w:tcW w:w="5756" w:type="dxa"/>
            <w:vAlign w:val="center"/>
          </w:tcPr>
          <w:p w14:paraId="6C62F4A9" w14:textId="77777777" w:rsidR="00404D79" w:rsidRPr="00B0761A" w:rsidRDefault="00404D79" w:rsidP="00967508">
            <w:pPr>
              <w:pStyle w:val="PlainText"/>
              <w:rPr>
                <w:rFonts w:ascii="Arial" w:eastAsia="ＭＳ 明朝" w:hAnsi="Arial" w:cs="Arial"/>
                <w:b/>
              </w:rPr>
            </w:pPr>
          </w:p>
        </w:tc>
      </w:tr>
      <w:tr w:rsidR="00404D79" w:rsidRPr="00B0761A" w14:paraId="17820B5C" w14:textId="77777777" w:rsidTr="00967508">
        <w:tc>
          <w:tcPr>
            <w:tcW w:w="2303" w:type="dxa"/>
            <w:vAlign w:val="center"/>
          </w:tcPr>
          <w:p w14:paraId="580FEA2E" w14:textId="77777777" w:rsidR="00404D79" w:rsidRPr="00B0761A" w:rsidRDefault="00404D79" w:rsidP="00967508">
            <w:pPr>
              <w:pStyle w:val="PlainText"/>
              <w:jc w:val="center"/>
              <w:rPr>
                <w:rFonts w:ascii="Arial" w:eastAsia="ＭＳ 明朝" w:hAnsi="Arial" w:cs="Arial"/>
                <w:noProof/>
                <w:lang w:val="en-GB" w:eastAsia="zh-CN"/>
              </w:rPr>
            </w:pPr>
            <w:r w:rsidRPr="00B0761A">
              <w:rPr>
                <w:rFonts w:ascii="Arial" w:eastAsia="ＭＳ 明朝" w:hAnsi="Arial" w:cs="Arial"/>
                <w:noProof/>
                <w:lang w:val="en-GB" w:eastAsia="zh-CN"/>
              </w:rPr>
              <w:lastRenderedPageBreak/>
              <w:drawing>
                <wp:inline distT="0" distB="0" distL="0" distR="0" wp14:anchorId="5B6E72B7" wp14:editId="3733C4A0">
                  <wp:extent cx="1159200" cy="1371600"/>
                  <wp:effectExtent l="0" t="0" r="9525" b="0"/>
                  <wp:docPr id="15" name="Picture 15" descr="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59200" cy="1371600"/>
                          </a:xfrm>
                          <a:prstGeom prst="rect">
                            <a:avLst/>
                          </a:prstGeom>
                          <a:noFill/>
                          <a:ln>
                            <a:noFill/>
                          </a:ln>
                        </pic:spPr>
                      </pic:pic>
                    </a:graphicData>
                  </a:graphic>
                </wp:inline>
              </w:drawing>
            </w:r>
          </w:p>
        </w:tc>
        <w:tc>
          <w:tcPr>
            <w:tcW w:w="5756" w:type="dxa"/>
            <w:vAlign w:val="center"/>
          </w:tcPr>
          <w:p w14:paraId="7597BD53" w14:textId="77777777" w:rsidR="00404D79" w:rsidRPr="00B0761A" w:rsidRDefault="00404D79" w:rsidP="00967508">
            <w:pPr>
              <w:pStyle w:val="PlainText"/>
              <w:rPr>
                <w:rFonts w:ascii="Arial" w:eastAsia="ＭＳ 明朝" w:hAnsi="Arial" w:cs="Arial"/>
              </w:rPr>
            </w:pPr>
            <w:r w:rsidRPr="00B0761A">
              <w:rPr>
                <w:rFonts w:ascii="Arial" w:eastAsia="ＭＳ 明朝" w:hAnsi="Arial" w:cs="Arial"/>
                <w:b/>
              </w:rPr>
              <w:t>Ali</w:t>
            </w:r>
            <w:r w:rsidRPr="00B0761A">
              <w:rPr>
                <w:rFonts w:ascii="Arial" w:eastAsia="ＭＳ 明朝" w:hAnsi="Arial" w:cs="Arial"/>
              </w:rPr>
              <w:t xml:space="preserve"> is 23 years old, single, and lives in Jeddah. He uses Twitter, Facebook, Instagram, and Snapchat, accessing them from his iPhone. He spends about four hours per day on social media.</w:t>
            </w:r>
          </w:p>
          <w:p w14:paraId="59471874" w14:textId="77777777" w:rsidR="00404D79" w:rsidRPr="00B0761A" w:rsidRDefault="00404D79" w:rsidP="00967508">
            <w:pPr>
              <w:pStyle w:val="PlainText"/>
              <w:rPr>
                <w:rFonts w:ascii="Arial" w:eastAsia="ＭＳ 明朝" w:hAnsi="Arial" w:cs="Arial"/>
                <w:b/>
              </w:rPr>
            </w:pPr>
          </w:p>
        </w:tc>
      </w:tr>
    </w:tbl>
    <w:p w14:paraId="72FA8D81" w14:textId="77777777" w:rsidR="00404D79" w:rsidRPr="00B0761A" w:rsidRDefault="00404D79" w:rsidP="00404D79">
      <w:pPr>
        <w:pStyle w:val="PlainText"/>
        <w:rPr>
          <w:rFonts w:ascii="Arial" w:eastAsia="ＭＳ 明朝" w:hAnsi="Arial" w:cs="Arial"/>
        </w:rPr>
      </w:pPr>
    </w:p>
    <w:p w14:paraId="111379D7" w14:textId="7DDEE2AC" w:rsidR="00404D79" w:rsidRPr="00B0761A" w:rsidRDefault="00404D79" w:rsidP="00404D79">
      <w:pPr>
        <w:pStyle w:val="PlainText"/>
        <w:rPr>
          <w:rFonts w:ascii="Arial" w:eastAsia="ＭＳ 明朝" w:hAnsi="Arial" w:cs="Arial"/>
        </w:rPr>
      </w:pPr>
      <w:r w:rsidRPr="00B0761A">
        <w:rPr>
          <w:rFonts w:ascii="Arial" w:eastAsia="ＭＳ 明朝" w:hAnsi="Arial" w:cs="Arial"/>
        </w:rPr>
        <w:t xml:space="preserve">Both </w:t>
      </w:r>
      <w:proofErr w:type="spellStart"/>
      <w:r w:rsidRPr="00B0761A">
        <w:rPr>
          <w:rFonts w:ascii="Arial" w:eastAsia="ＭＳ 明朝" w:hAnsi="Arial" w:cs="Arial"/>
        </w:rPr>
        <w:t>Nouf</w:t>
      </w:r>
      <w:proofErr w:type="spellEnd"/>
      <w:r w:rsidRPr="00B0761A">
        <w:rPr>
          <w:rFonts w:ascii="Arial" w:eastAsia="ＭＳ 明朝" w:hAnsi="Arial" w:cs="Arial"/>
        </w:rPr>
        <w:t xml:space="preserve"> and Ali are university students that grew up and live in Saudi Arabia. Both are Muslim. </w:t>
      </w:r>
      <w:proofErr w:type="spellStart"/>
      <w:r w:rsidRPr="00B0761A">
        <w:rPr>
          <w:rFonts w:ascii="Arial" w:eastAsia="ＭＳ 明朝" w:hAnsi="Arial" w:cs="Arial"/>
        </w:rPr>
        <w:t>Nouf</w:t>
      </w:r>
      <w:proofErr w:type="spellEnd"/>
      <w:r w:rsidRPr="00B0761A">
        <w:rPr>
          <w:rFonts w:ascii="Arial" w:eastAsia="ＭＳ 明朝" w:hAnsi="Arial" w:cs="Arial"/>
        </w:rPr>
        <w:t xml:space="preserve"> and Ali are both regular users of social media, each engaging (in Arabic) with more than one platform</w:t>
      </w:r>
      <w:r w:rsidRPr="00B0761A">
        <w:rPr>
          <w:rFonts w:ascii="Arial" w:eastAsia="ＭＳ 明朝" w:hAnsi="Arial" w:cs="Arial"/>
          <w:lang w:val="en-NZ"/>
        </w:rPr>
        <w:t xml:space="preserve">. </w:t>
      </w:r>
      <w:r w:rsidRPr="00B0761A">
        <w:rPr>
          <w:rFonts w:ascii="Arial" w:eastAsia="ＭＳ 明朝" w:hAnsi="Arial" w:cs="Arial"/>
        </w:rPr>
        <w:t xml:space="preserve">Both first started using social media in 2013. Like many young Saudis, </w:t>
      </w:r>
      <w:proofErr w:type="spellStart"/>
      <w:r w:rsidRPr="00B0761A">
        <w:rPr>
          <w:rFonts w:ascii="Arial" w:eastAsia="ＭＳ 明朝" w:hAnsi="Arial" w:cs="Arial"/>
        </w:rPr>
        <w:t>Nouf</w:t>
      </w:r>
      <w:proofErr w:type="spellEnd"/>
      <w:r w:rsidRPr="00B0761A">
        <w:rPr>
          <w:rFonts w:ascii="Arial" w:eastAsia="ＭＳ 明朝" w:hAnsi="Arial" w:cs="Arial"/>
        </w:rPr>
        <w:t xml:space="preserve"> and Ali rely heavily on social media to communicate with people from their offline network rather than to meet strangers. Thus, their family members and friends form the core of their online network. Both </w:t>
      </w:r>
      <w:proofErr w:type="spellStart"/>
      <w:r w:rsidRPr="00B0761A">
        <w:rPr>
          <w:rFonts w:ascii="Arial" w:eastAsia="ＭＳ 明朝" w:hAnsi="Arial" w:cs="Arial"/>
        </w:rPr>
        <w:t>Nouf</w:t>
      </w:r>
      <w:proofErr w:type="spellEnd"/>
      <w:r w:rsidRPr="00B0761A">
        <w:rPr>
          <w:rFonts w:ascii="Arial" w:eastAsia="ＭＳ 明朝" w:hAnsi="Arial" w:cs="Arial"/>
        </w:rPr>
        <w:t xml:space="preserve"> and Ali use social media platforms intermittently</w:t>
      </w:r>
      <w:r w:rsidR="003349C7" w:rsidRPr="00B0761A">
        <w:rPr>
          <w:rFonts w:ascii="Arial" w:eastAsia="ＭＳ 明朝" w:hAnsi="Arial" w:cs="Arial"/>
        </w:rPr>
        <w:t xml:space="preserve"> every day</w:t>
      </w:r>
      <w:r w:rsidRPr="00B0761A">
        <w:rPr>
          <w:rFonts w:ascii="Arial" w:eastAsia="ＭＳ 明朝" w:hAnsi="Arial" w:cs="Arial"/>
        </w:rPr>
        <w:t>, whenever they are connected to the Internet.</w:t>
      </w:r>
    </w:p>
    <w:p w14:paraId="3335D6D7" w14:textId="77777777" w:rsidR="00404D79" w:rsidRPr="00B0761A" w:rsidRDefault="00404D79" w:rsidP="00404D79">
      <w:pPr>
        <w:pStyle w:val="PlainText"/>
        <w:rPr>
          <w:rFonts w:ascii="Arial" w:eastAsia="ＭＳ 明朝" w:hAnsi="Arial" w:cs="Arial"/>
          <w:lang w:val="en-GB"/>
        </w:rPr>
      </w:pPr>
    </w:p>
    <w:p w14:paraId="337FD69D" w14:textId="77777777" w:rsidR="00404D79" w:rsidRPr="00B0761A" w:rsidRDefault="00404D79" w:rsidP="00404D79">
      <w:pPr>
        <w:pStyle w:val="PlainText"/>
        <w:rPr>
          <w:rFonts w:ascii="Arial" w:eastAsia="ＭＳ 明朝" w:hAnsi="Arial" w:cs="Arial"/>
        </w:rPr>
      </w:pPr>
      <w:r w:rsidRPr="00B0761A">
        <w:rPr>
          <w:rFonts w:ascii="Arial" w:eastAsia="ＭＳ 明朝" w:hAnsi="Arial" w:cs="Arial"/>
        </w:rPr>
        <w:t xml:space="preserve">While they are online, </w:t>
      </w:r>
      <w:proofErr w:type="spellStart"/>
      <w:r w:rsidRPr="00B0761A">
        <w:rPr>
          <w:rFonts w:ascii="Arial" w:eastAsia="ＭＳ 明朝" w:hAnsi="Arial" w:cs="Arial"/>
        </w:rPr>
        <w:t>Nouf</w:t>
      </w:r>
      <w:proofErr w:type="spellEnd"/>
      <w:r w:rsidRPr="00B0761A">
        <w:rPr>
          <w:rFonts w:ascii="Arial" w:eastAsia="ＭＳ 明朝" w:hAnsi="Arial" w:cs="Arial"/>
        </w:rPr>
        <w:t xml:space="preserve"> and Ali are highly concerned about protecting their positive self-image and about their group’s acceptance of their online behavior. What they share, whom they follow, and who follows them are therefore critical to them. On the other hand, increasing their number of followers and gaining more attention and popularity are not important to them. What is most important is to ensure that they are being received positively.</w:t>
      </w:r>
    </w:p>
    <w:p w14:paraId="4A591D13" w14:textId="77777777" w:rsidR="00404D79" w:rsidRPr="00B0761A" w:rsidRDefault="00404D79" w:rsidP="00404D79">
      <w:pPr>
        <w:pStyle w:val="PlainText"/>
        <w:rPr>
          <w:rFonts w:ascii="Arial" w:eastAsia="ＭＳ 明朝" w:hAnsi="Arial" w:cs="Arial"/>
        </w:rPr>
      </w:pPr>
    </w:p>
    <w:p w14:paraId="57BD4C26" w14:textId="77777777" w:rsidR="00404D79" w:rsidRPr="00B0761A" w:rsidRDefault="00404D79" w:rsidP="00404D79">
      <w:pPr>
        <w:pStyle w:val="PlainText"/>
        <w:rPr>
          <w:rFonts w:ascii="Arial" w:eastAsia="ＭＳ 明朝" w:hAnsi="Arial" w:cs="Arial"/>
        </w:rPr>
      </w:pPr>
      <w:r w:rsidRPr="00B0761A">
        <w:rPr>
          <w:rFonts w:ascii="Arial" w:eastAsia="ＭＳ 明朝" w:hAnsi="Arial" w:cs="Arial"/>
        </w:rPr>
        <w:t>Our results highlighted several common themes or characteristics that we have incorporated into the personas. These characteristics are detailed in Appendix A.</w:t>
      </w:r>
    </w:p>
    <w:p w14:paraId="46F7C0F9" w14:textId="77777777" w:rsidR="00404D79" w:rsidRPr="00B0761A" w:rsidRDefault="00404D79" w:rsidP="00AC51C9">
      <w:pPr>
        <w:pStyle w:val="PlainText"/>
        <w:rPr>
          <w:rFonts w:ascii="Arial" w:eastAsia="ＭＳ 明朝" w:hAnsi="Arial" w:cs="Arial"/>
        </w:rPr>
      </w:pPr>
    </w:p>
    <w:p w14:paraId="35711C7F" w14:textId="7F3C0CCC" w:rsidR="008155D9" w:rsidRPr="00B0761A" w:rsidRDefault="007B0009" w:rsidP="00AC51C9">
      <w:pPr>
        <w:pStyle w:val="PlainText"/>
        <w:rPr>
          <w:rFonts w:ascii="Arial" w:eastAsia="ＭＳ 明朝" w:hAnsi="Arial" w:cs="Arial"/>
        </w:rPr>
      </w:pPr>
      <w:r w:rsidRPr="00B0761A">
        <w:rPr>
          <w:rFonts w:ascii="Arial" w:eastAsia="ＭＳ 明朝" w:hAnsi="Arial" w:cs="Arial"/>
        </w:rPr>
        <w:t>We have developed these personas in an effort</w:t>
      </w:r>
      <w:r w:rsidR="00A92D0B" w:rsidRPr="00B0761A">
        <w:rPr>
          <w:rFonts w:ascii="Arial" w:eastAsia="ＭＳ 明朝" w:hAnsi="Arial" w:cs="Arial"/>
        </w:rPr>
        <w:t xml:space="preserve"> to communicate </w:t>
      </w:r>
      <w:r w:rsidRPr="00B0761A">
        <w:rPr>
          <w:rFonts w:ascii="Arial" w:eastAsia="ＭＳ 明朝" w:hAnsi="Arial" w:cs="Arial"/>
        </w:rPr>
        <w:t xml:space="preserve">the </w:t>
      </w:r>
      <w:r w:rsidR="00A92D0B" w:rsidRPr="00B0761A">
        <w:rPr>
          <w:rFonts w:ascii="Arial" w:eastAsia="ＭＳ 明朝" w:hAnsi="Arial" w:cs="Arial"/>
        </w:rPr>
        <w:t xml:space="preserve">real-world </w:t>
      </w:r>
      <w:r w:rsidRPr="00B0761A">
        <w:rPr>
          <w:rFonts w:ascii="Arial" w:eastAsia="ＭＳ 明朝" w:hAnsi="Arial" w:cs="Arial"/>
        </w:rPr>
        <w:t>concerns</w:t>
      </w:r>
      <w:r w:rsidR="00396B48" w:rsidRPr="00B0761A">
        <w:rPr>
          <w:rFonts w:ascii="Arial" w:eastAsia="ＭＳ 明朝" w:hAnsi="Arial" w:cs="Arial"/>
        </w:rPr>
        <w:t xml:space="preserve"> of young Saudi social media users</w:t>
      </w:r>
      <w:r w:rsidR="00A92D0B" w:rsidRPr="00B0761A">
        <w:rPr>
          <w:rFonts w:ascii="Arial" w:eastAsia="ＭＳ 明朝" w:hAnsi="Arial" w:cs="Arial"/>
        </w:rPr>
        <w:t xml:space="preserve"> to social media developers and marketers who</w:t>
      </w:r>
      <w:r w:rsidR="003A519A" w:rsidRPr="00B0761A">
        <w:rPr>
          <w:rFonts w:ascii="Arial" w:eastAsia="ＭＳ 明朝" w:hAnsi="Arial" w:cs="Arial"/>
        </w:rPr>
        <w:t xml:space="preserve"> are</w:t>
      </w:r>
      <w:r w:rsidR="00A92D0B" w:rsidRPr="00B0761A">
        <w:rPr>
          <w:rFonts w:ascii="Arial" w:eastAsia="ＭＳ 明朝" w:hAnsi="Arial" w:cs="Arial"/>
        </w:rPr>
        <w:t xml:space="preserve"> </w:t>
      </w:r>
      <w:r w:rsidR="00A23674" w:rsidRPr="00B0761A">
        <w:rPr>
          <w:rFonts w:ascii="Arial" w:eastAsia="ＭＳ 明朝" w:hAnsi="Arial" w:cs="Arial"/>
        </w:rPr>
        <w:t>target</w:t>
      </w:r>
      <w:r w:rsidR="003A519A" w:rsidRPr="00B0761A">
        <w:rPr>
          <w:rFonts w:ascii="Arial" w:eastAsia="ＭＳ 明朝" w:hAnsi="Arial" w:cs="Arial"/>
        </w:rPr>
        <w:t>ing</w:t>
      </w:r>
      <w:r w:rsidR="00A92D0B" w:rsidRPr="00B0761A">
        <w:rPr>
          <w:rFonts w:ascii="Arial" w:eastAsia="ＭＳ 明朝" w:hAnsi="Arial" w:cs="Arial"/>
        </w:rPr>
        <w:t xml:space="preserve"> the Saudi youth audience. </w:t>
      </w:r>
      <w:bookmarkStart w:id="45" w:name="OLE_LINK71"/>
      <w:bookmarkStart w:id="46" w:name="OLE_LINK75"/>
      <w:proofErr w:type="spellStart"/>
      <w:r w:rsidR="0077556C" w:rsidRPr="00B0761A">
        <w:rPr>
          <w:rFonts w:ascii="Arial" w:eastAsia="ＭＳ 明朝" w:hAnsi="Arial" w:cs="Arial"/>
        </w:rPr>
        <w:t>Nouf</w:t>
      </w:r>
      <w:proofErr w:type="spellEnd"/>
      <w:r w:rsidR="0077556C" w:rsidRPr="00B0761A">
        <w:rPr>
          <w:rFonts w:ascii="Arial" w:eastAsia="ＭＳ 明朝" w:hAnsi="Arial" w:cs="Arial"/>
        </w:rPr>
        <w:t xml:space="preserve"> and Ali </w:t>
      </w:r>
      <w:bookmarkEnd w:id="45"/>
      <w:bookmarkEnd w:id="46"/>
      <w:r w:rsidR="0077556C" w:rsidRPr="00B0761A">
        <w:rPr>
          <w:rFonts w:ascii="Arial" w:eastAsia="ＭＳ 明朝" w:hAnsi="Arial" w:cs="Arial"/>
        </w:rPr>
        <w:t xml:space="preserve">can </w:t>
      </w:r>
      <w:r w:rsidR="00A92D0B" w:rsidRPr="00B0761A">
        <w:rPr>
          <w:rFonts w:ascii="Arial" w:eastAsia="ＭＳ 明朝" w:hAnsi="Arial" w:cs="Arial"/>
        </w:rPr>
        <w:t xml:space="preserve">be used as a guide to </w:t>
      </w:r>
      <w:r w:rsidR="00134615" w:rsidRPr="00B0761A">
        <w:rPr>
          <w:rFonts w:ascii="Arial" w:eastAsia="ＭＳ 明朝" w:hAnsi="Arial" w:cs="Arial"/>
        </w:rPr>
        <w:t xml:space="preserve">help </w:t>
      </w:r>
      <w:r w:rsidR="00A92D0B" w:rsidRPr="00B0761A">
        <w:rPr>
          <w:rFonts w:ascii="Arial" w:eastAsia="ＭＳ 明朝" w:hAnsi="Arial" w:cs="Arial"/>
        </w:rPr>
        <w:t>develop, design</w:t>
      </w:r>
      <w:r w:rsidR="0077556C" w:rsidRPr="00B0761A">
        <w:rPr>
          <w:rFonts w:ascii="Arial" w:eastAsia="ＭＳ 明朝" w:hAnsi="Arial" w:cs="Arial"/>
        </w:rPr>
        <w:t>,</w:t>
      </w:r>
      <w:r w:rsidR="00A92D0B" w:rsidRPr="00B0761A">
        <w:rPr>
          <w:rFonts w:ascii="Arial" w:eastAsia="ＭＳ 明朝" w:hAnsi="Arial" w:cs="Arial"/>
        </w:rPr>
        <w:t xml:space="preserve"> and evaluate new user tools</w:t>
      </w:r>
      <w:r w:rsidR="00C07865" w:rsidRPr="00B0761A">
        <w:rPr>
          <w:rFonts w:ascii="Arial" w:eastAsia="ＭＳ 明朝" w:hAnsi="Arial" w:cs="Arial"/>
        </w:rPr>
        <w:t>,</w:t>
      </w:r>
      <w:r w:rsidR="00A92D0B" w:rsidRPr="00B0761A">
        <w:rPr>
          <w:rFonts w:ascii="Arial" w:eastAsia="ＭＳ 明朝" w:hAnsi="Arial" w:cs="Arial"/>
        </w:rPr>
        <w:t xml:space="preserve"> or to enhance existing features and tools.</w:t>
      </w:r>
      <w:r w:rsidR="00134615" w:rsidRPr="00B0761A">
        <w:rPr>
          <w:rFonts w:ascii="Arial" w:eastAsia="ＭＳ 明朝" w:hAnsi="Arial" w:cs="Arial"/>
        </w:rPr>
        <w:t xml:space="preserve"> They</w:t>
      </w:r>
      <w:r w:rsidR="00333FE0" w:rsidRPr="00B0761A">
        <w:rPr>
          <w:rFonts w:ascii="Arial" w:eastAsia="ＭＳ 明朝" w:hAnsi="Arial" w:cs="Arial"/>
        </w:rPr>
        <w:t xml:space="preserve"> </w:t>
      </w:r>
      <w:r w:rsidR="00D955D1" w:rsidRPr="00B0761A">
        <w:rPr>
          <w:rFonts w:ascii="Arial" w:eastAsia="ＭＳ 明朝" w:hAnsi="Arial" w:cs="Arial"/>
        </w:rPr>
        <w:t>are</w:t>
      </w:r>
      <w:r w:rsidR="008155D9" w:rsidRPr="00B0761A">
        <w:rPr>
          <w:rFonts w:ascii="Arial" w:eastAsia="ＭＳ 明朝" w:hAnsi="Arial" w:cs="Arial"/>
        </w:rPr>
        <w:t xml:space="preserve"> a reflection of </w:t>
      </w:r>
      <w:r w:rsidR="00250094" w:rsidRPr="00B0761A">
        <w:rPr>
          <w:rFonts w:ascii="Arial" w:eastAsia="ＭＳ 明朝" w:hAnsi="Arial" w:cs="Arial"/>
        </w:rPr>
        <w:t>how</w:t>
      </w:r>
      <w:r w:rsidR="008155D9" w:rsidRPr="00B0761A">
        <w:rPr>
          <w:rFonts w:ascii="Arial" w:eastAsia="ＭＳ 明朝" w:hAnsi="Arial" w:cs="Arial"/>
        </w:rPr>
        <w:t xml:space="preserve"> Saudi</w:t>
      </w:r>
      <w:r w:rsidR="00250094" w:rsidRPr="00B0761A">
        <w:rPr>
          <w:rFonts w:ascii="Arial" w:eastAsia="ＭＳ 明朝" w:hAnsi="Arial" w:cs="Arial"/>
        </w:rPr>
        <w:t xml:space="preserve"> youth engage</w:t>
      </w:r>
      <w:r w:rsidR="008155D9" w:rsidRPr="00B0761A">
        <w:rPr>
          <w:rFonts w:ascii="Arial" w:eastAsia="ＭＳ 明朝" w:hAnsi="Arial" w:cs="Arial"/>
        </w:rPr>
        <w:t xml:space="preserve"> with social media</w:t>
      </w:r>
      <w:r w:rsidR="00250094" w:rsidRPr="00B0761A">
        <w:rPr>
          <w:rFonts w:ascii="Arial" w:eastAsia="ＭＳ 明朝" w:hAnsi="Arial" w:cs="Arial"/>
        </w:rPr>
        <w:t>,</w:t>
      </w:r>
      <w:r w:rsidR="008155D9" w:rsidRPr="00B0761A">
        <w:rPr>
          <w:rFonts w:ascii="Arial" w:eastAsia="ＭＳ 明朝" w:hAnsi="Arial" w:cs="Arial"/>
        </w:rPr>
        <w:t xml:space="preserve"> and the surrounding cultural, religious</w:t>
      </w:r>
      <w:r w:rsidR="00250094" w:rsidRPr="00B0761A">
        <w:rPr>
          <w:rFonts w:ascii="Arial" w:eastAsia="ＭＳ 明朝" w:hAnsi="Arial" w:cs="Arial"/>
        </w:rPr>
        <w:t>,</w:t>
      </w:r>
      <w:r w:rsidR="008155D9" w:rsidRPr="00B0761A">
        <w:rPr>
          <w:rFonts w:ascii="Arial" w:eastAsia="ＭＳ 明朝" w:hAnsi="Arial" w:cs="Arial"/>
        </w:rPr>
        <w:t xml:space="preserve"> and family values that influence </w:t>
      </w:r>
      <w:r w:rsidR="00250094" w:rsidRPr="00B0761A">
        <w:rPr>
          <w:rFonts w:ascii="Arial" w:eastAsia="ＭＳ 明朝" w:hAnsi="Arial" w:cs="Arial"/>
        </w:rPr>
        <w:t>and shape</w:t>
      </w:r>
      <w:r w:rsidR="008155D9" w:rsidRPr="00B0761A">
        <w:rPr>
          <w:rFonts w:ascii="Arial" w:eastAsia="ＭＳ 明朝" w:hAnsi="Arial" w:cs="Arial"/>
        </w:rPr>
        <w:t xml:space="preserve"> their </w:t>
      </w:r>
      <w:r w:rsidR="00250094" w:rsidRPr="00B0761A">
        <w:rPr>
          <w:rFonts w:ascii="Arial" w:eastAsia="ＭＳ 明朝" w:hAnsi="Arial" w:cs="Arial"/>
        </w:rPr>
        <w:t xml:space="preserve">online </w:t>
      </w:r>
      <w:r w:rsidR="008155D9" w:rsidRPr="00B0761A">
        <w:rPr>
          <w:rFonts w:ascii="Arial" w:eastAsia="ＭＳ 明朝" w:hAnsi="Arial" w:cs="Arial"/>
        </w:rPr>
        <w:t>interaction and participation.</w:t>
      </w:r>
    </w:p>
    <w:p w14:paraId="0B774F34" w14:textId="77777777" w:rsidR="008155D9" w:rsidRPr="00B0761A" w:rsidRDefault="008155D9" w:rsidP="00AC51C9">
      <w:pPr>
        <w:pStyle w:val="PlainText"/>
        <w:rPr>
          <w:rFonts w:ascii="Arial" w:eastAsia="ＭＳ 明朝" w:hAnsi="Arial" w:cs="Arial"/>
        </w:rPr>
      </w:pPr>
    </w:p>
    <w:p w14:paraId="7C85511F" w14:textId="77777777" w:rsidR="0089072F" w:rsidRPr="00B0761A" w:rsidRDefault="0089072F" w:rsidP="00FF05F5">
      <w:pPr>
        <w:pStyle w:val="PlainText"/>
        <w:rPr>
          <w:rFonts w:ascii="Arial" w:eastAsia="ＭＳ 明朝" w:hAnsi="Arial" w:cs="Arial"/>
          <w:lang w:val="en-GB"/>
        </w:rPr>
      </w:pPr>
    </w:p>
    <w:p w14:paraId="768D4902" w14:textId="13265A06" w:rsidR="00B13622" w:rsidRPr="00B0761A" w:rsidRDefault="00B13622" w:rsidP="00FF05F5">
      <w:pPr>
        <w:pStyle w:val="PlainText"/>
        <w:rPr>
          <w:rFonts w:ascii="Arial" w:eastAsia="ＭＳ 明朝" w:hAnsi="Arial" w:cs="Arial"/>
          <w:lang w:val="en-GB"/>
        </w:rPr>
      </w:pPr>
      <w:r w:rsidRPr="00B0761A">
        <w:rPr>
          <w:rFonts w:ascii="Arial" w:eastAsia="ＭＳ 明朝" w:hAnsi="Arial" w:cs="Arial"/>
          <w:highlight w:val="yellow"/>
          <w:lang w:val="en-GB"/>
        </w:rPr>
        <w:t>Importance of the personas</w:t>
      </w:r>
    </w:p>
    <w:p w14:paraId="1E975C59" w14:textId="77777777" w:rsidR="00FF05F5" w:rsidRPr="00B0761A" w:rsidRDefault="00FF05F5" w:rsidP="00AC51C9">
      <w:pPr>
        <w:pStyle w:val="PlainText"/>
        <w:rPr>
          <w:rFonts w:ascii="Arial" w:eastAsia="ＭＳ 明朝" w:hAnsi="Arial" w:cs="Arial"/>
        </w:rPr>
      </w:pPr>
    </w:p>
    <w:p w14:paraId="2FBE8911" w14:textId="77777777" w:rsidR="00FF05F5" w:rsidRPr="00B0761A" w:rsidRDefault="00FF05F5" w:rsidP="00AC51C9">
      <w:pPr>
        <w:pStyle w:val="PlainText"/>
        <w:rPr>
          <w:rFonts w:ascii="Arial" w:eastAsia="ＭＳ 明朝" w:hAnsi="Arial" w:cs="Arial"/>
        </w:rPr>
      </w:pPr>
    </w:p>
    <w:p w14:paraId="09CB7C06" w14:textId="4B98540F" w:rsidR="00AC51C9" w:rsidRPr="00B0761A" w:rsidRDefault="00934132" w:rsidP="004D4C6B">
      <w:pPr>
        <w:pStyle w:val="PlainText"/>
        <w:outlineLvl w:val="0"/>
        <w:rPr>
          <w:rFonts w:ascii="Arial" w:eastAsia="ＭＳ 明朝" w:hAnsi="Arial" w:cs="Arial"/>
          <w:b/>
        </w:rPr>
      </w:pPr>
      <w:r w:rsidRPr="00B0761A">
        <w:rPr>
          <w:rFonts w:ascii="Arial" w:eastAsia="ＭＳ 明朝" w:hAnsi="Arial" w:cs="Arial"/>
          <w:b/>
        </w:rPr>
        <w:t>Recommendations</w:t>
      </w:r>
    </w:p>
    <w:p w14:paraId="6C877BAE" w14:textId="77777777" w:rsidR="00AC51C9" w:rsidRPr="00B0761A" w:rsidRDefault="00AC51C9" w:rsidP="00781076">
      <w:pPr>
        <w:pStyle w:val="PlainText"/>
        <w:rPr>
          <w:rFonts w:ascii="Arial" w:eastAsia="ＭＳ 明朝" w:hAnsi="Arial" w:cs="Arial"/>
        </w:rPr>
      </w:pPr>
    </w:p>
    <w:p w14:paraId="737346DA" w14:textId="1D0562DB" w:rsidR="00100870" w:rsidRPr="00B0761A" w:rsidRDefault="00100870" w:rsidP="00100870">
      <w:pPr>
        <w:pStyle w:val="PlainText"/>
        <w:rPr>
          <w:rFonts w:ascii="Arial" w:eastAsia="ＭＳ 明朝" w:hAnsi="Arial" w:cs="Arial"/>
        </w:rPr>
      </w:pPr>
      <w:r w:rsidRPr="00B0761A">
        <w:rPr>
          <w:rFonts w:ascii="Arial" w:eastAsia="ＭＳ 明朝" w:hAnsi="Arial" w:cs="Arial"/>
        </w:rPr>
        <w:t>Advertisers and marketers who aim to build relationships with Saudi clients</w:t>
      </w:r>
      <w:r w:rsidR="00902657" w:rsidRPr="00B0761A">
        <w:rPr>
          <w:rFonts w:ascii="Arial" w:eastAsia="ＭＳ 明朝" w:hAnsi="Arial" w:cs="Arial"/>
        </w:rPr>
        <w:t xml:space="preserve"> such as </w:t>
      </w:r>
      <w:proofErr w:type="spellStart"/>
      <w:r w:rsidR="00902657" w:rsidRPr="00B0761A">
        <w:rPr>
          <w:rFonts w:ascii="Arial" w:eastAsia="ＭＳ 明朝" w:hAnsi="Arial" w:cs="Arial"/>
        </w:rPr>
        <w:t>Nouf</w:t>
      </w:r>
      <w:proofErr w:type="spellEnd"/>
      <w:r w:rsidR="00902657" w:rsidRPr="00B0761A">
        <w:rPr>
          <w:rFonts w:ascii="Arial" w:eastAsia="ＭＳ 明朝" w:hAnsi="Arial" w:cs="Arial"/>
        </w:rPr>
        <w:t xml:space="preserve"> and Ali</w:t>
      </w:r>
      <w:r w:rsidRPr="00B0761A">
        <w:rPr>
          <w:rFonts w:ascii="Arial" w:eastAsia="ＭＳ 明朝" w:hAnsi="Arial" w:cs="Arial"/>
        </w:rPr>
        <w:t xml:space="preserve"> need to </w:t>
      </w:r>
      <w:r w:rsidR="00451EB9" w:rsidRPr="00B0761A">
        <w:rPr>
          <w:rFonts w:ascii="Arial" w:eastAsia="ＭＳ 明朝" w:hAnsi="Arial" w:cs="Arial"/>
        </w:rPr>
        <w:t>realize</w:t>
      </w:r>
      <w:r w:rsidRPr="00B0761A">
        <w:rPr>
          <w:rFonts w:ascii="Arial" w:eastAsia="ＭＳ 明朝" w:hAnsi="Arial" w:cs="Arial"/>
        </w:rPr>
        <w:t xml:space="preserve"> that their target consumers have specific characteristics and needs that are highly influenced by their cultural values and </w:t>
      </w:r>
      <w:r w:rsidR="00451EB9" w:rsidRPr="00B0761A">
        <w:rPr>
          <w:rFonts w:ascii="Arial" w:eastAsia="ＭＳ 明朝" w:hAnsi="Arial" w:cs="Arial"/>
        </w:rPr>
        <w:t xml:space="preserve">by </w:t>
      </w:r>
      <w:r w:rsidRPr="00B0761A">
        <w:rPr>
          <w:rFonts w:ascii="Arial" w:eastAsia="ＭＳ 明朝" w:hAnsi="Arial" w:cs="Arial"/>
        </w:rPr>
        <w:t>Islamic teachings. What work</w:t>
      </w:r>
      <w:r w:rsidR="00451EB9" w:rsidRPr="00B0761A">
        <w:rPr>
          <w:rFonts w:ascii="Arial" w:eastAsia="ＭＳ 明朝" w:hAnsi="Arial" w:cs="Arial"/>
        </w:rPr>
        <w:t>s</w:t>
      </w:r>
      <w:r w:rsidRPr="00B0761A">
        <w:rPr>
          <w:rFonts w:ascii="Arial" w:eastAsia="ＭＳ 明朝" w:hAnsi="Arial" w:cs="Arial"/>
        </w:rPr>
        <w:t xml:space="preserve"> for customers</w:t>
      </w:r>
      <w:r w:rsidR="00451EB9" w:rsidRPr="00B0761A">
        <w:rPr>
          <w:rFonts w:ascii="Arial" w:eastAsia="ＭＳ 明朝" w:hAnsi="Arial" w:cs="Arial"/>
        </w:rPr>
        <w:t xml:space="preserve"> in Europe or America</w:t>
      </w:r>
      <w:r w:rsidRPr="00B0761A">
        <w:rPr>
          <w:rFonts w:ascii="Arial" w:eastAsia="ＭＳ 明朝" w:hAnsi="Arial" w:cs="Arial"/>
        </w:rPr>
        <w:t xml:space="preserve"> may not work for Saudis. Building social media strategies is not just about identifying which social media platforms target markets prefer to engage with</w:t>
      </w:r>
      <w:r w:rsidR="00B01444" w:rsidRPr="00B0761A">
        <w:rPr>
          <w:rFonts w:ascii="Arial" w:eastAsia="ＭＳ 明朝" w:hAnsi="Arial" w:cs="Arial"/>
        </w:rPr>
        <w:t>,</w:t>
      </w:r>
      <w:r w:rsidRPr="00B0761A">
        <w:rPr>
          <w:rFonts w:ascii="Arial" w:eastAsia="ＭＳ 明朝" w:hAnsi="Arial" w:cs="Arial"/>
        </w:rPr>
        <w:t xml:space="preserve"> or </w:t>
      </w:r>
      <w:r w:rsidR="00B01444" w:rsidRPr="00B0761A">
        <w:rPr>
          <w:rFonts w:ascii="Arial" w:eastAsia="ＭＳ 明朝" w:hAnsi="Arial" w:cs="Arial"/>
        </w:rPr>
        <w:t>supporting their preferred</w:t>
      </w:r>
      <w:r w:rsidRPr="00B0761A">
        <w:rPr>
          <w:rFonts w:ascii="Arial" w:eastAsia="ＭＳ 明朝" w:hAnsi="Arial" w:cs="Arial"/>
        </w:rPr>
        <w:t xml:space="preserve"> lang</w:t>
      </w:r>
      <w:r w:rsidR="00B01444" w:rsidRPr="00B0761A">
        <w:rPr>
          <w:rFonts w:ascii="Arial" w:eastAsia="ＭＳ 明朝" w:hAnsi="Arial" w:cs="Arial"/>
        </w:rPr>
        <w:t>uage</w:t>
      </w:r>
      <w:r w:rsidRPr="00B0761A">
        <w:rPr>
          <w:rFonts w:ascii="Arial" w:eastAsia="ＭＳ 明朝" w:hAnsi="Arial" w:cs="Arial"/>
        </w:rPr>
        <w:t>. Careful consideration needs to be given to the types of topic</w:t>
      </w:r>
      <w:r w:rsidR="000E12D3" w:rsidRPr="00B0761A">
        <w:rPr>
          <w:rFonts w:ascii="Arial" w:eastAsia="ＭＳ 明朝" w:hAnsi="Arial" w:cs="Arial"/>
        </w:rPr>
        <w:t>s</w:t>
      </w:r>
      <w:r w:rsidRPr="00B0761A">
        <w:rPr>
          <w:rFonts w:ascii="Arial" w:eastAsia="ＭＳ 明朝" w:hAnsi="Arial" w:cs="Arial"/>
        </w:rPr>
        <w:t xml:space="preserve"> and content that they </w:t>
      </w:r>
      <w:r w:rsidR="00B544B3" w:rsidRPr="00B0761A">
        <w:rPr>
          <w:rFonts w:ascii="Arial" w:eastAsia="ＭＳ 明朝" w:hAnsi="Arial" w:cs="Arial"/>
        </w:rPr>
        <w:t>prefer to</w:t>
      </w:r>
      <w:r w:rsidRPr="00B0761A">
        <w:rPr>
          <w:rFonts w:ascii="Arial" w:eastAsia="ＭＳ 明朝" w:hAnsi="Arial" w:cs="Arial"/>
        </w:rPr>
        <w:t xml:space="preserve"> engage with and the terminology that they normally use. Understanding such aspects might become critical for social media strategies. </w:t>
      </w:r>
      <w:r w:rsidR="00573670" w:rsidRPr="00B0761A">
        <w:rPr>
          <w:rFonts w:ascii="Arial" w:eastAsia="ＭＳ 明朝" w:hAnsi="Arial" w:cs="Arial"/>
        </w:rPr>
        <w:t>We therefore</w:t>
      </w:r>
      <w:r w:rsidRPr="00B0761A">
        <w:rPr>
          <w:rFonts w:ascii="Arial" w:eastAsia="ＭＳ 明朝" w:hAnsi="Arial" w:cs="Arial"/>
        </w:rPr>
        <w:t xml:space="preserve"> pro</w:t>
      </w:r>
      <w:r w:rsidR="00573670" w:rsidRPr="00B0761A">
        <w:rPr>
          <w:rFonts w:ascii="Arial" w:eastAsia="ＭＳ 明朝" w:hAnsi="Arial" w:cs="Arial"/>
        </w:rPr>
        <w:t>pose</w:t>
      </w:r>
      <w:r w:rsidRPr="00B0761A">
        <w:rPr>
          <w:rFonts w:ascii="Arial" w:eastAsia="ＭＳ 明朝" w:hAnsi="Arial" w:cs="Arial"/>
        </w:rPr>
        <w:t xml:space="preserve"> </w:t>
      </w:r>
      <w:r w:rsidR="0026792C" w:rsidRPr="00B0761A">
        <w:rPr>
          <w:rFonts w:ascii="Arial" w:eastAsia="ＭＳ 明朝" w:hAnsi="Arial" w:cs="Arial"/>
        </w:rPr>
        <w:t>the following</w:t>
      </w:r>
      <w:r w:rsidRPr="00B0761A">
        <w:rPr>
          <w:rFonts w:ascii="Arial" w:eastAsia="ＭＳ 明朝" w:hAnsi="Arial" w:cs="Arial"/>
        </w:rPr>
        <w:t xml:space="preserve"> recommendations for businesses </w:t>
      </w:r>
      <w:r w:rsidR="00B917D1" w:rsidRPr="00B0761A">
        <w:rPr>
          <w:rFonts w:ascii="Arial" w:eastAsia="ＭＳ 明朝" w:hAnsi="Arial" w:cs="Arial"/>
        </w:rPr>
        <w:t>planning</w:t>
      </w:r>
      <w:r w:rsidRPr="00B0761A">
        <w:rPr>
          <w:rFonts w:ascii="Arial" w:eastAsia="ＭＳ 明朝" w:hAnsi="Arial" w:cs="Arial"/>
        </w:rPr>
        <w:t xml:space="preserve"> to</w:t>
      </w:r>
      <w:r w:rsidR="00B917D1" w:rsidRPr="00B0761A">
        <w:rPr>
          <w:rFonts w:ascii="Arial" w:eastAsia="ＭＳ 明朝" w:hAnsi="Arial" w:cs="Arial"/>
        </w:rPr>
        <w:t xml:space="preserve"> use social media in </w:t>
      </w:r>
      <w:r w:rsidR="0026792C" w:rsidRPr="00B0761A">
        <w:rPr>
          <w:rFonts w:ascii="Arial" w:eastAsia="ＭＳ 明朝" w:hAnsi="Arial" w:cs="Arial"/>
        </w:rPr>
        <w:t>the Saudi market:</w:t>
      </w:r>
    </w:p>
    <w:p w14:paraId="2872035F" w14:textId="77777777" w:rsidR="00100870" w:rsidRPr="00B0761A" w:rsidRDefault="00100870" w:rsidP="00100870">
      <w:pPr>
        <w:pStyle w:val="PlainText"/>
        <w:rPr>
          <w:rFonts w:ascii="Arial" w:eastAsia="ＭＳ 明朝" w:hAnsi="Arial" w:cs="Arial"/>
        </w:rPr>
      </w:pPr>
    </w:p>
    <w:p w14:paraId="38F815D3" w14:textId="68BBD05A" w:rsidR="00100870" w:rsidRPr="00B0761A" w:rsidRDefault="007A3E7F" w:rsidP="0026792C">
      <w:pPr>
        <w:pStyle w:val="PlainText"/>
        <w:numPr>
          <w:ilvl w:val="0"/>
          <w:numId w:val="9"/>
        </w:numPr>
        <w:rPr>
          <w:rFonts w:ascii="Arial" w:eastAsia="ＭＳ 明朝" w:hAnsi="Arial" w:cs="Arial"/>
        </w:rPr>
      </w:pPr>
      <w:r w:rsidRPr="00B0761A">
        <w:rPr>
          <w:rFonts w:ascii="Arial" w:eastAsia="ＭＳ 明朝" w:hAnsi="Arial" w:cs="Arial"/>
        </w:rPr>
        <w:lastRenderedPageBreak/>
        <w:t>Base s</w:t>
      </w:r>
      <w:r w:rsidR="0067035D" w:rsidRPr="00B0761A">
        <w:rPr>
          <w:rFonts w:ascii="Arial" w:eastAsia="ＭＳ 明朝" w:hAnsi="Arial" w:cs="Arial"/>
        </w:rPr>
        <w:t xml:space="preserve">ocial media strategies </w:t>
      </w:r>
      <w:r w:rsidR="00100870" w:rsidRPr="00B0761A">
        <w:rPr>
          <w:rFonts w:ascii="Arial" w:eastAsia="ＭＳ 明朝" w:hAnsi="Arial" w:cs="Arial"/>
        </w:rPr>
        <w:t xml:space="preserve">on common cultural beliefs and values rather than </w:t>
      </w:r>
      <w:r w:rsidR="0067035D" w:rsidRPr="00B0761A">
        <w:rPr>
          <w:rFonts w:ascii="Arial" w:eastAsia="ＭＳ 明朝" w:hAnsi="Arial" w:cs="Arial"/>
        </w:rPr>
        <w:t xml:space="preserve">on </w:t>
      </w:r>
      <w:r w:rsidR="00100870" w:rsidRPr="00B0761A">
        <w:rPr>
          <w:rFonts w:ascii="Arial" w:eastAsia="ＭＳ 明朝" w:hAnsi="Arial" w:cs="Arial"/>
        </w:rPr>
        <w:t>platform type. Not all users come from the same background. Users across cultures use each platform differently</w:t>
      </w:r>
      <w:r w:rsidR="0067035D" w:rsidRPr="00B0761A">
        <w:rPr>
          <w:rFonts w:ascii="Arial" w:eastAsia="ＭＳ 明朝" w:hAnsi="Arial" w:cs="Arial"/>
        </w:rPr>
        <w:t xml:space="preserve"> and behave online differently.</w:t>
      </w:r>
    </w:p>
    <w:p w14:paraId="206A0FFA" w14:textId="4D832E91" w:rsidR="00100870" w:rsidRPr="00B0761A" w:rsidRDefault="00A36582" w:rsidP="0026792C">
      <w:pPr>
        <w:pStyle w:val="PlainText"/>
        <w:numPr>
          <w:ilvl w:val="0"/>
          <w:numId w:val="9"/>
        </w:numPr>
        <w:rPr>
          <w:rFonts w:ascii="Arial" w:eastAsia="ＭＳ 明朝" w:hAnsi="Arial" w:cs="Arial"/>
        </w:rPr>
      </w:pPr>
      <w:r w:rsidRPr="00B0761A">
        <w:rPr>
          <w:rFonts w:ascii="Arial" w:eastAsia="ＭＳ 明朝" w:hAnsi="Arial" w:cs="Arial"/>
        </w:rPr>
        <w:t>Understand</w:t>
      </w:r>
      <w:r w:rsidR="00100870" w:rsidRPr="00B0761A">
        <w:rPr>
          <w:rFonts w:ascii="Arial" w:eastAsia="ＭＳ 明朝" w:hAnsi="Arial" w:cs="Arial"/>
        </w:rPr>
        <w:t xml:space="preserve"> how </w:t>
      </w:r>
      <w:r w:rsidR="007A473B" w:rsidRPr="00B0761A">
        <w:rPr>
          <w:rFonts w:ascii="Arial" w:eastAsia="ＭＳ 明朝" w:hAnsi="Arial" w:cs="Arial"/>
        </w:rPr>
        <w:t xml:space="preserve">Saudi </w:t>
      </w:r>
      <w:r w:rsidR="00100870" w:rsidRPr="00B0761A">
        <w:rPr>
          <w:rFonts w:ascii="Arial" w:eastAsia="ＭＳ 明朝" w:hAnsi="Arial" w:cs="Arial"/>
        </w:rPr>
        <w:t xml:space="preserve">cultural values and norms influence the way </w:t>
      </w:r>
      <w:r w:rsidR="007A473B" w:rsidRPr="00B0761A">
        <w:rPr>
          <w:rFonts w:ascii="Arial" w:eastAsia="ＭＳ 明朝" w:hAnsi="Arial" w:cs="Arial"/>
        </w:rPr>
        <w:t>they</w:t>
      </w:r>
      <w:r w:rsidR="00100870" w:rsidRPr="00B0761A">
        <w:rPr>
          <w:rFonts w:ascii="Arial" w:eastAsia="ＭＳ 明朝" w:hAnsi="Arial" w:cs="Arial"/>
        </w:rPr>
        <w:t xml:space="preserve"> behave and communicate online</w:t>
      </w:r>
      <w:r w:rsidRPr="00B0761A">
        <w:rPr>
          <w:rFonts w:ascii="Arial" w:eastAsia="ＭＳ 明朝" w:hAnsi="Arial" w:cs="Arial"/>
        </w:rPr>
        <w:t>. This is</w:t>
      </w:r>
      <w:r w:rsidR="00100870" w:rsidRPr="00B0761A">
        <w:rPr>
          <w:rFonts w:ascii="Arial" w:eastAsia="ＭＳ 明朝" w:hAnsi="Arial" w:cs="Arial"/>
        </w:rPr>
        <w:t xml:space="preserve"> </w:t>
      </w:r>
      <w:r w:rsidR="00B855B3" w:rsidRPr="00B0761A">
        <w:rPr>
          <w:rFonts w:ascii="Arial" w:eastAsia="ＭＳ 明朝" w:hAnsi="Arial" w:cs="Arial"/>
        </w:rPr>
        <w:t xml:space="preserve">an </w:t>
      </w:r>
      <w:r w:rsidR="00100870" w:rsidRPr="00B0761A">
        <w:rPr>
          <w:rFonts w:ascii="Arial" w:eastAsia="ＭＳ 明朝" w:hAnsi="Arial" w:cs="Arial"/>
        </w:rPr>
        <w:t xml:space="preserve">essential </w:t>
      </w:r>
      <w:r w:rsidR="00B855B3" w:rsidRPr="00B0761A">
        <w:rPr>
          <w:rFonts w:ascii="Arial" w:eastAsia="ＭＳ 明朝" w:hAnsi="Arial" w:cs="Arial"/>
        </w:rPr>
        <w:t xml:space="preserve">step in </w:t>
      </w:r>
      <w:r w:rsidRPr="00B0761A">
        <w:rPr>
          <w:rFonts w:ascii="Arial" w:eastAsia="ＭＳ 明朝" w:hAnsi="Arial" w:cs="Arial"/>
        </w:rPr>
        <w:t>develop</w:t>
      </w:r>
      <w:r w:rsidR="00B855B3" w:rsidRPr="00B0761A">
        <w:rPr>
          <w:rFonts w:ascii="Arial" w:eastAsia="ＭＳ 明朝" w:hAnsi="Arial" w:cs="Arial"/>
        </w:rPr>
        <w:t>ing</w:t>
      </w:r>
      <w:r w:rsidR="00100870" w:rsidRPr="00B0761A">
        <w:rPr>
          <w:rFonts w:ascii="Arial" w:eastAsia="ＭＳ 明朝" w:hAnsi="Arial" w:cs="Arial"/>
        </w:rPr>
        <w:t xml:space="preserve"> a successful social media strategy </w:t>
      </w:r>
      <w:r w:rsidR="00B855B3" w:rsidRPr="00B0761A">
        <w:rPr>
          <w:rFonts w:ascii="Arial" w:eastAsia="ＭＳ 明朝" w:hAnsi="Arial" w:cs="Arial"/>
        </w:rPr>
        <w:t>that will</w:t>
      </w:r>
      <w:r w:rsidR="00100870" w:rsidRPr="00B0761A">
        <w:rPr>
          <w:rFonts w:ascii="Arial" w:eastAsia="ＭＳ 明朝" w:hAnsi="Arial" w:cs="Arial"/>
        </w:rPr>
        <w:t xml:space="preserve"> engage </w:t>
      </w:r>
      <w:r w:rsidRPr="00B0761A">
        <w:rPr>
          <w:rFonts w:ascii="Arial" w:eastAsia="ＭＳ 明朝" w:hAnsi="Arial" w:cs="Arial"/>
        </w:rPr>
        <w:t>Saudi</w:t>
      </w:r>
      <w:r w:rsidR="00100870" w:rsidRPr="00B0761A">
        <w:rPr>
          <w:rFonts w:ascii="Arial" w:eastAsia="ＭＳ 明朝" w:hAnsi="Arial" w:cs="Arial"/>
        </w:rPr>
        <w:t xml:space="preserve"> consumers with corporate pages on social media platforms. The best </w:t>
      </w:r>
      <w:r w:rsidR="00427D7C" w:rsidRPr="00B0761A">
        <w:rPr>
          <w:rFonts w:ascii="Arial" w:eastAsia="ＭＳ 明朝" w:hAnsi="Arial" w:cs="Arial"/>
        </w:rPr>
        <w:t>approach</w:t>
      </w:r>
      <w:r w:rsidR="00100870" w:rsidRPr="00B0761A">
        <w:rPr>
          <w:rFonts w:ascii="Arial" w:eastAsia="ＭＳ 明朝" w:hAnsi="Arial" w:cs="Arial"/>
        </w:rPr>
        <w:t xml:space="preserve"> is to involve </w:t>
      </w:r>
      <w:r w:rsidR="002E5B67" w:rsidRPr="00B0761A">
        <w:rPr>
          <w:rFonts w:ascii="Arial" w:eastAsia="ＭＳ 明朝" w:hAnsi="Arial" w:cs="Arial"/>
        </w:rPr>
        <w:t>members of the target audience</w:t>
      </w:r>
      <w:r w:rsidR="002877AA" w:rsidRPr="00B0761A">
        <w:rPr>
          <w:rFonts w:ascii="Arial" w:eastAsia="ＭＳ 明朝" w:hAnsi="Arial" w:cs="Arial"/>
        </w:rPr>
        <w:t xml:space="preserve"> </w:t>
      </w:r>
      <w:r w:rsidR="00100870" w:rsidRPr="00B0761A">
        <w:rPr>
          <w:rFonts w:ascii="Arial" w:eastAsia="ＭＳ 明朝" w:hAnsi="Arial" w:cs="Arial"/>
        </w:rPr>
        <w:t>in the early stages of planning and designing a social media strategy.</w:t>
      </w:r>
    </w:p>
    <w:p w14:paraId="1FF3B8DF" w14:textId="28B3ED4D" w:rsidR="00100870" w:rsidRPr="00B0761A" w:rsidRDefault="00227DC9" w:rsidP="0026792C">
      <w:pPr>
        <w:pStyle w:val="PlainText"/>
        <w:numPr>
          <w:ilvl w:val="0"/>
          <w:numId w:val="9"/>
        </w:numPr>
        <w:rPr>
          <w:rFonts w:ascii="Arial" w:eastAsia="ＭＳ 明朝" w:hAnsi="Arial" w:cs="Arial"/>
        </w:rPr>
      </w:pPr>
      <w:r w:rsidRPr="00B0761A">
        <w:rPr>
          <w:rFonts w:ascii="Arial" w:eastAsia="ＭＳ 明朝" w:hAnsi="Arial" w:cs="Arial"/>
        </w:rPr>
        <w:t>Customize c</w:t>
      </w:r>
      <w:r w:rsidR="00100870" w:rsidRPr="00B0761A">
        <w:rPr>
          <w:rFonts w:ascii="Arial" w:eastAsia="ＭＳ 明朝" w:hAnsi="Arial" w:cs="Arial"/>
        </w:rPr>
        <w:t xml:space="preserve">orporate page content </w:t>
      </w:r>
      <w:r w:rsidR="00226906" w:rsidRPr="00B0761A">
        <w:rPr>
          <w:rFonts w:ascii="Arial" w:eastAsia="ＭＳ 明朝" w:hAnsi="Arial" w:cs="Arial"/>
        </w:rPr>
        <w:t>to show</w:t>
      </w:r>
      <w:r w:rsidR="00100870" w:rsidRPr="00B0761A">
        <w:rPr>
          <w:rFonts w:ascii="Arial" w:eastAsia="ＭＳ 明朝" w:hAnsi="Arial" w:cs="Arial"/>
        </w:rPr>
        <w:t xml:space="preserve"> cultural sensitivity and </w:t>
      </w:r>
      <w:r w:rsidR="00226906" w:rsidRPr="00B0761A">
        <w:rPr>
          <w:rFonts w:ascii="Arial" w:eastAsia="ＭＳ 明朝" w:hAnsi="Arial" w:cs="Arial"/>
        </w:rPr>
        <w:t>to conform</w:t>
      </w:r>
      <w:r w:rsidR="00100870" w:rsidRPr="00B0761A">
        <w:rPr>
          <w:rFonts w:ascii="Arial" w:eastAsia="ＭＳ 明朝" w:hAnsi="Arial" w:cs="Arial"/>
        </w:rPr>
        <w:t xml:space="preserve"> to </w:t>
      </w:r>
      <w:r w:rsidRPr="00B0761A">
        <w:rPr>
          <w:rFonts w:ascii="Arial" w:eastAsia="ＭＳ 明朝" w:hAnsi="Arial" w:cs="Arial"/>
        </w:rPr>
        <w:t>Saudi</w:t>
      </w:r>
      <w:r w:rsidR="00100870" w:rsidRPr="00B0761A">
        <w:rPr>
          <w:rFonts w:ascii="Arial" w:eastAsia="ＭＳ 明朝" w:hAnsi="Arial" w:cs="Arial"/>
        </w:rPr>
        <w:t xml:space="preserve"> </w:t>
      </w:r>
      <w:r w:rsidR="00226906" w:rsidRPr="00B0761A">
        <w:rPr>
          <w:rFonts w:ascii="Arial" w:eastAsia="ＭＳ 明朝" w:hAnsi="Arial" w:cs="Arial"/>
        </w:rPr>
        <w:t xml:space="preserve">cultural </w:t>
      </w:r>
      <w:r w:rsidR="00100870" w:rsidRPr="00B0761A">
        <w:rPr>
          <w:rFonts w:ascii="Arial" w:eastAsia="ＭＳ 明朝" w:hAnsi="Arial" w:cs="Arial"/>
        </w:rPr>
        <w:t xml:space="preserve">restrictions. </w:t>
      </w:r>
      <w:r w:rsidR="00226906" w:rsidRPr="00B0761A">
        <w:rPr>
          <w:rFonts w:ascii="Arial" w:eastAsia="ＭＳ 明朝" w:hAnsi="Arial" w:cs="Arial"/>
        </w:rPr>
        <w:t>For</w:t>
      </w:r>
      <w:r w:rsidR="00100870" w:rsidRPr="00B0761A">
        <w:rPr>
          <w:rFonts w:ascii="Arial" w:eastAsia="ＭＳ 明朝" w:hAnsi="Arial" w:cs="Arial"/>
        </w:rPr>
        <w:t xml:space="preserve"> example</w:t>
      </w:r>
      <w:r w:rsidR="00226906" w:rsidRPr="00B0761A">
        <w:rPr>
          <w:rFonts w:ascii="Arial" w:eastAsia="ＭＳ 明朝" w:hAnsi="Arial" w:cs="Arial"/>
        </w:rPr>
        <w:t>,</w:t>
      </w:r>
      <w:r w:rsidR="00100870" w:rsidRPr="00B0761A">
        <w:rPr>
          <w:rFonts w:ascii="Arial" w:eastAsia="ＭＳ 明朝" w:hAnsi="Arial" w:cs="Arial"/>
        </w:rPr>
        <w:t xml:space="preserve"> avoid using photos of women or religious content</w:t>
      </w:r>
      <w:r w:rsidR="00226906" w:rsidRPr="00B0761A">
        <w:rPr>
          <w:rFonts w:ascii="Arial" w:eastAsia="ＭＳ 明朝" w:hAnsi="Arial" w:cs="Arial"/>
        </w:rPr>
        <w:t>,</w:t>
      </w:r>
      <w:r w:rsidR="00100870" w:rsidRPr="00B0761A">
        <w:rPr>
          <w:rFonts w:ascii="Arial" w:eastAsia="ＭＳ 明朝" w:hAnsi="Arial" w:cs="Arial"/>
        </w:rPr>
        <w:t xml:space="preserve"> </w:t>
      </w:r>
      <w:r w:rsidR="00226906" w:rsidRPr="00B0761A">
        <w:rPr>
          <w:rFonts w:ascii="Arial" w:eastAsia="ＭＳ 明朝" w:hAnsi="Arial" w:cs="Arial"/>
        </w:rPr>
        <w:t>as</w:t>
      </w:r>
      <w:r w:rsidR="00100870" w:rsidRPr="00B0761A">
        <w:rPr>
          <w:rFonts w:ascii="Arial" w:eastAsia="ＭＳ 明朝" w:hAnsi="Arial" w:cs="Arial"/>
        </w:rPr>
        <w:t xml:space="preserve"> these content categories are highly sensitive to Saudis.</w:t>
      </w:r>
    </w:p>
    <w:p w14:paraId="64080EB0" w14:textId="1DCBACD1" w:rsidR="00100870" w:rsidRPr="00B0761A" w:rsidRDefault="003C1FC2" w:rsidP="0026792C">
      <w:pPr>
        <w:pStyle w:val="PlainText"/>
        <w:numPr>
          <w:ilvl w:val="0"/>
          <w:numId w:val="9"/>
        </w:numPr>
        <w:rPr>
          <w:rFonts w:ascii="Arial" w:eastAsia="ＭＳ 明朝" w:hAnsi="Arial" w:cs="Arial"/>
        </w:rPr>
      </w:pPr>
      <w:r w:rsidRPr="00B0761A">
        <w:rPr>
          <w:rFonts w:ascii="Arial" w:eastAsia="ＭＳ 明朝" w:hAnsi="Arial" w:cs="Arial"/>
        </w:rPr>
        <w:t>Address c</w:t>
      </w:r>
      <w:r w:rsidR="00100870" w:rsidRPr="00B0761A">
        <w:rPr>
          <w:rFonts w:ascii="Arial" w:eastAsia="ＭＳ 明朝" w:hAnsi="Arial" w:cs="Arial"/>
        </w:rPr>
        <w:t>ustomers</w:t>
      </w:r>
      <w:r w:rsidR="00D856F1" w:rsidRPr="00B0761A">
        <w:rPr>
          <w:rFonts w:ascii="Arial" w:eastAsia="ＭＳ 明朝" w:hAnsi="Arial" w:cs="Arial"/>
        </w:rPr>
        <w:t xml:space="preserve"> </w:t>
      </w:r>
      <w:r w:rsidR="00100870" w:rsidRPr="00B0761A">
        <w:rPr>
          <w:rFonts w:ascii="Arial" w:eastAsia="ＭＳ 明朝" w:hAnsi="Arial" w:cs="Arial"/>
        </w:rPr>
        <w:t xml:space="preserve">as </w:t>
      </w:r>
      <w:r w:rsidR="00881EFB" w:rsidRPr="00B0761A">
        <w:rPr>
          <w:rFonts w:ascii="Arial" w:eastAsia="ＭＳ 明朝" w:hAnsi="Arial" w:cs="Arial"/>
        </w:rPr>
        <w:t>a</w:t>
      </w:r>
      <w:r w:rsidR="00100870" w:rsidRPr="00B0761A">
        <w:rPr>
          <w:rFonts w:ascii="Arial" w:eastAsia="ＭＳ 明朝" w:hAnsi="Arial" w:cs="Arial"/>
        </w:rPr>
        <w:t xml:space="preserve"> group (i.e., collectivistic)</w:t>
      </w:r>
      <w:r w:rsidRPr="00B0761A">
        <w:rPr>
          <w:rFonts w:ascii="Arial" w:eastAsia="ＭＳ 明朝" w:hAnsi="Arial" w:cs="Arial"/>
        </w:rPr>
        <w:t>, not as</w:t>
      </w:r>
      <w:r w:rsidR="00100870" w:rsidRPr="00B0761A">
        <w:rPr>
          <w:rFonts w:ascii="Arial" w:eastAsia="ＭＳ 明朝" w:hAnsi="Arial" w:cs="Arial"/>
        </w:rPr>
        <w:t xml:space="preserve"> individuals. </w:t>
      </w:r>
      <w:r w:rsidR="00881EFB" w:rsidRPr="00B0761A">
        <w:rPr>
          <w:rFonts w:ascii="Arial" w:eastAsia="ＭＳ 明朝" w:hAnsi="Arial" w:cs="Arial"/>
        </w:rPr>
        <w:t>Placing greater emphasis on the group’</w:t>
      </w:r>
      <w:r w:rsidR="00100870" w:rsidRPr="00B0761A">
        <w:rPr>
          <w:rFonts w:ascii="Arial" w:eastAsia="ＭＳ 明朝" w:hAnsi="Arial" w:cs="Arial"/>
        </w:rPr>
        <w:t>s benefits, success, traditions</w:t>
      </w:r>
      <w:r w:rsidR="00881EFB" w:rsidRPr="00B0761A">
        <w:rPr>
          <w:rFonts w:ascii="Arial" w:eastAsia="ＭＳ 明朝" w:hAnsi="Arial" w:cs="Arial"/>
        </w:rPr>
        <w:t>,</w:t>
      </w:r>
      <w:r w:rsidR="00100870" w:rsidRPr="00B0761A">
        <w:rPr>
          <w:rFonts w:ascii="Arial" w:eastAsia="ＭＳ 明朝" w:hAnsi="Arial" w:cs="Arial"/>
        </w:rPr>
        <w:t xml:space="preserve"> and values would be received positively by </w:t>
      </w:r>
      <w:r w:rsidR="00881EFB" w:rsidRPr="00B0761A">
        <w:rPr>
          <w:rFonts w:ascii="Arial" w:eastAsia="ＭＳ 明朝" w:hAnsi="Arial" w:cs="Arial"/>
        </w:rPr>
        <w:t xml:space="preserve">Saudi </w:t>
      </w:r>
      <w:r w:rsidR="00100870" w:rsidRPr="00B0761A">
        <w:rPr>
          <w:rFonts w:ascii="Arial" w:eastAsia="ＭＳ 明朝" w:hAnsi="Arial" w:cs="Arial"/>
        </w:rPr>
        <w:t>customers.</w:t>
      </w:r>
    </w:p>
    <w:p w14:paraId="24286150" w14:textId="247C99C4" w:rsidR="00100870" w:rsidRPr="00B0761A" w:rsidRDefault="007C5C1E" w:rsidP="0026792C">
      <w:pPr>
        <w:pStyle w:val="PlainText"/>
        <w:numPr>
          <w:ilvl w:val="0"/>
          <w:numId w:val="9"/>
        </w:numPr>
        <w:rPr>
          <w:rFonts w:ascii="Arial" w:eastAsia="ＭＳ 明朝" w:hAnsi="Arial" w:cs="Arial"/>
        </w:rPr>
      </w:pPr>
      <w:r w:rsidRPr="00B0761A">
        <w:rPr>
          <w:rFonts w:ascii="Arial" w:eastAsia="ＭＳ 明朝" w:hAnsi="Arial" w:cs="Arial"/>
        </w:rPr>
        <w:t>Display appropriate</w:t>
      </w:r>
      <w:r w:rsidR="00657200" w:rsidRPr="00B0761A">
        <w:rPr>
          <w:rFonts w:ascii="Arial" w:eastAsia="ＭＳ 明朝" w:hAnsi="Arial" w:cs="Arial"/>
        </w:rPr>
        <w:t xml:space="preserve"> content on corporate social media pages.</w:t>
      </w:r>
      <w:r w:rsidR="00100870" w:rsidRPr="00B0761A">
        <w:rPr>
          <w:rFonts w:ascii="Arial" w:eastAsia="ＭＳ 明朝" w:hAnsi="Arial" w:cs="Arial"/>
        </w:rPr>
        <w:t xml:space="preserve"> </w:t>
      </w:r>
      <w:r w:rsidR="00103FD8" w:rsidRPr="00B0761A">
        <w:rPr>
          <w:rFonts w:ascii="Arial" w:eastAsia="ＭＳ 明朝" w:hAnsi="Arial" w:cs="Arial"/>
        </w:rPr>
        <w:t>W</w:t>
      </w:r>
      <w:r w:rsidR="00100870" w:rsidRPr="00B0761A">
        <w:rPr>
          <w:rFonts w:ascii="Arial" w:eastAsia="ＭＳ 明朝" w:hAnsi="Arial" w:cs="Arial"/>
        </w:rPr>
        <w:t>ritten content</w:t>
      </w:r>
      <w:r w:rsidR="00103FD8" w:rsidRPr="00B0761A">
        <w:rPr>
          <w:rFonts w:ascii="Arial" w:eastAsia="ＭＳ 明朝" w:hAnsi="Arial" w:cs="Arial"/>
        </w:rPr>
        <w:t xml:space="preserve"> that</w:t>
      </w:r>
      <w:r w:rsidR="00100870" w:rsidRPr="00B0761A">
        <w:rPr>
          <w:rFonts w:ascii="Arial" w:eastAsia="ＭＳ 明朝" w:hAnsi="Arial" w:cs="Arial"/>
        </w:rPr>
        <w:t xml:space="preserve"> refer</w:t>
      </w:r>
      <w:r w:rsidR="00A666BA" w:rsidRPr="00B0761A">
        <w:rPr>
          <w:rFonts w:ascii="Arial" w:eastAsia="ＭＳ 明朝" w:hAnsi="Arial" w:cs="Arial"/>
        </w:rPr>
        <w:t>s</w:t>
      </w:r>
      <w:r w:rsidR="00100870" w:rsidRPr="00B0761A">
        <w:rPr>
          <w:rFonts w:ascii="Arial" w:eastAsia="ＭＳ 明朝" w:hAnsi="Arial" w:cs="Arial"/>
        </w:rPr>
        <w:t xml:space="preserve"> to group, family, unit</w:t>
      </w:r>
      <w:r w:rsidR="00657200" w:rsidRPr="00B0761A">
        <w:rPr>
          <w:rFonts w:ascii="Arial" w:eastAsia="ＭＳ 明朝" w:hAnsi="Arial" w:cs="Arial"/>
        </w:rPr>
        <w:t>,</w:t>
      </w:r>
      <w:r w:rsidR="00100870" w:rsidRPr="00B0761A">
        <w:rPr>
          <w:rFonts w:ascii="Arial" w:eastAsia="ＭＳ 明朝" w:hAnsi="Arial" w:cs="Arial"/>
        </w:rPr>
        <w:t xml:space="preserve"> and interdependence can create a positive impact. </w:t>
      </w:r>
      <w:r w:rsidR="00657200" w:rsidRPr="00B0761A">
        <w:rPr>
          <w:rFonts w:ascii="Arial" w:eastAsia="ＭＳ 明朝" w:hAnsi="Arial" w:cs="Arial"/>
        </w:rPr>
        <w:t>Saudi youth seem to prefer v</w:t>
      </w:r>
      <w:r w:rsidR="00100870" w:rsidRPr="00B0761A">
        <w:rPr>
          <w:rFonts w:ascii="Arial" w:eastAsia="ＭＳ 明朝" w:hAnsi="Arial" w:cs="Arial"/>
        </w:rPr>
        <w:t xml:space="preserve">isual content, </w:t>
      </w:r>
      <w:r w:rsidR="00657200" w:rsidRPr="00B0761A">
        <w:rPr>
          <w:rFonts w:ascii="Arial" w:eastAsia="ＭＳ 明朝" w:hAnsi="Arial" w:cs="Arial"/>
        </w:rPr>
        <w:t xml:space="preserve">like </w:t>
      </w:r>
      <w:r w:rsidR="00100870" w:rsidRPr="00B0761A">
        <w:rPr>
          <w:rFonts w:ascii="Arial" w:eastAsia="ＭＳ 明朝" w:hAnsi="Arial" w:cs="Arial"/>
        </w:rPr>
        <w:t xml:space="preserve">photos and short videos. Using photos that show modesty, dignity, and community and family coherence </w:t>
      </w:r>
      <w:r w:rsidR="00657200" w:rsidRPr="00B0761A">
        <w:rPr>
          <w:rFonts w:ascii="Arial" w:eastAsia="ＭＳ 明朝" w:hAnsi="Arial" w:cs="Arial"/>
        </w:rPr>
        <w:t>could</w:t>
      </w:r>
      <w:r w:rsidR="00100870" w:rsidRPr="00B0761A">
        <w:rPr>
          <w:rFonts w:ascii="Arial" w:eastAsia="ＭＳ 明朝" w:hAnsi="Arial" w:cs="Arial"/>
        </w:rPr>
        <w:t xml:space="preserve"> have a strong influence on consumer decision-making. Use of short </w:t>
      </w:r>
      <w:r w:rsidR="00D25678" w:rsidRPr="00B0761A">
        <w:rPr>
          <w:rFonts w:ascii="Arial" w:eastAsia="ＭＳ 明朝" w:hAnsi="Arial" w:cs="Arial"/>
        </w:rPr>
        <w:t>humorous</w:t>
      </w:r>
      <w:r w:rsidR="00100870" w:rsidRPr="00B0761A">
        <w:rPr>
          <w:rFonts w:ascii="Arial" w:eastAsia="ＭＳ 明朝" w:hAnsi="Arial" w:cs="Arial"/>
        </w:rPr>
        <w:t xml:space="preserve"> video clips </w:t>
      </w:r>
      <w:r w:rsidR="00006506" w:rsidRPr="00B0761A">
        <w:rPr>
          <w:rFonts w:ascii="Arial" w:eastAsia="ＭＳ 明朝" w:hAnsi="Arial" w:cs="Arial"/>
        </w:rPr>
        <w:t>could also</w:t>
      </w:r>
      <w:r w:rsidR="00100870" w:rsidRPr="00B0761A">
        <w:rPr>
          <w:rFonts w:ascii="Arial" w:eastAsia="ＭＳ 明朝" w:hAnsi="Arial" w:cs="Arial"/>
        </w:rPr>
        <w:t xml:space="preserve"> help create a positive atmosphere.</w:t>
      </w:r>
    </w:p>
    <w:p w14:paraId="3C29F8B4" w14:textId="52DBDA9F" w:rsidR="00100870" w:rsidRPr="00B0761A" w:rsidRDefault="00100870" w:rsidP="0026792C">
      <w:pPr>
        <w:pStyle w:val="PlainText"/>
        <w:numPr>
          <w:ilvl w:val="0"/>
          <w:numId w:val="9"/>
        </w:numPr>
        <w:rPr>
          <w:rFonts w:ascii="Arial" w:eastAsia="ＭＳ 明朝" w:hAnsi="Arial" w:cs="Arial"/>
        </w:rPr>
      </w:pPr>
      <w:r w:rsidRPr="00B0761A">
        <w:rPr>
          <w:rFonts w:ascii="Arial" w:eastAsia="ＭＳ 明朝" w:hAnsi="Arial" w:cs="Arial"/>
        </w:rPr>
        <w:t xml:space="preserve">Saudi Arabia </w:t>
      </w:r>
      <w:r w:rsidR="00336B31" w:rsidRPr="00B0761A">
        <w:rPr>
          <w:rFonts w:ascii="Arial" w:eastAsia="ＭＳ 明朝" w:hAnsi="Arial" w:cs="Arial"/>
        </w:rPr>
        <w:t>has</w:t>
      </w:r>
      <w:r w:rsidRPr="00B0761A">
        <w:rPr>
          <w:rFonts w:ascii="Arial" w:eastAsia="ＭＳ 明朝" w:hAnsi="Arial" w:cs="Arial"/>
        </w:rPr>
        <w:t xml:space="preserve"> a high power-distance score, </w:t>
      </w:r>
      <w:r w:rsidR="005156B9" w:rsidRPr="00B0761A">
        <w:rPr>
          <w:rFonts w:ascii="Arial" w:eastAsia="ＭＳ 明朝" w:hAnsi="Arial" w:cs="Arial"/>
        </w:rPr>
        <w:t xml:space="preserve">so </w:t>
      </w:r>
      <w:r w:rsidR="00336B31" w:rsidRPr="00B0761A">
        <w:rPr>
          <w:rFonts w:ascii="Arial" w:eastAsia="ＭＳ 明朝" w:hAnsi="Arial" w:cs="Arial"/>
        </w:rPr>
        <w:t xml:space="preserve">the </w:t>
      </w:r>
      <w:r w:rsidRPr="00B0761A">
        <w:rPr>
          <w:rFonts w:ascii="Arial" w:eastAsia="ＭＳ 明朝" w:hAnsi="Arial" w:cs="Arial"/>
        </w:rPr>
        <w:t>opinions</w:t>
      </w:r>
      <w:r w:rsidR="00336B31" w:rsidRPr="00B0761A">
        <w:rPr>
          <w:rFonts w:ascii="Arial" w:eastAsia="ＭＳ 明朝" w:hAnsi="Arial" w:cs="Arial"/>
        </w:rPr>
        <w:t xml:space="preserve"> of </w:t>
      </w:r>
      <w:r w:rsidR="004E454C" w:rsidRPr="00B0761A">
        <w:rPr>
          <w:rFonts w:ascii="Arial" w:eastAsia="ＭＳ 明朝" w:hAnsi="Arial" w:cs="Arial"/>
        </w:rPr>
        <w:t>authority figures</w:t>
      </w:r>
      <w:r w:rsidRPr="00B0761A">
        <w:rPr>
          <w:rFonts w:ascii="Arial" w:eastAsia="ＭＳ 明朝" w:hAnsi="Arial" w:cs="Arial"/>
        </w:rPr>
        <w:t xml:space="preserve"> are taken seriously and respectfully</w:t>
      </w:r>
      <w:r w:rsidR="005156B9" w:rsidRPr="00B0761A">
        <w:rPr>
          <w:rFonts w:ascii="Arial" w:eastAsia="ＭＳ 明朝" w:hAnsi="Arial" w:cs="Arial"/>
        </w:rPr>
        <w:t>.</w:t>
      </w:r>
      <w:r w:rsidRPr="00B0761A">
        <w:rPr>
          <w:rFonts w:ascii="Arial" w:eastAsia="ＭＳ 明朝" w:hAnsi="Arial" w:cs="Arial"/>
        </w:rPr>
        <w:t xml:space="preserve"> </w:t>
      </w:r>
      <w:r w:rsidR="005156B9" w:rsidRPr="00B0761A">
        <w:rPr>
          <w:rFonts w:ascii="Arial" w:eastAsia="ＭＳ 明朝" w:hAnsi="Arial" w:cs="Arial"/>
        </w:rPr>
        <w:t>P</w:t>
      </w:r>
      <w:r w:rsidRPr="00B0761A">
        <w:rPr>
          <w:rFonts w:ascii="Arial" w:eastAsia="ＭＳ 明朝" w:hAnsi="Arial" w:cs="Arial"/>
        </w:rPr>
        <w:t xml:space="preserve">eople do not rely </w:t>
      </w:r>
      <w:r w:rsidR="005156B9" w:rsidRPr="00B0761A">
        <w:rPr>
          <w:rFonts w:ascii="Arial" w:eastAsia="ＭＳ 明朝" w:hAnsi="Arial" w:cs="Arial"/>
        </w:rPr>
        <w:t>just</w:t>
      </w:r>
      <w:r w:rsidRPr="00B0761A">
        <w:rPr>
          <w:rFonts w:ascii="Arial" w:eastAsia="ＭＳ 明朝" w:hAnsi="Arial" w:cs="Arial"/>
        </w:rPr>
        <w:t xml:space="preserve"> on statistics, figures</w:t>
      </w:r>
      <w:r w:rsidR="005156B9" w:rsidRPr="00B0761A">
        <w:rPr>
          <w:rFonts w:ascii="Arial" w:eastAsia="ＭＳ 明朝" w:hAnsi="Arial" w:cs="Arial"/>
        </w:rPr>
        <w:t>,</w:t>
      </w:r>
      <w:r w:rsidRPr="00B0761A">
        <w:rPr>
          <w:rFonts w:ascii="Arial" w:eastAsia="ＭＳ 明朝" w:hAnsi="Arial" w:cs="Arial"/>
        </w:rPr>
        <w:t xml:space="preserve"> and</w:t>
      </w:r>
      <w:r w:rsidR="005156B9" w:rsidRPr="00B0761A">
        <w:rPr>
          <w:rFonts w:ascii="Arial" w:eastAsia="ＭＳ 明朝" w:hAnsi="Arial" w:cs="Arial"/>
        </w:rPr>
        <w:t xml:space="preserve"> facts to make their decisions</w:t>
      </w:r>
      <w:r w:rsidR="007B7006" w:rsidRPr="00B0761A">
        <w:rPr>
          <w:rFonts w:ascii="Arial" w:eastAsia="ＭＳ 明朝" w:hAnsi="Arial" w:cs="Arial"/>
        </w:rPr>
        <w:t>.</w:t>
      </w:r>
      <w:r w:rsidR="005156B9" w:rsidRPr="00B0761A">
        <w:rPr>
          <w:rFonts w:ascii="Arial" w:eastAsia="ＭＳ 明朝" w:hAnsi="Arial" w:cs="Arial"/>
        </w:rPr>
        <w:t xml:space="preserve"> </w:t>
      </w:r>
      <w:r w:rsidR="007B7006" w:rsidRPr="00B0761A">
        <w:rPr>
          <w:rFonts w:ascii="Arial" w:eastAsia="ＭＳ 明朝" w:hAnsi="Arial" w:cs="Arial"/>
        </w:rPr>
        <w:t>T</w:t>
      </w:r>
      <w:r w:rsidR="005156B9" w:rsidRPr="00B0761A">
        <w:rPr>
          <w:rFonts w:ascii="Arial" w:eastAsia="ＭＳ 明朝" w:hAnsi="Arial" w:cs="Arial"/>
        </w:rPr>
        <w:t xml:space="preserve">aking advantage of positive power-holder opinions and reviews of the product could </w:t>
      </w:r>
      <w:r w:rsidR="007B7006" w:rsidRPr="00B0761A">
        <w:rPr>
          <w:rFonts w:ascii="Arial" w:eastAsia="ＭＳ 明朝" w:hAnsi="Arial" w:cs="Arial"/>
        </w:rPr>
        <w:t xml:space="preserve">therefore </w:t>
      </w:r>
      <w:r w:rsidR="005156B9" w:rsidRPr="00B0761A">
        <w:rPr>
          <w:rFonts w:ascii="Arial" w:eastAsia="ＭＳ 明朝" w:hAnsi="Arial" w:cs="Arial"/>
        </w:rPr>
        <w:t xml:space="preserve">attract more </w:t>
      </w:r>
      <w:r w:rsidR="00130B12" w:rsidRPr="00B0761A">
        <w:rPr>
          <w:rFonts w:ascii="Arial" w:eastAsia="ＭＳ 明朝" w:hAnsi="Arial" w:cs="Arial"/>
        </w:rPr>
        <w:t xml:space="preserve">Saudi </w:t>
      </w:r>
      <w:r w:rsidR="005156B9" w:rsidRPr="00B0761A">
        <w:rPr>
          <w:rFonts w:ascii="Arial" w:eastAsia="ＭＳ 明朝" w:hAnsi="Arial" w:cs="Arial"/>
        </w:rPr>
        <w:t>consumers.</w:t>
      </w:r>
    </w:p>
    <w:p w14:paraId="3136E589" w14:textId="3BD6D158" w:rsidR="00100870" w:rsidRPr="00B0761A" w:rsidRDefault="006A5D15" w:rsidP="0026792C">
      <w:pPr>
        <w:pStyle w:val="PlainText"/>
        <w:numPr>
          <w:ilvl w:val="0"/>
          <w:numId w:val="9"/>
        </w:numPr>
        <w:rPr>
          <w:rFonts w:ascii="Arial" w:eastAsia="ＭＳ 明朝" w:hAnsi="Arial" w:cs="Arial"/>
        </w:rPr>
      </w:pPr>
      <w:r w:rsidRPr="00B0761A">
        <w:rPr>
          <w:rFonts w:ascii="Arial" w:eastAsia="ＭＳ 明朝" w:hAnsi="Arial" w:cs="Arial"/>
        </w:rPr>
        <w:t>Use m</w:t>
      </w:r>
      <w:r w:rsidR="00767C7F" w:rsidRPr="00B0761A">
        <w:rPr>
          <w:rFonts w:ascii="Arial" w:eastAsia="ＭＳ 明朝" w:hAnsi="Arial" w:cs="Arial"/>
        </w:rPr>
        <w:t xml:space="preserve">embers of the target audience </w:t>
      </w:r>
      <w:r w:rsidRPr="00B0761A">
        <w:rPr>
          <w:rFonts w:ascii="Arial" w:eastAsia="ＭＳ 明朝" w:hAnsi="Arial" w:cs="Arial"/>
        </w:rPr>
        <w:t>to</w:t>
      </w:r>
      <w:r w:rsidR="00767C7F" w:rsidRPr="00B0761A">
        <w:rPr>
          <w:rFonts w:ascii="Arial" w:eastAsia="ＭＳ 明朝" w:hAnsi="Arial" w:cs="Arial"/>
        </w:rPr>
        <w:t xml:space="preserve"> evaluate</w:t>
      </w:r>
      <w:r w:rsidR="00907BBA" w:rsidRPr="00B0761A">
        <w:rPr>
          <w:rFonts w:ascii="Arial" w:eastAsia="ＭＳ 明朝" w:hAnsi="Arial" w:cs="Arial"/>
        </w:rPr>
        <w:t xml:space="preserve"> </w:t>
      </w:r>
      <w:r w:rsidR="00880BAD" w:rsidRPr="00B0761A">
        <w:rPr>
          <w:rFonts w:ascii="Arial" w:eastAsia="ＭＳ 明朝" w:hAnsi="Arial" w:cs="Arial"/>
        </w:rPr>
        <w:t xml:space="preserve">proposed content </w:t>
      </w:r>
      <w:r w:rsidR="00400BAD" w:rsidRPr="00B0761A">
        <w:rPr>
          <w:rFonts w:ascii="Arial" w:eastAsia="ＭＳ 明朝" w:hAnsi="Arial" w:cs="Arial"/>
        </w:rPr>
        <w:t>before</w:t>
      </w:r>
      <w:r w:rsidR="00907BBA" w:rsidRPr="00B0761A">
        <w:rPr>
          <w:rFonts w:ascii="Arial" w:eastAsia="ＭＳ 明朝" w:hAnsi="Arial" w:cs="Arial"/>
        </w:rPr>
        <w:t xml:space="preserve"> it is published</w:t>
      </w:r>
      <w:r w:rsidR="00400BAD" w:rsidRPr="00B0761A">
        <w:rPr>
          <w:rFonts w:ascii="Arial" w:eastAsia="ＭＳ 明朝" w:hAnsi="Arial" w:cs="Arial"/>
        </w:rPr>
        <w:t xml:space="preserve">. This will ensure that </w:t>
      </w:r>
      <w:r w:rsidR="003830C3" w:rsidRPr="00B0761A">
        <w:rPr>
          <w:rFonts w:ascii="Arial" w:eastAsia="ＭＳ 明朝" w:hAnsi="Arial" w:cs="Arial"/>
        </w:rPr>
        <w:t>the content</w:t>
      </w:r>
      <w:r w:rsidR="00400BAD" w:rsidRPr="00B0761A">
        <w:rPr>
          <w:rFonts w:ascii="Arial" w:eastAsia="ＭＳ 明朝" w:hAnsi="Arial" w:cs="Arial"/>
        </w:rPr>
        <w:t xml:space="preserve"> is compatible with</w:t>
      </w:r>
      <w:r w:rsidR="00100870" w:rsidRPr="00B0761A">
        <w:rPr>
          <w:rFonts w:ascii="Arial" w:eastAsia="ＭＳ 明朝" w:hAnsi="Arial" w:cs="Arial"/>
        </w:rPr>
        <w:t xml:space="preserve"> prevailing </w:t>
      </w:r>
      <w:r w:rsidR="00A03F40" w:rsidRPr="00B0761A">
        <w:rPr>
          <w:rFonts w:ascii="Arial" w:eastAsia="ＭＳ 明朝" w:hAnsi="Arial" w:cs="Arial"/>
        </w:rPr>
        <w:t xml:space="preserve">Saudi </w:t>
      </w:r>
      <w:r w:rsidR="00100870" w:rsidRPr="00B0761A">
        <w:rPr>
          <w:rFonts w:ascii="Arial" w:eastAsia="ＭＳ 明朝" w:hAnsi="Arial" w:cs="Arial"/>
        </w:rPr>
        <w:t>cultural values and</w:t>
      </w:r>
      <w:r w:rsidR="00400BAD" w:rsidRPr="00B0761A">
        <w:rPr>
          <w:rFonts w:ascii="Arial" w:eastAsia="ＭＳ 明朝" w:hAnsi="Arial" w:cs="Arial"/>
        </w:rPr>
        <w:t xml:space="preserve"> will avoid</w:t>
      </w:r>
      <w:r w:rsidR="00100870" w:rsidRPr="00B0761A">
        <w:rPr>
          <w:rFonts w:ascii="Arial" w:eastAsia="ＭＳ 明朝" w:hAnsi="Arial" w:cs="Arial"/>
        </w:rPr>
        <w:t xml:space="preserve"> any misconceptions. </w:t>
      </w:r>
    </w:p>
    <w:p w14:paraId="221091F0" w14:textId="77777777" w:rsidR="00100870" w:rsidRPr="00B0761A" w:rsidRDefault="00100870" w:rsidP="00100870">
      <w:pPr>
        <w:pStyle w:val="PlainText"/>
        <w:rPr>
          <w:rFonts w:ascii="Arial" w:eastAsia="ＭＳ 明朝" w:hAnsi="Arial" w:cs="Arial"/>
        </w:rPr>
      </w:pPr>
    </w:p>
    <w:p w14:paraId="20B131BD" w14:textId="088238A4" w:rsidR="00100870" w:rsidRPr="00B0761A" w:rsidRDefault="00552B3C" w:rsidP="00552B3C">
      <w:pPr>
        <w:pStyle w:val="PlainText"/>
        <w:rPr>
          <w:rFonts w:ascii="Arial" w:eastAsia="ＭＳ 明朝" w:hAnsi="Arial" w:cs="Arial"/>
        </w:rPr>
      </w:pPr>
      <w:r w:rsidRPr="00B0761A">
        <w:rPr>
          <w:rFonts w:ascii="Arial" w:eastAsia="ＭＳ 明朝" w:hAnsi="Arial" w:cs="Arial"/>
        </w:rPr>
        <w:t xml:space="preserve">Social media developers also need to understand </w:t>
      </w:r>
      <w:r w:rsidR="00100870" w:rsidRPr="00B0761A">
        <w:rPr>
          <w:rFonts w:ascii="Arial" w:eastAsia="ＭＳ 明朝" w:hAnsi="Arial" w:cs="Arial"/>
        </w:rPr>
        <w:t>the impact of Saudi cultural values</w:t>
      </w:r>
      <w:r w:rsidRPr="00B0761A">
        <w:rPr>
          <w:rFonts w:ascii="Arial" w:eastAsia="ＭＳ 明朝" w:hAnsi="Arial" w:cs="Arial"/>
        </w:rPr>
        <w:t>,</w:t>
      </w:r>
      <w:r w:rsidR="00100870" w:rsidRPr="00B0761A">
        <w:rPr>
          <w:rFonts w:ascii="Arial" w:eastAsia="ＭＳ 明朝" w:hAnsi="Arial" w:cs="Arial"/>
        </w:rPr>
        <w:t xml:space="preserve"> and</w:t>
      </w:r>
      <w:r w:rsidRPr="00B0761A">
        <w:rPr>
          <w:rFonts w:ascii="Arial" w:eastAsia="ＭＳ 明朝" w:hAnsi="Arial" w:cs="Arial"/>
        </w:rPr>
        <w:t xml:space="preserve"> the</w:t>
      </w:r>
      <w:r w:rsidR="00100870" w:rsidRPr="00B0761A">
        <w:rPr>
          <w:rFonts w:ascii="Arial" w:eastAsia="ＭＳ 明朝" w:hAnsi="Arial" w:cs="Arial"/>
        </w:rPr>
        <w:t xml:space="preserve"> restrictions </w:t>
      </w:r>
      <w:r w:rsidRPr="00B0761A">
        <w:rPr>
          <w:rFonts w:ascii="Arial" w:eastAsia="ＭＳ 明朝" w:hAnsi="Arial" w:cs="Arial"/>
        </w:rPr>
        <w:t>these place on how</w:t>
      </w:r>
      <w:r w:rsidR="00100870" w:rsidRPr="00B0761A">
        <w:rPr>
          <w:rFonts w:ascii="Arial" w:eastAsia="ＭＳ 明朝" w:hAnsi="Arial" w:cs="Arial"/>
        </w:rPr>
        <w:t xml:space="preserve"> Saudi youth use social media platforms</w:t>
      </w:r>
      <w:r w:rsidRPr="00B0761A">
        <w:rPr>
          <w:rFonts w:ascii="Arial" w:eastAsia="ＭＳ 明朝" w:hAnsi="Arial" w:cs="Arial"/>
        </w:rPr>
        <w:t xml:space="preserve">. </w:t>
      </w:r>
      <w:r w:rsidR="005476B1" w:rsidRPr="00B0761A">
        <w:rPr>
          <w:rFonts w:ascii="Arial" w:eastAsia="ＭＳ 明朝" w:hAnsi="Arial" w:cs="Arial"/>
        </w:rPr>
        <w:t xml:space="preserve"> They need to incorporate these cultural influences into the design of their platform’s tools so as not to alienate potential users.</w:t>
      </w:r>
      <w:r w:rsidR="00100870" w:rsidRPr="00B0761A">
        <w:rPr>
          <w:rFonts w:ascii="Arial" w:eastAsia="ＭＳ 明朝" w:hAnsi="Arial" w:cs="Arial"/>
        </w:rPr>
        <w:t xml:space="preserve"> </w:t>
      </w:r>
      <w:r w:rsidR="001E5DDE" w:rsidRPr="00B0761A">
        <w:rPr>
          <w:rFonts w:ascii="Arial" w:eastAsia="ＭＳ 明朝" w:hAnsi="Arial" w:cs="Arial"/>
        </w:rPr>
        <w:t xml:space="preserve">We will now </w:t>
      </w:r>
      <w:r w:rsidR="005476B1" w:rsidRPr="00B0761A">
        <w:rPr>
          <w:rFonts w:ascii="Arial" w:eastAsia="ＭＳ 明朝" w:hAnsi="Arial" w:cs="Arial"/>
        </w:rPr>
        <w:t>discuss some</w:t>
      </w:r>
      <w:r w:rsidR="00100870" w:rsidRPr="00B0761A">
        <w:rPr>
          <w:rFonts w:ascii="Arial" w:eastAsia="ＭＳ 明朝" w:hAnsi="Arial" w:cs="Arial"/>
        </w:rPr>
        <w:t xml:space="preserve"> signi</w:t>
      </w:r>
      <w:r w:rsidR="005476B1" w:rsidRPr="00B0761A">
        <w:rPr>
          <w:rFonts w:ascii="Arial" w:eastAsia="ＭＳ 明朝" w:hAnsi="Arial" w:cs="Arial"/>
        </w:rPr>
        <w:t>ficant design principles.</w:t>
      </w:r>
    </w:p>
    <w:p w14:paraId="48CDE56B" w14:textId="77777777" w:rsidR="00100870" w:rsidRPr="00B0761A" w:rsidRDefault="00100870" w:rsidP="00100870">
      <w:pPr>
        <w:pStyle w:val="PlainText"/>
        <w:rPr>
          <w:rFonts w:ascii="Arial" w:eastAsia="ＭＳ 明朝" w:hAnsi="Arial" w:cs="Arial"/>
        </w:rPr>
      </w:pPr>
    </w:p>
    <w:p w14:paraId="03CD5B37" w14:textId="3E82E624" w:rsidR="00B34147" w:rsidRPr="00B0761A" w:rsidRDefault="00FE117B" w:rsidP="00100870">
      <w:pPr>
        <w:pStyle w:val="PlainText"/>
        <w:rPr>
          <w:rFonts w:ascii="Arial" w:eastAsia="ＭＳ 明朝" w:hAnsi="Arial" w:cs="Arial"/>
        </w:rPr>
      </w:pPr>
      <w:r w:rsidRPr="00B0761A">
        <w:rPr>
          <w:rFonts w:ascii="Arial" w:eastAsia="ＭＳ 明朝" w:hAnsi="Arial" w:cs="Arial"/>
        </w:rPr>
        <w:t>S</w:t>
      </w:r>
      <w:r w:rsidR="00100870" w:rsidRPr="00B0761A">
        <w:rPr>
          <w:rFonts w:ascii="Arial" w:eastAsia="ＭＳ 明朝" w:hAnsi="Arial" w:cs="Arial"/>
        </w:rPr>
        <w:t>ocial media platform</w:t>
      </w:r>
      <w:r w:rsidRPr="00B0761A">
        <w:rPr>
          <w:rFonts w:ascii="Arial" w:eastAsia="ＭＳ 明朝" w:hAnsi="Arial" w:cs="Arial"/>
        </w:rPr>
        <w:t xml:space="preserve">s that target Saudi youth </w:t>
      </w:r>
      <w:r w:rsidR="0067072C" w:rsidRPr="00B0761A">
        <w:rPr>
          <w:rFonts w:ascii="Arial" w:eastAsia="ＭＳ 明朝" w:hAnsi="Arial" w:cs="Arial"/>
        </w:rPr>
        <w:t>should</w:t>
      </w:r>
      <w:r w:rsidR="00100870" w:rsidRPr="00B0761A">
        <w:rPr>
          <w:rFonts w:ascii="Arial" w:eastAsia="ＭＳ 明朝" w:hAnsi="Arial" w:cs="Arial"/>
        </w:rPr>
        <w:t xml:space="preserve"> </w:t>
      </w:r>
      <w:r w:rsidR="00C13544" w:rsidRPr="00B0761A">
        <w:rPr>
          <w:rFonts w:ascii="Arial" w:eastAsia="ＭＳ 明朝" w:hAnsi="Arial" w:cs="Arial"/>
        </w:rPr>
        <w:t>use</w:t>
      </w:r>
      <w:r w:rsidR="00100870" w:rsidRPr="00B0761A">
        <w:rPr>
          <w:rFonts w:ascii="Arial" w:eastAsia="ＭＳ 明朝" w:hAnsi="Arial" w:cs="Arial"/>
        </w:rPr>
        <w:t xml:space="preserve"> an indirect communication style. In other words, </w:t>
      </w:r>
      <w:r w:rsidR="000E519B" w:rsidRPr="00B0761A">
        <w:rPr>
          <w:rFonts w:ascii="Arial" w:eastAsia="ＭＳ 明朝" w:hAnsi="Arial" w:cs="Arial"/>
        </w:rPr>
        <w:t xml:space="preserve">users need the ability to build </w:t>
      </w:r>
      <w:r w:rsidR="00EB575C" w:rsidRPr="00B0761A">
        <w:rPr>
          <w:rFonts w:ascii="Arial" w:eastAsia="ＭＳ 明朝" w:hAnsi="Arial" w:cs="Arial"/>
        </w:rPr>
        <w:t>connections</w:t>
      </w:r>
      <w:r w:rsidR="00100870" w:rsidRPr="00B0761A">
        <w:rPr>
          <w:rFonts w:ascii="Arial" w:eastAsia="ＭＳ 明朝" w:hAnsi="Arial" w:cs="Arial"/>
        </w:rPr>
        <w:t xml:space="preserve"> based on attention only</w:t>
      </w:r>
      <w:r w:rsidR="000E519B" w:rsidRPr="00B0761A">
        <w:rPr>
          <w:rFonts w:ascii="Arial" w:eastAsia="ＭＳ 明朝" w:hAnsi="Arial" w:cs="Arial"/>
        </w:rPr>
        <w:t xml:space="preserve">. </w:t>
      </w:r>
      <w:r w:rsidR="00EB575C" w:rsidRPr="00B0761A">
        <w:rPr>
          <w:rFonts w:ascii="Arial" w:eastAsia="ＭＳ 明朝" w:hAnsi="Arial" w:cs="Arial"/>
        </w:rPr>
        <w:t xml:space="preserve">This is a one-way or </w:t>
      </w:r>
      <w:r w:rsidR="00EB575C" w:rsidRPr="00B0761A">
        <w:rPr>
          <w:rFonts w:ascii="Arial" w:eastAsia="ＭＳ 明朝" w:hAnsi="Arial" w:cs="Arial"/>
          <w:i/>
        </w:rPr>
        <w:t>asymmetric</w:t>
      </w:r>
      <w:r w:rsidR="00EB575C" w:rsidRPr="00B0761A">
        <w:rPr>
          <w:rFonts w:ascii="Arial" w:eastAsia="ＭＳ 明朝" w:hAnsi="Arial" w:cs="Arial"/>
        </w:rPr>
        <w:t xml:space="preserve"> model of social connections, of which Twitter is a prime example.</w:t>
      </w:r>
      <w:r w:rsidR="000B5EC0" w:rsidRPr="00B0761A">
        <w:rPr>
          <w:rFonts w:ascii="Arial" w:eastAsia="ＭＳ 明朝" w:hAnsi="Arial" w:cs="Arial"/>
        </w:rPr>
        <w:t xml:space="preserve"> </w:t>
      </w:r>
      <w:proofErr w:type="spellStart"/>
      <w:r w:rsidR="000B3361" w:rsidRPr="00B0761A">
        <w:rPr>
          <w:rFonts w:ascii="Arial" w:eastAsia="ＭＳ 明朝" w:hAnsi="Arial" w:cs="Arial"/>
        </w:rPr>
        <w:t>Nouf</w:t>
      </w:r>
      <w:proofErr w:type="spellEnd"/>
      <w:r w:rsidR="000B5EC0" w:rsidRPr="00B0761A">
        <w:rPr>
          <w:rFonts w:ascii="Arial" w:eastAsia="ＭＳ 明朝" w:hAnsi="Arial" w:cs="Arial"/>
        </w:rPr>
        <w:t xml:space="preserve"> can follow other</w:t>
      </w:r>
      <w:r w:rsidR="00E52C8D" w:rsidRPr="00B0761A">
        <w:rPr>
          <w:rFonts w:ascii="Arial" w:eastAsia="ＭＳ 明朝" w:hAnsi="Arial" w:cs="Arial"/>
        </w:rPr>
        <w:t>s</w:t>
      </w:r>
      <w:r w:rsidR="000B5EC0" w:rsidRPr="00B0761A">
        <w:rPr>
          <w:rFonts w:ascii="Arial" w:eastAsia="ＭＳ 明朝" w:hAnsi="Arial" w:cs="Arial"/>
        </w:rPr>
        <w:t xml:space="preserve"> without</w:t>
      </w:r>
      <w:r w:rsidR="00745F14" w:rsidRPr="00B0761A">
        <w:rPr>
          <w:rFonts w:ascii="Arial" w:eastAsia="ＭＳ 明朝" w:hAnsi="Arial" w:cs="Arial"/>
        </w:rPr>
        <w:t xml:space="preserve"> </w:t>
      </w:r>
      <w:r w:rsidR="00E52C8D" w:rsidRPr="00B0761A">
        <w:rPr>
          <w:rFonts w:ascii="Arial" w:eastAsia="ＭＳ 明朝" w:hAnsi="Arial" w:cs="Arial"/>
        </w:rPr>
        <w:t xml:space="preserve">any requirement to </w:t>
      </w:r>
      <w:r w:rsidR="008B4EA6" w:rsidRPr="00B0761A">
        <w:rPr>
          <w:rFonts w:ascii="Arial" w:eastAsia="ＭＳ 明朝" w:hAnsi="Arial" w:cs="Arial"/>
        </w:rPr>
        <w:t xml:space="preserve">directly </w:t>
      </w:r>
      <w:r w:rsidR="00E52C8D" w:rsidRPr="00B0761A">
        <w:rPr>
          <w:rFonts w:ascii="Arial" w:eastAsia="ＭＳ 明朝" w:hAnsi="Arial" w:cs="Arial"/>
        </w:rPr>
        <w:t xml:space="preserve">interact with them, </w:t>
      </w:r>
      <w:r w:rsidR="00762213" w:rsidRPr="00B0761A">
        <w:rPr>
          <w:rFonts w:ascii="Arial" w:eastAsia="ＭＳ 明朝" w:hAnsi="Arial" w:cs="Arial"/>
        </w:rPr>
        <w:t>or for them to</w:t>
      </w:r>
      <w:r w:rsidR="00E52C8D" w:rsidRPr="00B0761A">
        <w:rPr>
          <w:rFonts w:ascii="Arial" w:eastAsia="ＭＳ 明朝" w:hAnsi="Arial" w:cs="Arial"/>
        </w:rPr>
        <w:t xml:space="preserve"> make a reciprocal connection</w:t>
      </w:r>
      <w:r w:rsidR="000B3361" w:rsidRPr="00B0761A">
        <w:rPr>
          <w:rFonts w:ascii="Arial" w:eastAsia="ＭＳ 明朝" w:hAnsi="Arial" w:cs="Arial"/>
        </w:rPr>
        <w:t xml:space="preserve"> with </w:t>
      </w:r>
      <w:proofErr w:type="spellStart"/>
      <w:r w:rsidR="000B3361" w:rsidRPr="00B0761A">
        <w:rPr>
          <w:rFonts w:ascii="Arial" w:eastAsia="ＭＳ 明朝" w:hAnsi="Arial" w:cs="Arial"/>
        </w:rPr>
        <w:t>Nouf</w:t>
      </w:r>
      <w:proofErr w:type="spellEnd"/>
      <w:r w:rsidR="00E52C8D" w:rsidRPr="00B0761A">
        <w:rPr>
          <w:rFonts w:ascii="Arial" w:eastAsia="ＭＳ 明朝" w:hAnsi="Arial" w:cs="Arial"/>
        </w:rPr>
        <w:t>.</w:t>
      </w:r>
      <w:r w:rsidR="00B67F50" w:rsidRPr="00B0761A">
        <w:rPr>
          <w:rFonts w:ascii="Arial" w:eastAsia="ＭＳ 明朝" w:hAnsi="Arial" w:cs="Arial"/>
        </w:rPr>
        <w:t xml:space="preserve"> </w:t>
      </w:r>
      <w:r w:rsidR="00745F14" w:rsidRPr="00B0761A">
        <w:rPr>
          <w:rFonts w:ascii="Arial" w:eastAsia="ＭＳ 明朝" w:hAnsi="Arial" w:cs="Arial"/>
        </w:rPr>
        <w:t>P</w:t>
      </w:r>
      <w:r w:rsidR="00EB575C" w:rsidRPr="00B0761A">
        <w:rPr>
          <w:rFonts w:ascii="Arial" w:eastAsia="ＭＳ 明朝" w:hAnsi="Arial" w:cs="Arial"/>
        </w:rPr>
        <w:t xml:space="preserve">latforms like Facebook, in contrast, use a two-way or </w:t>
      </w:r>
      <w:r w:rsidR="00EB575C" w:rsidRPr="00B0761A">
        <w:rPr>
          <w:rFonts w:ascii="Arial" w:eastAsia="ＭＳ 明朝" w:hAnsi="Arial" w:cs="Arial"/>
          <w:i/>
        </w:rPr>
        <w:t>symmetric</w:t>
      </w:r>
      <w:r w:rsidR="00EB575C" w:rsidRPr="00B0761A">
        <w:rPr>
          <w:rFonts w:ascii="Arial" w:eastAsia="ＭＳ 明朝" w:hAnsi="Arial" w:cs="Arial"/>
        </w:rPr>
        <w:t xml:space="preserve"> model</w:t>
      </w:r>
      <w:r w:rsidR="00D34CEB" w:rsidRPr="00B0761A">
        <w:rPr>
          <w:rFonts w:ascii="Arial" w:eastAsia="ＭＳ 明朝" w:hAnsi="Arial" w:cs="Arial"/>
        </w:rPr>
        <w:t xml:space="preserve"> </w:t>
      </w:r>
      <w:r w:rsidR="00D34CEB" w:rsidRPr="00B0761A">
        <w:rPr>
          <w:rFonts w:ascii="Arial" w:eastAsia="ＭＳ 明朝" w:hAnsi="Arial" w:cs="Arial"/>
        </w:rPr>
        <w:fldChar w:fldCharType="begin"/>
      </w:r>
      <w:r w:rsidR="00B34B0A" w:rsidRPr="00B0761A">
        <w:rPr>
          <w:rFonts w:ascii="Arial" w:eastAsia="ＭＳ 明朝" w:hAnsi="Arial" w:cs="Arial"/>
        </w:rPr>
        <w:instrText xml:space="preserve"> ADDIN ZOTERO_ITEM CSL_CITATION {"citationID":"YmWef9jD","properties":{"formattedCitation":"(Wasserman and Faust, 1994; Kane et al., 2014)","plainCitation":"(Wasserman and Faust, 1994; Kane et al., 2014)"},"citationItems":[{"id":152,"uris":["http://zotero.org/users/26821/items/NQCXPMCF"],"uri":["http://zotero.org/users/26821/items/NQCXPMCF"],"itemData":{"id":152,"type":"book","title":"Social network analysis: Methods and applications","publisher":"Cambridge University Press","number-of-pages":"852","source":"Google Books","abstract":"Social network analysis is used widely in the social and behavioral sciences, as well as in economics, marketing, and industrial engineering. The social network perspective focuses on relationships among social entities and is an important addition to standard social and behavioral research, which is primarily concerned with attributes of the social units. Social Network Analysis: Methods and Applications reviews and discusses methods for the analysis of social networks with a focus on applications of these methods to many substantive examples. It is a reference book that can be used by those who want a comprehensive review of network methods, or by researchers who have gathered network data and want to find the most appropriate method by which to analyze it. It is also intended for use as a textbook as it is the first book to provide comprehensive coverage of the methodology and applications of the field.","ISBN":"978-0-521-38707-1","note":"Google-Books-ID: CAm2DpIqRUIC","shortTitle":"Social Network Analysis","language":"en","author":[{"family":"Wasserman","given":"Stanley"},{"family":"Faust","given":"Katherine"}],"issued":{"date-parts":[["1994",11,25]]}}},{"id":157,"uris":["http://zotero.org/users/26821/items/FJHJ69BC"],"uri":["http://zotero.org/users/26821/items/FJHJ69BC"],"itemData":{"id":157,"type":"article-journal","title":"What’s different about social media networks? A framework and research agenda","container-title":"MIS Quarterly","page":"274--304","volume":"38","issue":"1","abstract":"In recent years, we have witnessed the rapid proliferation and widespread adoption of a new class of information technologies, commonly known as social media. Researchers often rely on social network analysis (SNA) when attempting to understand these technologies, often without considering how the novel capabilities of social media platforms might affect the underlying theories of SNA, which were developed primarily through studies of offline social networks. This article outlines several key differences between traditional offline social networks and online social media networks by juxtaposing an established typology of social network research with a well-regarded definition of social media platforms that articulates four key features. The results show that at four major points of intersection, social media has considerable theoretical implications for SNA. In exploring these points of intersection, this study outlines a series of theoretically distinct research questions for SNA in social media contexts. These points of intersection offer considerable opportunities for researchers to investigate the theoretical implications introduced by social media and lay the groundwork for a robust social media agenda potentially spanning multiple disciplines.","journalAbbreviation":"MIS Quarterly","author":[{"family":"Kane","given":"Gerald C."},{"family":"Alavi","given":"Maryam"},{"family":"Labianca","given":"Giuseppe (Joe)"},{"family":"Borgatti","given":"Steve"}],"issued":{"date-parts":[["2014"]]}}}],"schema":"https://github.com/citation-style-language/schema/raw/master/csl-citation.json"} </w:instrText>
      </w:r>
      <w:r w:rsidR="00D34CEB" w:rsidRPr="00B0761A">
        <w:rPr>
          <w:rFonts w:ascii="Arial" w:eastAsia="ＭＳ 明朝" w:hAnsi="Arial" w:cs="Arial"/>
        </w:rPr>
        <w:fldChar w:fldCharType="separate"/>
      </w:r>
      <w:r w:rsidR="00B34B0A" w:rsidRPr="00B0761A">
        <w:rPr>
          <w:rFonts w:ascii="Arial" w:eastAsia="ＭＳ 明朝" w:hAnsi="Arial" w:cs="Arial"/>
          <w:noProof/>
        </w:rPr>
        <w:t>(Wasserman and Faust, 1994; Kane et al., 2014)</w:t>
      </w:r>
      <w:r w:rsidR="00D34CEB" w:rsidRPr="00B0761A">
        <w:rPr>
          <w:rFonts w:ascii="Arial" w:eastAsia="ＭＳ 明朝" w:hAnsi="Arial" w:cs="Arial"/>
        </w:rPr>
        <w:fldChar w:fldCharType="end"/>
      </w:r>
      <w:r w:rsidR="00DC0C62" w:rsidRPr="00B0761A">
        <w:rPr>
          <w:rFonts w:ascii="Arial" w:eastAsia="ＭＳ 明朝" w:hAnsi="Arial" w:cs="Arial"/>
        </w:rPr>
        <w:t>. If Ali wishes to follow someone, then they must also follow him</w:t>
      </w:r>
      <w:r w:rsidR="00EB575C" w:rsidRPr="00B0761A">
        <w:rPr>
          <w:rFonts w:ascii="Arial" w:eastAsia="ＭＳ 明朝" w:hAnsi="Arial" w:cs="Arial"/>
        </w:rPr>
        <w:t>.</w:t>
      </w:r>
      <w:r w:rsidR="00100870" w:rsidRPr="00B0761A">
        <w:rPr>
          <w:rFonts w:ascii="Arial" w:eastAsia="ＭＳ 明朝" w:hAnsi="Arial" w:cs="Arial"/>
        </w:rPr>
        <w:t xml:space="preserve"> </w:t>
      </w:r>
      <w:r w:rsidR="006F4EA5" w:rsidRPr="00B0761A">
        <w:rPr>
          <w:rFonts w:ascii="Arial" w:eastAsia="ＭＳ 明朝" w:hAnsi="Arial" w:cs="Arial"/>
        </w:rPr>
        <w:t>A symmetric</w:t>
      </w:r>
      <w:r w:rsidR="00100870" w:rsidRPr="00B0761A">
        <w:rPr>
          <w:rFonts w:ascii="Arial" w:eastAsia="ＭＳ 明朝" w:hAnsi="Arial" w:cs="Arial"/>
        </w:rPr>
        <w:t xml:space="preserve"> social media</w:t>
      </w:r>
      <w:r w:rsidR="009E03FD" w:rsidRPr="00B0761A">
        <w:rPr>
          <w:rFonts w:ascii="Arial" w:eastAsia="ＭＳ 明朝" w:hAnsi="Arial" w:cs="Arial"/>
        </w:rPr>
        <w:t xml:space="preserve"> platform</w:t>
      </w:r>
      <w:r w:rsidR="00100870" w:rsidRPr="00B0761A">
        <w:rPr>
          <w:rFonts w:ascii="Arial" w:eastAsia="ＭＳ 明朝" w:hAnsi="Arial" w:cs="Arial"/>
        </w:rPr>
        <w:t xml:space="preserve"> </w:t>
      </w:r>
      <w:r w:rsidR="009E03FD" w:rsidRPr="00B0761A">
        <w:rPr>
          <w:rFonts w:ascii="Arial" w:eastAsia="ＭＳ 明朝" w:hAnsi="Arial" w:cs="Arial"/>
        </w:rPr>
        <w:t>will</w:t>
      </w:r>
      <w:r w:rsidR="00F368F3" w:rsidRPr="00B0761A">
        <w:rPr>
          <w:rFonts w:ascii="Arial" w:eastAsia="ＭＳ 明朝" w:hAnsi="Arial" w:cs="Arial"/>
        </w:rPr>
        <w:t xml:space="preserve"> tend to foster stronger </w:t>
      </w:r>
      <w:r w:rsidR="009E03FD" w:rsidRPr="00B0761A">
        <w:rPr>
          <w:rFonts w:ascii="Arial" w:eastAsia="ＭＳ 明朝" w:hAnsi="Arial" w:cs="Arial"/>
        </w:rPr>
        <w:t>connections</w:t>
      </w:r>
      <w:r w:rsidR="00F368F3" w:rsidRPr="00B0761A">
        <w:rPr>
          <w:rFonts w:ascii="Arial" w:eastAsia="ＭＳ 明朝" w:hAnsi="Arial" w:cs="Arial"/>
        </w:rPr>
        <w:t xml:space="preserve"> between users than an a</w:t>
      </w:r>
      <w:r w:rsidR="006F4EA5" w:rsidRPr="00B0761A">
        <w:rPr>
          <w:rFonts w:ascii="Arial" w:eastAsia="ＭＳ 明朝" w:hAnsi="Arial" w:cs="Arial"/>
        </w:rPr>
        <w:t>symmetric one</w:t>
      </w:r>
      <w:r w:rsidR="00100870" w:rsidRPr="00B0761A">
        <w:rPr>
          <w:rFonts w:ascii="Arial" w:eastAsia="ＭＳ 明朝" w:hAnsi="Arial" w:cs="Arial"/>
        </w:rPr>
        <w:t xml:space="preserve">. </w:t>
      </w:r>
      <w:r w:rsidR="006D5EEE" w:rsidRPr="00B0761A">
        <w:rPr>
          <w:rFonts w:ascii="Arial" w:eastAsia="ＭＳ 明朝" w:hAnsi="Arial" w:cs="Arial"/>
        </w:rPr>
        <w:t xml:space="preserve">However, we believe that the ability to form asymmetric relationships with other users would work better for the likes of Saudi youth, </w:t>
      </w:r>
      <w:r w:rsidR="009E03FD" w:rsidRPr="00B0761A">
        <w:rPr>
          <w:rFonts w:ascii="Arial" w:eastAsia="ＭＳ 明朝" w:hAnsi="Arial" w:cs="Arial"/>
        </w:rPr>
        <w:t>w</w:t>
      </w:r>
      <w:r w:rsidR="006D5EEE" w:rsidRPr="00B0761A">
        <w:rPr>
          <w:rFonts w:ascii="Arial" w:eastAsia="ＭＳ 明朝" w:hAnsi="Arial" w:cs="Arial"/>
        </w:rPr>
        <w:t>ho are less open to self-disclosure.</w:t>
      </w:r>
      <w:r w:rsidR="00B60E1E" w:rsidRPr="00B0761A">
        <w:rPr>
          <w:rFonts w:ascii="Arial" w:eastAsia="ＭＳ 明朝" w:hAnsi="Arial" w:cs="Arial"/>
        </w:rPr>
        <w:t xml:space="preserve"> </w:t>
      </w:r>
      <w:proofErr w:type="spellStart"/>
      <w:r w:rsidR="00FA2193" w:rsidRPr="00B0761A">
        <w:rPr>
          <w:rFonts w:ascii="Arial" w:eastAsia="ＭＳ 明朝" w:hAnsi="Arial" w:cs="Arial"/>
        </w:rPr>
        <w:t>Nouf</w:t>
      </w:r>
      <w:proofErr w:type="spellEnd"/>
      <w:r w:rsidR="00FA2193" w:rsidRPr="00B0761A">
        <w:rPr>
          <w:rFonts w:ascii="Arial" w:eastAsia="ＭＳ 明朝" w:hAnsi="Arial" w:cs="Arial"/>
        </w:rPr>
        <w:t xml:space="preserve"> and Ali </w:t>
      </w:r>
      <w:r w:rsidR="00D611C5" w:rsidRPr="00B0761A">
        <w:rPr>
          <w:rFonts w:ascii="Arial" w:eastAsia="ＭＳ 明朝" w:hAnsi="Arial" w:cs="Arial"/>
        </w:rPr>
        <w:t>show</w:t>
      </w:r>
      <w:r w:rsidR="00B60E1E" w:rsidRPr="00B0761A">
        <w:rPr>
          <w:rFonts w:ascii="Arial" w:eastAsia="ＭＳ 明朝" w:hAnsi="Arial" w:cs="Arial"/>
        </w:rPr>
        <w:t xml:space="preserve"> that Saudi youth prefer </w:t>
      </w:r>
      <w:r w:rsidR="003B038A" w:rsidRPr="00B0761A">
        <w:rPr>
          <w:rFonts w:ascii="Arial" w:eastAsia="ＭＳ 明朝" w:hAnsi="Arial" w:cs="Arial"/>
        </w:rPr>
        <w:t>to see</w:t>
      </w:r>
      <w:r w:rsidR="00B60E1E" w:rsidRPr="00B0761A">
        <w:rPr>
          <w:rFonts w:ascii="Arial" w:eastAsia="ＭＳ 明朝" w:hAnsi="Arial" w:cs="Arial"/>
        </w:rPr>
        <w:t xml:space="preserve"> what others are doing and looking at, rather than </w:t>
      </w:r>
      <w:r w:rsidR="003B038A" w:rsidRPr="00B0761A">
        <w:rPr>
          <w:rFonts w:ascii="Arial" w:eastAsia="ＭＳ 明朝" w:hAnsi="Arial" w:cs="Arial"/>
        </w:rPr>
        <w:t>to express themselves and define</w:t>
      </w:r>
      <w:r w:rsidR="00B60E1E" w:rsidRPr="00B0761A">
        <w:rPr>
          <w:rFonts w:ascii="Arial" w:eastAsia="ＭＳ 明朝" w:hAnsi="Arial" w:cs="Arial"/>
        </w:rPr>
        <w:t xml:space="preserve"> their personal identity. This is facilitated by an asymmetric environment.</w:t>
      </w:r>
      <w:r w:rsidR="00832087" w:rsidRPr="00B0761A">
        <w:rPr>
          <w:rFonts w:ascii="Arial" w:eastAsia="ＭＳ 明朝" w:hAnsi="Arial" w:cs="Arial"/>
        </w:rPr>
        <w:t xml:space="preserve"> </w:t>
      </w:r>
      <w:r w:rsidR="00100870" w:rsidRPr="00B0761A">
        <w:rPr>
          <w:rFonts w:ascii="Arial" w:eastAsia="ＭＳ 明朝" w:hAnsi="Arial" w:cs="Arial"/>
        </w:rPr>
        <w:t>Additionally, an "asymmetric" environment can help to address the strengths and types of relationship among users, which is a fundamental need for Saudi female users</w:t>
      </w:r>
      <w:r w:rsidR="00605354" w:rsidRPr="00B0761A">
        <w:rPr>
          <w:rFonts w:ascii="Arial" w:eastAsia="ＭＳ 明朝" w:hAnsi="Arial" w:cs="Arial"/>
        </w:rPr>
        <w:t xml:space="preserve"> like </w:t>
      </w:r>
      <w:proofErr w:type="spellStart"/>
      <w:r w:rsidR="00605354" w:rsidRPr="00B0761A">
        <w:rPr>
          <w:rFonts w:ascii="Arial" w:eastAsia="ＭＳ 明朝" w:hAnsi="Arial" w:cs="Arial"/>
        </w:rPr>
        <w:t>Nouf</w:t>
      </w:r>
      <w:proofErr w:type="spellEnd"/>
      <w:r w:rsidR="00100870" w:rsidRPr="00B0761A">
        <w:rPr>
          <w:rFonts w:ascii="Arial" w:eastAsia="ＭＳ 明朝" w:hAnsi="Arial" w:cs="Arial"/>
        </w:rPr>
        <w:t xml:space="preserve">. </w:t>
      </w:r>
      <w:r w:rsidR="00B34147" w:rsidRPr="00B0761A">
        <w:rPr>
          <w:rFonts w:ascii="Arial" w:eastAsia="ＭＳ 明朝" w:hAnsi="Arial" w:cs="Arial"/>
        </w:rPr>
        <w:t>She can follow whomever she wants</w:t>
      </w:r>
      <w:r w:rsidR="007B675B" w:rsidRPr="00B0761A">
        <w:rPr>
          <w:rFonts w:ascii="Arial" w:eastAsia="ＭＳ 明朝" w:hAnsi="Arial" w:cs="Arial"/>
        </w:rPr>
        <w:t xml:space="preserve"> (within culturally acceptable bounds)</w:t>
      </w:r>
      <w:r w:rsidR="00B34147" w:rsidRPr="00B0761A">
        <w:rPr>
          <w:rFonts w:ascii="Arial" w:eastAsia="ＭＳ 明朝" w:hAnsi="Arial" w:cs="Arial"/>
        </w:rPr>
        <w:t>, without the need for reciprocity or to create a close connection with those she follows</w:t>
      </w:r>
      <w:r w:rsidR="007B675B" w:rsidRPr="00B0761A">
        <w:rPr>
          <w:rFonts w:ascii="Arial" w:eastAsia="ＭＳ 明朝" w:hAnsi="Arial" w:cs="Arial"/>
        </w:rPr>
        <w:t>.</w:t>
      </w:r>
    </w:p>
    <w:p w14:paraId="5DBB24C2" w14:textId="77777777" w:rsidR="00100870" w:rsidRPr="00B0761A" w:rsidRDefault="00100870" w:rsidP="00100870">
      <w:pPr>
        <w:pStyle w:val="PlainText"/>
        <w:rPr>
          <w:rFonts w:ascii="Arial" w:eastAsia="ＭＳ 明朝" w:hAnsi="Arial" w:cs="Arial"/>
        </w:rPr>
      </w:pPr>
    </w:p>
    <w:p w14:paraId="3E089B79" w14:textId="30BB8814" w:rsidR="00B77060" w:rsidRPr="00B0761A" w:rsidRDefault="00E70A65" w:rsidP="00100870">
      <w:pPr>
        <w:pStyle w:val="PlainText"/>
        <w:rPr>
          <w:rFonts w:ascii="Arial" w:eastAsia="ＭＳ 明朝" w:hAnsi="Arial" w:cs="Arial"/>
        </w:rPr>
      </w:pPr>
      <w:r w:rsidRPr="00B0761A">
        <w:rPr>
          <w:rFonts w:ascii="Arial" w:eastAsia="ＭＳ 明朝" w:hAnsi="Arial" w:cs="Arial"/>
        </w:rPr>
        <w:lastRenderedPageBreak/>
        <w:t xml:space="preserve">Another significant concern is privacy. </w:t>
      </w:r>
      <w:r w:rsidR="0091186C" w:rsidRPr="00B0761A">
        <w:rPr>
          <w:rFonts w:ascii="Arial" w:eastAsia="ＭＳ 明朝" w:hAnsi="Arial" w:cs="Arial"/>
        </w:rPr>
        <w:t xml:space="preserve">Our results </w:t>
      </w:r>
      <w:r w:rsidR="00187D72" w:rsidRPr="00B0761A">
        <w:rPr>
          <w:rFonts w:ascii="Arial" w:eastAsia="ＭＳ 明朝" w:hAnsi="Arial" w:cs="Arial"/>
        </w:rPr>
        <w:t>revealed</w:t>
      </w:r>
      <w:r w:rsidR="0091186C" w:rsidRPr="00B0761A">
        <w:rPr>
          <w:rFonts w:ascii="Arial" w:eastAsia="ＭＳ 明朝" w:hAnsi="Arial" w:cs="Arial"/>
        </w:rPr>
        <w:t xml:space="preserve"> that </w:t>
      </w:r>
      <w:r w:rsidR="00100870" w:rsidRPr="00B0761A">
        <w:rPr>
          <w:rFonts w:ascii="Arial" w:eastAsia="ＭＳ 明朝" w:hAnsi="Arial" w:cs="Arial"/>
        </w:rPr>
        <w:t xml:space="preserve">participants </w:t>
      </w:r>
      <w:r w:rsidR="0091186C" w:rsidRPr="00B0761A">
        <w:rPr>
          <w:rFonts w:ascii="Arial" w:eastAsia="ＭＳ 明朝" w:hAnsi="Arial" w:cs="Arial"/>
        </w:rPr>
        <w:t>we</w:t>
      </w:r>
      <w:r w:rsidR="00100870" w:rsidRPr="00B0761A">
        <w:rPr>
          <w:rFonts w:ascii="Arial" w:eastAsia="ＭＳ 明朝" w:hAnsi="Arial" w:cs="Arial"/>
        </w:rPr>
        <w:t xml:space="preserve">re generally not satisfied with social media privacy features. </w:t>
      </w:r>
      <w:r w:rsidR="007A22E4" w:rsidRPr="00B0761A">
        <w:rPr>
          <w:rFonts w:ascii="Arial" w:eastAsia="ＭＳ 明朝" w:hAnsi="Arial" w:cs="Arial"/>
        </w:rPr>
        <w:t>They</w:t>
      </w:r>
      <w:r w:rsidR="00100870" w:rsidRPr="00B0761A">
        <w:rPr>
          <w:rFonts w:ascii="Arial" w:eastAsia="ＭＳ 明朝" w:hAnsi="Arial" w:cs="Arial"/>
        </w:rPr>
        <w:t xml:space="preserve"> </w:t>
      </w:r>
      <w:r w:rsidR="007A22E4" w:rsidRPr="00B0761A">
        <w:rPr>
          <w:rFonts w:ascii="Arial" w:eastAsia="ＭＳ 明朝" w:hAnsi="Arial" w:cs="Arial"/>
        </w:rPr>
        <w:t>reported concerns such as</w:t>
      </w:r>
      <w:r w:rsidR="00100870" w:rsidRPr="00B0761A">
        <w:rPr>
          <w:rFonts w:ascii="Arial" w:eastAsia="ＭＳ 明朝" w:hAnsi="Arial" w:cs="Arial"/>
        </w:rPr>
        <w:t xml:space="preserve"> unwanted people snooping on their accounts</w:t>
      </w:r>
      <w:r w:rsidR="007A22E4" w:rsidRPr="00B0761A">
        <w:rPr>
          <w:rFonts w:ascii="Arial" w:eastAsia="ＭＳ 明朝" w:hAnsi="Arial" w:cs="Arial"/>
        </w:rPr>
        <w:t>,</w:t>
      </w:r>
      <w:r w:rsidR="00100870" w:rsidRPr="00B0761A">
        <w:rPr>
          <w:rFonts w:ascii="Arial" w:eastAsia="ＭＳ 明朝" w:hAnsi="Arial" w:cs="Arial"/>
        </w:rPr>
        <w:t xml:space="preserve"> and misuse of </w:t>
      </w:r>
      <w:r w:rsidR="007A22E4" w:rsidRPr="00B0761A">
        <w:rPr>
          <w:rFonts w:ascii="Arial" w:eastAsia="ＭＳ 明朝" w:hAnsi="Arial" w:cs="Arial"/>
        </w:rPr>
        <w:t xml:space="preserve">their public </w:t>
      </w:r>
      <w:r w:rsidR="00100870" w:rsidRPr="00B0761A">
        <w:rPr>
          <w:rFonts w:ascii="Arial" w:eastAsia="ＭＳ 明朝" w:hAnsi="Arial" w:cs="Arial"/>
        </w:rPr>
        <w:t xml:space="preserve">profile data by </w:t>
      </w:r>
      <w:r w:rsidR="007A22E4" w:rsidRPr="00B0761A">
        <w:rPr>
          <w:rFonts w:ascii="Arial" w:eastAsia="ＭＳ 明朝" w:hAnsi="Arial" w:cs="Arial"/>
        </w:rPr>
        <w:t>others</w:t>
      </w:r>
      <w:r w:rsidR="00100870" w:rsidRPr="00B0761A">
        <w:rPr>
          <w:rFonts w:ascii="Arial" w:eastAsia="ＭＳ 明朝" w:hAnsi="Arial" w:cs="Arial"/>
        </w:rPr>
        <w:t xml:space="preserve">. To satisfy their need for privacy, the vast majority of participants actively </w:t>
      </w:r>
      <w:r w:rsidR="006F4FC8" w:rsidRPr="00B0761A">
        <w:rPr>
          <w:rFonts w:ascii="Arial" w:eastAsia="ＭＳ 明朝" w:hAnsi="Arial" w:cs="Arial"/>
        </w:rPr>
        <w:t>took</w:t>
      </w:r>
      <w:r w:rsidR="00100870" w:rsidRPr="00B0761A">
        <w:rPr>
          <w:rFonts w:ascii="Arial" w:eastAsia="ＭＳ 明朝" w:hAnsi="Arial" w:cs="Arial"/>
        </w:rPr>
        <w:t xml:space="preserve"> further steps to protect their privacy, such as concealing or even falsifying personally identif</w:t>
      </w:r>
      <w:r w:rsidR="00E67310" w:rsidRPr="00B0761A">
        <w:rPr>
          <w:rFonts w:ascii="Arial" w:eastAsia="ＭＳ 明朝" w:hAnsi="Arial" w:cs="Arial"/>
        </w:rPr>
        <w:t>iable information while online.</w:t>
      </w:r>
      <w:r w:rsidR="00DE5E48" w:rsidRPr="00B0761A">
        <w:rPr>
          <w:rFonts w:ascii="Arial" w:eastAsia="ＭＳ 明朝" w:hAnsi="Arial" w:cs="Arial"/>
        </w:rPr>
        <w:t xml:space="preserve"> </w:t>
      </w:r>
      <w:r w:rsidR="00100870" w:rsidRPr="00B0761A">
        <w:rPr>
          <w:rFonts w:ascii="Arial" w:eastAsia="ＭＳ 明朝" w:hAnsi="Arial" w:cs="Arial"/>
        </w:rPr>
        <w:t xml:space="preserve">Social media platforms wishing to cater to these </w:t>
      </w:r>
      <w:r w:rsidR="002A375D" w:rsidRPr="00B0761A">
        <w:rPr>
          <w:rFonts w:ascii="Arial" w:eastAsia="ＭＳ 明朝" w:hAnsi="Arial" w:cs="Arial"/>
        </w:rPr>
        <w:t xml:space="preserve">privacy </w:t>
      </w:r>
      <w:r w:rsidR="00100870" w:rsidRPr="00B0761A">
        <w:rPr>
          <w:rFonts w:ascii="Arial" w:eastAsia="ＭＳ 明朝" w:hAnsi="Arial" w:cs="Arial"/>
        </w:rPr>
        <w:t>needs could upgrade their profile privacy setting</w:t>
      </w:r>
      <w:r w:rsidR="007310DC" w:rsidRPr="00B0761A">
        <w:rPr>
          <w:rFonts w:ascii="Arial" w:eastAsia="ＭＳ 明朝" w:hAnsi="Arial" w:cs="Arial"/>
        </w:rPr>
        <w:t>s</w:t>
      </w:r>
      <w:r w:rsidR="00100870" w:rsidRPr="00B0761A">
        <w:rPr>
          <w:rFonts w:ascii="Arial" w:eastAsia="ＭＳ 明朝" w:hAnsi="Arial" w:cs="Arial"/>
        </w:rPr>
        <w:t xml:space="preserve"> to give users more options. For example, a </w:t>
      </w:r>
      <w:r w:rsidR="009B5FF9" w:rsidRPr="00B0761A">
        <w:rPr>
          <w:rFonts w:ascii="Arial" w:eastAsia="ＭＳ 明朝" w:hAnsi="Arial" w:cs="Arial"/>
        </w:rPr>
        <w:t xml:space="preserve">“hidden” </w:t>
      </w:r>
      <w:r w:rsidR="00100870" w:rsidRPr="00B0761A">
        <w:rPr>
          <w:rFonts w:ascii="Arial" w:eastAsia="ＭＳ 明朝" w:hAnsi="Arial" w:cs="Arial"/>
        </w:rPr>
        <w:t>setting could be added to the existing options (</w:t>
      </w:r>
      <w:r w:rsidR="009B5FF9" w:rsidRPr="00B0761A">
        <w:rPr>
          <w:rFonts w:ascii="Arial" w:eastAsia="ＭＳ 明朝" w:hAnsi="Arial" w:cs="Arial"/>
        </w:rPr>
        <w:t>typically “</w:t>
      </w:r>
      <w:r w:rsidR="00100870" w:rsidRPr="00B0761A">
        <w:rPr>
          <w:rFonts w:ascii="Arial" w:eastAsia="ＭＳ 明朝" w:hAnsi="Arial" w:cs="Arial"/>
        </w:rPr>
        <w:t>public</w:t>
      </w:r>
      <w:r w:rsidR="009B5FF9" w:rsidRPr="00B0761A">
        <w:rPr>
          <w:rFonts w:ascii="Arial" w:eastAsia="ＭＳ 明朝" w:hAnsi="Arial" w:cs="Arial"/>
        </w:rPr>
        <w:t>”</w:t>
      </w:r>
      <w:r w:rsidR="00100870" w:rsidRPr="00B0761A">
        <w:rPr>
          <w:rFonts w:ascii="Arial" w:eastAsia="ＭＳ 明朝" w:hAnsi="Arial" w:cs="Arial"/>
        </w:rPr>
        <w:t xml:space="preserve"> and </w:t>
      </w:r>
      <w:r w:rsidR="009B5FF9" w:rsidRPr="00B0761A">
        <w:rPr>
          <w:rFonts w:ascii="Arial" w:eastAsia="ＭＳ 明朝" w:hAnsi="Arial" w:cs="Arial"/>
        </w:rPr>
        <w:t>“</w:t>
      </w:r>
      <w:r w:rsidR="00100870" w:rsidRPr="00B0761A">
        <w:rPr>
          <w:rFonts w:ascii="Arial" w:eastAsia="ＭＳ 明朝" w:hAnsi="Arial" w:cs="Arial"/>
        </w:rPr>
        <w:t>private</w:t>
      </w:r>
      <w:r w:rsidR="009B5FF9" w:rsidRPr="00B0761A">
        <w:rPr>
          <w:rFonts w:ascii="Arial" w:eastAsia="ＭＳ 明朝" w:hAnsi="Arial" w:cs="Arial"/>
        </w:rPr>
        <w:t>”</w:t>
      </w:r>
      <w:r w:rsidR="00D26FF0" w:rsidRPr="00B0761A">
        <w:rPr>
          <w:rFonts w:ascii="Arial" w:eastAsia="ＭＳ 明朝" w:hAnsi="Arial" w:cs="Arial"/>
        </w:rPr>
        <w:t xml:space="preserve">). </w:t>
      </w:r>
      <w:r w:rsidR="00B77060" w:rsidRPr="00B0761A">
        <w:rPr>
          <w:rFonts w:ascii="Arial" w:eastAsia="ＭＳ 明朝" w:hAnsi="Arial" w:cs="Arial"/>
        </w:rPr>
        <w:t xml:space="preserve">Another option is for platforms to provide users with finer-grained control over which parts of a profile can be viewed, and by whom. For example, </w:t>
      </w:r>
      <w:proofErr w:type="spellStart"/>
      <w:r w:rsidR="00987FAD" w:rsidRPr="00B0761A">
        <w:rPr>
          <w:rFonts w:ascii="Arial" w:eastAsia="ＭＳ 明朝" w:hAnsi="Arial" w:cs="Arial"/>
        </w:rPr>
        <w:t>Nouf</w:t>
      </w:r>
      <w:proofErr w:type="spellEnd"/>
      <w:r w:rsidR="00B77060" w:rsidRPr="00B0761A">
        <w:rPr>
          <w:rFonts w:ascii="Arial" w:eastAsia="ＭＳ 明朝" w:hAnsi="Arial" w:cs="Arial"/>
        </w:rPr>
        <w:t xml:space="preserve"> might be able to assign a PIN or access code to </w:t>
      </w:r>
      <w:r w:rsidR="0088765D" w:rsidRPr="00B0761A">
        <w:rPr>
          <w:rFonts w:ascii="Arial" w:eastAsia="ＭＳ 明朝" w:hAnsi="Arial" w:cs="Arial"/>
        </w:rPr>
        <w:t xml:space="preserve">a small number of </w:t>
      </w:r>
      <w:r w:rsidR="00B25F8D" w:rsidRPr="00B0761A">
        <w:rPr>
          <w:rFonts w:ascii="Arial" w:eastAsia="ＭＳ 明朝" w:hAnsi="Arial" w:cs="Arial"/>
        </w:rPr>
        <w:t>selected</w:t>
      </w:r>
      <w:r w:rsidR="00B77060" w:rsidRPr="00B0761A">
        <w:rPr>
          <w:rFonts w:ascii="Arial" w:eastAsia="ＭＳ 明朝" w:hAnsi="Arial" w:cs="Arial"/>
        </w:rPr>
        <w:t xml:space="preserve"> followers, giving them more </w:t>
      </w:r>
      <w:r w:rsidR="000B34C0" w:rsidRPr="00B0761A">
        <w:rPr>
          <w:rFonts w:ascii="Arial" w:eastAsia="ＭＳ 明朝" w:hAnsi="Arial" w:cs="Arial"/>
        </w:rPr>
        <w:t xml:space="preserve">direct </w:t>
      </w:r>
      <w:r w:rsidR="00B77060" w:rsidRPr="00B0761A">
        <w:rPr>
          <w:rFonts w:ascii="Arial" w:eastAsia="ＭＳ 明朝" w:hAnsi="Arial" w:cs="Arial"/>
        </w:rPr>
        <w:t xml:space="preserve">access to </w:t>
      </w:r>
      <w:r w:rsidR="00987FAD" w:rsidRPr="00B0761A">
        <w:rPr>
          <w:rFonts w:ascii="Arial" w:eastAsia="ＭＳ 明朝" w:hAnsi="Arial" w:cs="Arial"/>
        </w:rPr>
        <w:t>her</w:t>
      </w:r>
      <w:r w:rsidR="00B77060" w:rsidRPr="00B0761A">
        <w:rPr>
          <w:rFonts w:ascii="Arial" w:eastAsia="ＭＳ 明朝" w:hAnsi="Arial" w:cs="Arial"/>
        </w:rPr>
        <w:t xml:space="preserve"> profile</w:t>
      </w:r>
      <w:r w:rsidR="00637DEB" w:rsidRPr="00B0761A">
        <w:rPr>
          <w:rFonts w:ascii="Arial" w:eastAsia="ＭＳ 明朝" w:hAnsi="Arial" w:cs="Arial"/>
        </w:rPr>
        <w:t xml:space="preserve"> without </w:t>
      </w:r>
      <w:r w:rsidR="001C5144" w:rsidRPr="00B0761A">
        <w:rPr>
          <w:rFonts w:ascii="Arial" w:eastAsia="ＭＳ 明朝" w:hAnsi="Arial" w:cs="Arial"/>
        </w:rPr>
        <w:t>having to expose</w:t>
      </w:r>
      <w:r w:rsidR="00637DEB" w:rsidRPr="00B0761A">
        <w:rPr>
          <w:rFonts w:ascii="Arial" w:eastAsia="ＭＳ 明朝" w:hAnsi="Arial" w:cs="Arial"/>
        </w:rPr>
        <w:t xml:space="preserve"> </w:t>
      </w:r>
      <w:r w:rsidR="003079C1" w:rsidRPr="00B0761A">
        <w:rPr>
          <w:rFonts w:ascii="Arial" w:eastAsia="ＭＳ 明朝" w:hAnsi="Arial" w:cs="Arial"/>
        </w:rPr>
        <w:t>it</w:t>
      </w:r>
      <w:r w:rsidR="00637DEB" w:rsidRPr="00B0761A">
        <w:rPr>
          <w:rFonts w:ascii="Arial" w:eastAsia="ＭＳ 明朝" w:hAnsi="Arial" w:cs="Arial"/>
        </w:rPr>
        <w:t xml:space="preserve"> to others</w:t>
      </w:r>
      <w:r w:rsidR="00B77060" w:rsidRPr="00B0761A">
        <w:rPr>
          <w:rFonts w:ascii="Arial" w:eastAsia="ＭＳ 明朝" w:hAnsi="Arial" w:cs="Arial"/>
        </w:rPr>
        <w:t>.</w:t>
      </w:r>
      <w:r w:rsidR="003537B6" w:rsidRPr="00B0761A">
        <w:rPr>
          <w:rFonts w:ascii="Arial" w:eastAsia="ＭＳ 明朝" w:hAnsi="Arial" w:cs="Arial"/>
        </w:rPr>
        <w:t xml:space="preserve"> This will increase her sense of control over her personal privacy</w:t>
      </w:r>
      <w:r w:rsidR="00AA26C9" w:rsidRPr="00B0761A">
        <w:rPr>
          <w:rFonts w:ascii="Arial" w:eastAsia="ＭＳ 明朝" w:hAnsi="Arial" w:cs="Arial"/>
        </w:rPr>
        <w:t>, which in turn will give her a more positive view of the platform</w:t>
      </w:r>
      <w:r w:rsidR="003537B6" w:rsidRPr="00B0761A">
        <w:rPr>
          <w:rFonts w:ascii="Arial" w:eastAsia="ＭＳ 明朝" w:hAnsi="Arial" w:cs="Arial"/>
        </w:rPr>
        <w:t>.</w:t>
      </w:r>
    </w:p>
    <w:p w14:paraId="79114FA5" w14:textId="77777777" w:rsidR="00B77060" w:rsidRPr="00B0761A" w:rsidRDefault="00B77060" w:rsidP="00100870">
      <w:pPr>
        <w:pStyle w:val="PlainText"/>
        <w:rPr>
          <w:rFonts w:ascii="Arial" w:eastAsia="ＭＳ 明朝" w:hAnsi="Arial" w:cs="Arial"/>
        </w:rPr>
      </w:pPr>
    </w:p>
    <w:p w14:paraId="32DCE5AD" w14:textId="21F69D5B" w:rsidR="00BD49CB" w:rsidRPr="00B0761A" w:rsidRDefault="00BD49CB" w:rsidP="00100870">
      <w:pPr>
        <w:pStyle w:val="PlainText"/>
        <w:rPr>
          <w:rFonts w:ascii="Arial" w:eastAsia="ＭＳ 明朝" w:hAnsi="Arial" w:cs="Arial"/>
        </w:rPr>
      </w:pPr>
      <w:r w:rsidRPr="00B0761A">
        <w:rPr>
          <w:rFonts w:ascii="Arial" w:eastAsia="ＭＳ 明朝" w:hAnsi="Arial" w:cs="Arial"/>
        </w:rPr>
        <w:t xml:space="preserve">Similarly, giving users more control over their data can </w:t>
      </w:r>
      <w:r w:rsidR="00DF5768" w:rsidRPr="00B0761A">
        <w:rPr>
          <w:rFonts w:ascii="Arial" w:eastAsia="ＭＳ 明朝" w:hAnsi="Arial" w:cs="Arial"/>
        </w:rPr>
        <w:t>reduce the impact of</w:t>
      </w:r>
      <w:r w:rsidRPr="00B0761A">
        <w:rPr>
          <w:rFonts w:ascii="Arial" w:eastAsia="ＭＳ 明朝" w:hAnsi="Arial" w:cs="Arial"/>
        </w:rPr>
        <w:t xml:space="preserve"> some</w:t>
      </w:r>
      <w:r w:rsidR="009F66E2" w:rsidRPr="00B0761A">
        <w:rPr>
          <w:rFonts w:ascii="Arial" w:eastAsia="ＭＳ 明朝" w:hAnsi="Arial" w:cs="Arial"/>
        </w:rPr>
        <w:t xml:space="preserve"> of the</w:t>
      </w:r>
      <w:r w:rsidRPr="00B0761A">
        <w:rPr>
          <w:rFonts w:ascii="Arial" w:eastAsia="ＭＳ 明朝" w:hAnsi="Arial" w:cs="Arial"/>
        </w:rPr>
        <w:t xml:space="preserve"> cultural restrictions </w:t>
      </w:r>
      <w:r w:rsidR="00451A84" w:rsidRPr="00B0761A">
        <w:rPr>
          <w:rFonts w:ascii="Arial" w:eastAsia="ＭＳ 明朝" w:hAnsi="Arial" w:cs="Arial"/>
        </w:rPr>
        <w:t>around</w:t>
      </w:r>
      <w:r w:rsidRPr="00B0761A">
        <w:rPr>
          <w:rFonts w:ascii="Arial" w:eastAsia="ＭＳ 明朝" w:hAnsi="Arial" w:cs="Arial"/>
        </w:rPr>
        <w:t xml:space="preserve"> sharing of content. Snapchat content expires quickly, so Saudi users </w:t>
      </w:r>
      <w:r w:rsidR="00785048" w:rsidRPr="00B0761A">
        <w:rPr>
          <w:rFonts w:ascii="Arial" w:eastAsia="ＭＳ 明朝" w:hAnsi="Arial" w:cs="Arial"/>
        </w:rPr>
        <w:t xml:space="preserve">may </w:t>
      </w:r>
      <w:r w:rsidRPr="00B0761A">
        <w:rPr>
          <w:rFonts w:ascii="Arial" w:eastAsia="ＭＳ 明朝" w:hAnsi="Arial" w:cs="Arial"/>
        </w:rPr>
        <w:t>feel more comfortable sharing content on Snapchat that they might not on other social networking platforms.</w:t>
      </w:r>
      <w:r w:rsidR="005A2A53" w:rsidRPr="00B0761A">
        <w:rPr>
          <w:rFonts w:ascii="Arial" w:eastAsia="ＭＳ 明朝" w:hAnsi="Arial" w:cs="Arial"/>
        </w:rPr>
        <w:t xml:space="preserve"> Giving users more control can improve their level of engagement with a platform.</w:t>
      </w:r>
      <w:r w:rsidR="00A51AE4" w:rsidRPr="00B0761A">
        <w:rPr>
          <w:rFonts w:ascii="Arial" w:eastAsia="ＭＳ 明朝" w:hAnsi="Arial" w:cs="Arial"/>
        </w:rPr>
        <w:t xml:space="preserve"> We have identified two ways that social media platforms could </w:t>
      </w:r>
      <w:r w:rsidR="003F414A" w:rsidRPr="00B0761A">
        <w:rPr>
          <w:rFonts w:ascii="Arial" w:eastAsia="ＭＳ 明朝" w:hAnsi="Arial" w:cs="Arial"/>
        </w:rPr>
        <w:t>provide</w:t>
      </w:r>
      <w:r w:rsidR="00A51AE4" w:rsidRPr="00B0761A">
        <w:rPr>
          <w:rFonts w:ascii="Arial" w:eastAsia="ＭＳ 明朝" w:hAnsi="Arial" w:cs="Arial"/>
        </w:rPr>
        <w:t xml:space="preserve"> </w:t>
      </w:r>
      <w:r w:rsidR="00B41887" w:rsidRPr="00B0761A">
        <w:rPr>
          <w:rFonts w:ascii="Arial" w:eastAsia="ＭＳ 明朝" w:hAnsi="Arial" w:cs="Arial"/>
        </w:rPr>
        <w:t xml:space="preserve">greater </w:t>
      </w:r>
      <w:r w:rsidR="00A51AE4" w:rsidRPr="00B0761A">
        <w:rPr>
          <w:rFonts w:ascii="Arial" w:eastAsia="ＭＳ 明朝" w:hAnsi="Arial" w:cs="Arial"/>
        </w:rPr>
        <w:t xml:space="preserve">control </w:t>
      </w:r>
      <w:r w:rsidR="00FF6E80" w:rsidRPr="00B0761A">
        <w:rPr>
          <w:rFonts w:ascii="Arial" w:eastAsia="ＭＳ 明朝" w:hAnsi="Arial" w:cs="Arial"/>
        </w:rPr>
        <w:t>to</w:t>
      </w:r>
      <w:r w:rsidR="00F72EA1" w:rsidRPr="00B0761A">
        <w:rPr>
          <w:rFonts w:ascii="Arial" w:eastAsia="ＭＳ 明朝" w:hAnsi="Arial" w:cs="Arial"/>
        </w:rPr>
        <w:t xml:space="preserve"> </w:t>
      </w:r>
      <w:r w:rsidR="004F7CE0" w:rsidRPr="00B0761A">
        <w:rPr>
          <w:rFonts w:ascii="Arial" w:eastAsia="ＭＳ 明朝" w:hAnsi="Arial" w:cs="Arial"/>
        </w:rPr>
        <w:t>users.</w:t>
      </w:r>
    </w:p>
    <w:p w14:paraId="49BAE52C" w14:textId="77777777" w:rsidR="004F7CE0" w:rsidRPr="00B0761A" w:rsidRDefault="004F7CE0" w:rsidP="00100870">
      <w:pPr>
        <w:pStyle w:val="PlainText"/>
        <w:rPr>
          <w:rFonts w:ascii="Arial" w:eastAsia="ＭＳ 明朝" w:hAnsi="Arial" w:cs="Arial"/>
        </w:rPr>
      </w:pPr>
    </w:p>
    <w:p w14:paraId="296B876A" w14:textId="06FA2C9F" w:rsidR="00100870" w:rsidRPr="00B0761A" w:rsidRDefault="004F7CE0" w:rsidP="004F7CE0">
      <w:pPr>
        <w:pStyle w:val="PlainText"/>
        <w:rPr>
          <w:rFonts w:ascii="Arial" w:eastAsia="ＭＳ 明朝" w:hAnsi="Arial" w:cs="Arial"/>
        </w:rPr>
      </w:pPr>
      <w:r w:rsidRPr="00B0761A">
        <w:rPr>
          <w:rFonts w:ascii="Arial" w:eastAsia="ＭＳ 明朝" w:hAnsi="Arial" w:cs="Arial"/>
        </w:rPr>
        <w:t xml:space="preserve">The first way </w:t>
      </w:r>
      <w:r w:rsidR="00511611" w:rsidRPr="00B0761A">
        <w:rPr>
          <w:rFonts w:ascii="Arial" w:eastAsia="ＭＳ 明朝" w:hAnsi="Arial" w:cs="Arial"/>
        </w:rPr>
        <w:t>to</w:t>
      </w:r>
      <w:r w:rsidRPr="00B0761A">
        <w:rPr>
          <w:rFonts w:ascii="Arial" w:eastAsia="ＭＳ 明朝" w:hAnsi="Arial" w:cs="Arial"/>
        </w:rPr>
        <w:t xml:space="preserve"> </w:t>
      </w:r>
      <w:r w:rsidR="00511611" w:rsidRPr="00B0761A">
        <w:rPr>
          <w:rFonts w:ascii="Arial" w:eastAsia="ＭＳ 明朝" w:hAnsi="Arial" w:cs="Arial"/>
        </w:rPr>
        <w:t>provide</w:t>
      </w:r>
      <w:r w:rsidRPr="00B0761A">
        <w:rPr>
          <w:rFonts w:ascii="Arial" w:eastAsia="ＭＳ 明朝" w:hAnsi="Arial" w:cs="Arial"/>
        </w:rPr>
        <w:t xml:space="preserve"> more control is to give users more flexibility over how long content is displayed. </w:t>
      </w:r>
      <w:r w:rsidR="00A51AE4" w:rsidRPr="00B0761A">
        <w:rPr>
          <w:rFonts w:ascii="Arial" w:eastAsia="ＭＳ 明朝" w:hAnsi="Arial" w:cs="Arial"/>
        </w:rPr>
        <w:t xml:space="preserve">Content on Snapchat is </w:t>
      </w:r>
      <w:r w:rsidR="00100870" w:rsidRPr="00B0761A">
        <w:rPr>
          <w:rFonts w:ascii="Arial" w:eastAsia="ＭＳ 明朝" w:hAnsi="Arial" w:cs="Arial"/>
        </w:rPr>
        <w:t>time-limited</w:t>
      </w:r>
      <w:r w:rsidR="000B0157" w:rsidRPr="00B0761A">
        <w:rPr>
          <w:rFonts w:ascii="Arial" w:eastAsia="ＭＳ 明朝" w:hAnsi="Arial" w:cs="Arial"/>
        </w:rPr>
        <w:t xml:space="preserve"> to a maximum of ten seconds</w:t>
      </w:r>
      <w:r w:rsidR="00A51AE4" w:rsidRPr="00B0761A">
        <w:rPr>
          <w:rFonts w:ascii="Arial" w:eastAsia="ＭＳ 明朝" w:hAnsi="Arial" w:cs="Arial"/>
        </w:rPr>
        <w:t xml:space="preserve">, </w:t>
      </w:r>
      <w:r w:rsidR="00B41887" w:rsidRPr="00B0761A">
        <w:rPr>
          <w:rFonts w:ascii="Arial" w:eastAsia="ＭＳ 明朝" w:hAnsi="Arial" w:cs="Arial"/>
        </w:rPr>
        <w:t>while</w:t>
      </w:r>
      <w:r w:rsidR="00A51AE4" w:rsidRPr="00B0761A">
        <w:rPr>
          <w:rFonts w:ascii="Arial" w:eastAsia="ＭＳ 明朝" w:hAnsi="Arial" w:cs="Arial"/>
        </w:rPr>
        <w:t xml:space="preserve"> content on Twitter </w:t>
      </w:r>
      <w:r w:rsidR="00B41887" w:rsidRPr="00B0761A">
        <w:rPr>
          <w:rFonts w:ascii="Arial" w:eastAsia="ＭＳ 明朝" w:hAnsi="Arial" w:cs="Arial"/>
        </w:rPr>
        <w:t>is effectively permanent (unless explicitly deleted). These are two extremes</w:t>
      </w:r>
      <w:r w:rsidR="00B10F32" w:rsidRPr="00B0761A">
        <w:rPr>
          <w:rFonts w:ascii="Arial" w:eastAsia="ＭＳ 明朝" w:hAnsi="Arial" w:cs="Arial"/>
        </w:rPr>
        <w:t xml:space="preserve"> on a continuous</w:t>
      </w:r>
      <w:r w:rsidR="00B41887" w:rsidRPr="00B0761A">
        <w:rPr>
          <w:rFonts w:ascii="Arial" w:eastAsia="ＭＳ 明朝" w:hAnsi="Arial" w:cs="Arial"/>
        </w:rPr>
        <w:t xml:space="preserve"> </w:t>
      </w:r>
      <w:r w:rsidR="00B10F32" w:rsidRPr="00B0761A">
        <w:rPr>
          <w:rFonts w:ascii="Arial" w:eastAsia="ＭＳ 明朝" w:hAnsi="Arial" w:cs="Arial"/>
        </w:rPr>
        <w:t>spectrum</w:t>
      </w:r>
      <w:r w:rsidR="00831E27" w:rsidRPr="00B0761A">
        <w:rPr>
          <w:rFonts w:ascii="Arial" w:eastAsia="ＭＳ 明朝" w:hAnsi="Arial" w:cs="Arial"/>
        </w:rPr>
        <w:t xml:space="preserve"> </w:t>
      </w:r>
      <w:r w:rsidR="00B41887" w:rsidRPr="00B0761A">
        <w:rPr>
          <w:rFonts w:ascii="Arial" w:eastAsia="ＭＳ 明朝" w:hAnsi="Arial" w:cs="Arial"/>
        </w:rPr>
        <w:t xml:space="preserve">of possibilities. </w:t>
      </w:r>
      <w:r w:rsidR="009F077F" w:rsidRPr="00B0761A">
        <w:rPr>
          <w:rFonts w:ascii="Arial" w:eastAsia="ＭＳ 明朝" w:hAnsi="Arial" w:cs="Arial"/>
        </w:rPr>
        <w:t>Giving</w:t>
      </w:r>
      <w:r w:rsidR="00FF6C8D" w:rsidRPr="00B0761A">
        <w:rPr>
          <w:rFonts w:ascii="Arial" w:eastAsia="ＭＳ 明朝" w:hAnsi="Arial" w:cs="Arial"/>
        </w:rPr>
        <w:t xml:space="preserve"> the </w:t>
      </w:r>
      <w:r w:rsidR="00B41887" w:rsidRPr="00B0761A">
        <w:rPr>
          <w:rFonts w:ascii="Arial" w:eastAsia="ＭＳ 明朝" w:hAnsi="Arial" w:cs="Arial"/>
        </w:rPr>
        <w:t xml:space="preserve">user </w:t>
      </w:r>
      <w:r w:rsidR="00100870" w:rsidRPr="00B0761A">
        <w:rPr>
          <w:rFonts w:ascii="Arial" w:eastAsia="ＭＳ 明朝" w:hAnsi="Arial" w:cs="Arial"/>
        </w:rPr>
        <w:t xml:space="preserve">the choice of </w:t>
      </w:r>
      <w:r w:rsidR="00FF6C8D" w:rsidRPr="00B0761A">
        <w:rPr>
          <w:rFonts w:ascii="Arial" w:eastAsia="ＭＳ 明朝" w:hAnsi="Arial" w:cs="Arial"/>
        </w:rPr>
        <w:t>how long content is displayed for</w:t>
      </w:r>
      <w:r w:rsidR="009F077F" w:rsidRPr="00B0761A">
        <w:rPr>
          <w:rFonts w:ascii="Arial" w:eastAsia="ＭＳ 明朝" w:hAnsi="Arial" w:cs="Arial"/>
        </w:rPr>
        <w:t xml:space="preserve"> would provide them with more control</w:t>
      </w:r>
      <w:r w:rsidR="00100870" w:rsidRPr="00B0761A">
        <w:rPr>
          <w:rFonts w:ascii="Arial" w:eastAsia="ＭＳ 明朝" w:hAnsi="Arial" w:cs="Arial"/>
        </w:rPr>
        <w:t xml:space="preserve">. </w:t>
      </w:r>
      <w:r w:rsidR="00795B2E" w:rsidRPr="00B0761A">
        <w:rPr>
          <w:rFonts w:ascii="Arial" w:eastAsia="ＭＳ 明朝" w:hAnsi="Arial" w:cs="Arial"/>
        </w:rPr>
        <w:t>(I</w:t>
      </w:r>
      <w:r w:rsidR="00514C44" w:rsidRPr="00B0761A">
        <w:rPr>
          <w:rFonts w:ascii="Arial" w:eastAsia="ＭＳ 明朝" w:hAnsi="Arial" w:cs="Arial"/>
        </w:rPr>
        <w:t xml:space="preserve">n July 2016 Snapchat introduced the Memories feature that enables users to </w:t>
      </w:r>
      <w:r w:rsidR="00795B2E" w:rsidRPr="00B0761A">
        <w:rPr>
          <w:rFonts w:ascii="Arial" w:eastAsia="ＭＳ 明朝" w:hAnsi="Arial" w:cs="Arial"/>
        </w:rPr>
        <w:t xml:space="preserve">permanently </w:t>
      </w:r>
      <w:r w:rsidR="00514C44" w:rsidRPr="00B0761A">
        <w:rPr>
          <w:rFonts w:ascii="Arial" w:eastAsia="ＭＳ 明朝" w:hAnsi="Arial" w:cs="Arial"/>
        </w:rPr>
        <w:t>save their snaps into albums.</w:t>
      </w:r>
      <w:r w:rsidR="00795B2E" w:rsidRPr="00B0761A">
        <w:rPr>
          <w:rFonts w:ascii="Arial" w:eastAsia="ＭＳ 明朝" w:hAnsi="Arial" w:cs="Arial"/>
        </w:rPr>
        <w:t xml:space="preserve"> It will be interesting to see how this develops.)</w:t>
      </w:r>
    </w:p>
    <w:p w14:paraId="12C72D45" w14:textId="77777777" w:rsidR="00B10F32" w:rsidRPr="00B0761A" w:rsidRDefault="00B10F32" w:rsidP="004F7CE0">
      <w:pPr>
        <w:pStyle w:val="PlainText"/>
        <w:rPr>
          <w:rFonts w:ascii="Arial" w:eastAsia="ＭＳ 明朝" w:hAnsi="Arial" w:cs="Arial"/>
        </w:rPr>
      </w:pPr>
    </w:p>
    <w:p w14:paraId="0F053A69" w14:textId="11490955" w:rsidR="00F50DDA" w:rsidRPr="00B0761A" w:rsidRDefault="00511611" w:rsidP="00511611">
      <w:pPr>
        <w:pStyle w:val="PlainText"/>
        <w:rPr>
          <w:rFonts w:ascii="Arial" w:eastAsia="ＭＳ 明朝" w:hAnsi="Arial" w:cs="Arial"/>
        </w:rPr>
      </w:pPr>
      <w:r w:rsidRPr="00B0761A">
        <w:rPr>
          <w:rFonts w:ascii="Arial" w:eastAsia="ＭＳ 明朝" w:hAnsi="Arial" w:cs="Arial"/>
        </w:rPr>
        <w:t xml:space="preserve">The second way to provide more control is to give users more fine-grained control over who can see what in their profiles. </w:t>
      </w:r>
      <w:r w:rsidR="00F2631A" w:rsidRPr="00B0761A">
        <w:rPr>
          <w:rFonts w:ascii="Arial" w:eastAsia="ＭＳ 明朝" w:hAnsi="Arial" w:cs="Arial"/>
        </w:rPr>
        <w:t xml:space="preserve">The </w:t>
      </w:r>
      <w:r w:rsidR="00E95C11" w:rsidRPr="00B0761A">
        <w:rPr>
          <w:rFonts w:ascii="Arial" w:eastAsia="ＭＳ 明朝" w:hAnsi="Arial" w:cs="Arial"/>
        </w:rPr>
        <w:t xml:space="preserve">existence of </w:t>
      </w:r>
      <w:r w:rsidR="00F2631A" w:rsidRPr="00B0761A">
        <w:rPr>
          <w:rFonts w:ascii="Arial" w:eastAsia="ＭＳ 明朝" w:hAnsi="Arial" w:cs="Arial"/>
        </w:rPr>
        <w:t>“trusted friends only” account</w:t>
      </w:r>
      <w:r w:rsidR="00E95C11" w:rsidRPr="00B0761A">
        <w:rPr>
          <w:rFonts w:ascii="Arial" w:eastAsia="ＭＳ 明朝" w:hAnsi="Arial" w:cs="Arial"/>
        </w:rPr>
        <w:t>s</w:t>
      </w:r>
      <w:r w:rsidR="00F2631A" w:rsidRPr="00B0761A">
        <w:rPr>
          <w:rFonts w:ascii="Arial" w:eastAsia="ＭＳ 明朝" w:hAnsi="Arial" w:cs="Arial"/>
        </w:rPr>
        <w:t xml:space="preserve"> </w:t>
      </w:r>
      <w:r w:rsidR="00291A9B" w:rsidRPr="00B0761A">
        <w:rPr>
          <w:rFonts w:ascii="Arial" w:eastAsia="ＭＳ 明朝" w:hAnsi="Arial" w:cs="Arial"/>
        </w:rPr>
        <w:t xml:space="preserve">suggests that Saudi youth </w:t>
      </w:r>
      <w:r w:rsidR="00C27F6E" w:rsidRPr="00B0761A">
        <w:rPr>
          <w:rFonts w:ascii="Arial" w:eastAsia="ＭＳ 明朝" w:hAnsi="Arial" w:cs="Arial"/>
        </w:rPr>
        <w:t>want this</w:t>
      </w:r>
      <w:r w:rsidR="00360338" w:rsidRPr="00B0761A">
        <w:rPr>
          <w:rFonts w:ascii="Arial" w:eastAsia="ＭＳ 明朝" w:hAnsi="Arial" w:cs="Arial"/>
        </w:rPr>
        <w:t xml:space="preserve">. </w:t>
      </w:r>
      <w:r w:rsidR="00FA646A" w:rsidRPr="00B0761A">
        <w:rPr>
          <w:rFonts w:ascii="Arial" w:eastAsia="ＭＳ 明朝" w:hAnsi="Arial" w:cs="Arial"/>
        </w:rPr>
        <w:t>Creating such an account reduces the danger of posting culturally inappropriate content by hiding that content from those who can impose sanctions</w:t>
      </w:r>
      <w:r w:rsidR="009C45E8" w:rsidRPr="00B0761A">
        <w:rPr>
          <w:rFonts w:ascii="Arial" w:eastAsia="ＭＳ 明朝" w:hAnsi="Arial" w:cs="Arial"/>
        </w:rPr>
        <w:t>. However, it mean</w:t>
      </w:r>
      <w:r w:rsidR="00BE51DF" w:rsidRPr="00B0761A">
        <w:rPr>
          <w:rFonts w:ascii="Arial" w:eastAsia="ＭＳ 明朝" w:hAnsi="Arial" w:cs="Arial"/>
        </w:rPr>
        <w:t>s</w:t>
      </w:r>
      <w:r w:rsidR="009C45E8" w:rsidRPr="00B0761A">
        <w:rPr>
          <w:rFonts w:ascii="Arial" w:eastAsia="ＭＳ 明朝" w:hAnsi="Arial" w:cs="Arial"/>
        </w:rPr>
        <w:t xml:space="preserve"> that users have to manage multiple a</w:t>
      </w:r>
      <w:r w:rsidR="00F4711B" w:rsidRPr="00B0761A">
        <w:rPr>
          <w:rFonts w:ascii="Arial" w:eastAsia="ＭＳ 明朝" w:hAnsi="Arial" w:cs="Arial"/>
        </w:rPr>
        <w:t>ccounts</w:t>
      </w:r>
      <w:r w:rsidR="00AA5938" w:rsidRPr="00B0761A">
        <w:rPr>
          <w:rFonts w:ascii="Arial" w:eastAsia="ＭＳ 明朝" w:hAnsi="Arial" w:cs="Arial"/>
        </w:rPr>
        <w:t>, which dilutes their level of engagement</w:t>
      </w:r>
      <w:r w:rsidR="00F4711B" w:rsidRPr="00B0761A">
        <w:rPr>
          <w:rFonts w:ascii="Arial" w:eastAsia="ＭＳ 明朝" w:hAnsi="Arial" w:cs="Arial"/>
        </w:rPr>
        <w:t>.</w:t>
      </w:r>
      <w:r w:rsidR="0011582A" w:rsidRPr="00B0761A">
        <w:rPr>
          <w:rFonts w:ascii="Arial" w:eastAsia="ＭＳ 明朝" w:hAnsi="Arial" w:cs="Arial"/>
        </w:rPr>
        <w:t xml:space="preserve"> Social media platforms could enable users to assign their followers or friends to different groups with different levels of visibility.</w:t>
      </w:r>
      <w:r w:rsidR="008E00B8" w:rsidRPr="00B0761A">
        <w:rPr>
          <w:rFonts w:ascii="Arial" w:eastAsia="ＭＳ 明朝" w:hAnsi="Arial" w:cs="Arial"/>
        </w:rPr>
        <w:t xml:space="preserve"> Content </w:t>
      </w:r>
      <w:r w:rsidR="00A35BAF" w:rsidRPr="00B0761A">
        <w:rPr>
          <w:rFonts w:ascii="Arial" w:eastAsia="ＭＳ 明朝" w:hAnsi="Arial" w:cs="Arial"/>
        </w:rPr>
        <w:t>could</w:t>
      </w:r>
      <w:r w:rsidR="008E00B8" w:rsidRPr="00B0761A">
        <w:rPr>
          <w:rFonts w:ascii="Arial" w:eastAsia="ＭＳ 明朝" w:hAnsi="Arial" w:cs="Arial"/>
        </w:rPr>
        <w:t xml:space="preserve"> then be shared only with the </w:t>
      </w:r>
      <w:proofErr w:type="spellStart"/>
      <w:r w:rsidR="008E00B8" w:rsidRPr="00B0761A">
        <w:rPr>
          <w:rFonts w:ascii="Arial" w:eastAsia="ＭＳ 明朝" w:hAnsi="Arial" w:cs="Arial"/>
        </w:rPr>
        <w:t>group</w:t>
      </w:r>
      <w:proofErr w:type="spellEnd"/>
      <w:r w:rsidR="008E00B8" w:rsidRPr="00B0761A">
        <w:rPr>
          <w:rFonts w:ascii="Arial" w:eastAsia="ＭＳ 明朝" w:hAnsi="Arial" w:cs="Arial"/>
        </w:rPr>
        <w:t>(</w:t>
      </w:r>
      <w:proofErr w:type="spellStart"/>
      <w:r w:rsidR="008E00B8" w:rsidRPr="00B0761A">
        <w:rPr>
          <w:rFonts w:ascii="Arial" w:eastAsia="ＭＳ 明朝" w:hAnsi="Arial" w:cs="Arial"/>
        </w:rPr>
        <w:t>s</w:t>
      </w:r>
      <w:proofErr w:type="spellEnd"/>
      <w:r w:rsidR="008E00B8" w:rsidRPr="00B0761A">
        <w:rPr>
          <w:rFonts w:ascii="Arial" w:eastAsia="ＭＳ 明朝" w:hAnsi="Arial" w:cs="Arial"/>
        </w:rPr>
        <w:t xml:space="preserve">) that </w:t>
      </w:r>
      <w:r w:rsidR="002202A7" w:rsidRPr="00B0761A">
        <w:rPr>
          <w:rFonts w:ascii="Arial" w:eastAsia="ＭＳ 明朝" w:hAnsi="Arial" w:cs="Arial"/>
        </w:rPr>
        <w:t>the user</w:t>
      </w:r>
      <w:r w:rsidR="008E00B8" w:rsidRPr="00B0761A">
        <w:rPr>
          <w:rFonts w:ascii="Arial" w:eastAsia="ＭＳ 明朝" w:hAnsi="Arial" w:cs="Arial"/>
        </w:rPr>
        <w:t xml:space="preserve"> selects.</w:t>
      </w:r>
      <w:r w:rsidR="00B23E2A" w:rsidRPr="00B0761A">
        <w:rPr>
          <w:rFonts w:ascii="Arial" w:eastAsia="ＭＳ 明朝" w:hAnsi="Arial" w:cs="Arial"/>
        </w:rPr>
        <w:t xml:space="preserve"> </w:t>
      </w:r>
      <w:r w:rsidR="002E00A8" w:rsidRPr="00B0761A">
        <w:rPr>
          <w:rFonts w:ascii="Arial" w:eastAsia="ＭＳ 明朝" w:hAnsi="Arial" w:cs="Arial"/>
        </w:rPr>
        <w:t>This would</w:t>
      </w:r>
      <w:r w:rsidR="00B23E2A" w:rsidRPr="00B0761A">
        <w:rPr>
          <w:rFonts w:ascii="Arial" w:eastAsia="ＭＳ 明朝" w:hAnsi="Arial" w:cs="Arial"/>
        </w:rPr>
        <w:t xml:space="preserve"> improve engagement</w:t>
      </w:r>
      <w:r w:rsidR="002E00A8" w:rsidRPr="00B0761A">
        <w:rPr>
          <w:rFonts w:ascii="Arial" w:eastAsia="ＭＳ 明朝" w:hAnsi="Arial" w:cs="Arial"/>
        </w:rPr>
        <w:t xml:space="preserve"> by focusing the</w:t>
      </w:r>
      <w:r w:rsidR="00B23E2A" w:rsidRPr="00B0761A">
        <w:rPr>
          <w:rFonts w:ascii="Arial" w:eastAsia="ＭＳ 明朝" w:hAnsi="Arial" w:cs="Arial"/>
        </w:rPr>
        <w:t xml:space="preserve"> attention</w:t>
      </w:r>
      <w:r w:rsidR="002E00A8" w:rsidRPr="00B0761A">
        <w:rPr>
          <w:rFonts w:ascii="Arial" w:eastAsia="ＭＳ 明朝" w:hAnsi="Arial" w:cs="Arial"/>
        </w:rPr>
        <w:t xml:space="preserve"> of the user</w:t>
      </w:r>
      <w:r w:rsidR="00B23E2A" w:rsidRPr="00B0761A">
        <w:rPr>
          <w:rFonts w:ascii="Arial" w:eastAsia="ＭＳ 明朝" w:hAnsi="Arial" w:cs="Arial"/>
        </w:rPr>
        <w:t xml:space="preserve"> on </w:t>
      </w:r>
      <w:r w:rsidR="002E00A8" w:rsidRPr="00B0761A">
        <w:rPr>
          <w:rFonts w:ascii="Arial" w:eastAsia="ＭＳ 明朝" w:hAnsi="Arial" w:cs="Arial"/>
        </w:rPr>
        <w:t xml:space="preserve">just </w:t>
      </w:r>
      <w:r w:rsidR="00B23E2A" w:rsidRPr="00B0761A">
        <w:rPr>
          <w:rFonts w:ascii="Arial" w:eastAsia="ＭＳ 明朝" w:hAnsi="Arial" w:cs="Arial"/>
        </w:rPr>
        <w:t xml:space="preserve">one account instead of many. Facebook has </w:t>
      </w:r>
      <w:r w:rsidR="00CA4358" w:rsidRPr="00B0761A">
        <w:rPr>
          <w:rFonts w:ascii="Arial" w:eastAsia="ＭＳ 明朝" w:hAnsi="Arial" w:cs="Arial"/>
        </w:rPr>
        <w:t>a similar feature</w:t>
      </w:r>
      <w:r w:rsidR="00B23E2A" w:rsidRPr="00B0761A">
        <w:rPr>
          <w:rFonts w:ascii="Arial" w:eastAsia="ＭＳ 明朝" w:hAnsi="Arial" w:cs="Arial"/>
        </w:rPr>
        <w:t xml:space="preserve"> to control which groups of followers can see a post (e.g., Public, Friends</w:t>
      </w:r>
      <w:r w:rsidR="00A41B29" w:rsidRPr="00B0761A">
        <w:rPr>
          <w:rFonts w:ascii="Arial" w:eastAsia="ＭＳ 明朝" w:hAnsi="Arial" w:cs="Arial"/>
        </w:rPr>
        <w:t>, Acquaintances</w:t>
      </w:r>
      <w:r w:rsidR="00B23E2A" w:rsidRPr="00B0761A">
        <w:rPr>
          <w:rFonts w:ascii="Arial" w:eastAsia="ＭＳ 明朝" w:hAnsi="Arial" w:cs="Arial"/>
        </w:rPr>
        <w:t xml:space="preserve">), but the control is not as </w:t>
      </w:r>
      <w:r w:rsidR="00CA4358" w:rsidRPr="00B0761A">
        <w:rPr>
          <w:rFonts w:ascii="Arial" w:eastAsia="ＭＳ 明朝" w:hAnsi="Arial" w:cs="Arial"/>
        </w:rPr>
        <w:t>fine-grained</w:t>
      </w:r>
      <w:r w:rsidR="00B23E2A" w:rsidRPr="00B0761A">
        <w:rPr>
          <w:rFonts w:ascii="Arial" w:eastAsia="ＭＳ 明朝" w:hAnsi="Arial" w:cs="Arial"/>
        </w:rPr>
        <w:t xml:space="preserve"> as what we propose here.</w:t>
      </w:r>
    </w:p>
    <w:p w14:paraId="5981D364" w14:textId="77777777" w:rsidR="00100870" w:rsidRPr="00B0761A" w:rsidRDefault="00100870" w:rsidP="00100870">
      <w:pPr>
        <w:pStyle w:val="PlainText"/>
        <w:rPr>
          <w:rFonts w:ascii="Arial" w:eastAsia="ＭＳ 明朝" w:hAnsi="Arial" w:cs="Arial"/>
        </w:rPr>
      </w:pPr>
    </w:p>
    <w:p w14:paraId="53FF60BE" w14:textId="771193AA" w:rsidR="00360E43" w:rsidRPr="00B0761A" w:rsidRDefault="00100870" w:rsidP="00100870">
      <w:pPr>
        <w:pStyle w:val="PlainText"/>
        <w:rPr>
          <w:rFonts w:ascii="Arial" w:eastAsia="ＭＳ 明朝" w:hAnsi="Arial" w:cs="Arial"/>
        </w:rPr>
      </w:pPr>
      <w:r w:rsidRPr="00B0761A">
        <w:rPr>
          <w:rFonts w:ascii="Arial" w:eastAsia="ＭＳ 明朝" w:hAnsi="Arial" w:cs="Arial"/>
        </w:rPr>
        <w:t xml:space="preserve">Saudi youth are collectivistic and thus are highly sensitive about their personal image and how it will be </w:t>
      </w:r>
      <w:r w:rsidR="00C01AEC" w:rsidRPr="00B0761A">
        <w:rPr>
          <w:rFonts w:ascii="Arial" w:eastAsia="ＭＳ 明朝" w:hAnsi="Arial" w:cs="Arial"/>
        </w:rPr>
        <w:t>perceived</w:t>
      </w:r>
      <w:r w:rsidRPr="00B0761A">
        <w:rPr>
          <w:rFonts w:ascii="Arial" w:eastAsia="ＭＳ 明朝" w:hAnsi="Arial" w:cs="Arial"/>
        </w:rPr>
        <w:t xml:space="preserve"> by their group. </w:t>
      </w:r>
      <w:r w:rsidR="00C01AEC" w:rsidRPr="00B0761A">
        <w:rPr>
          <w:rFonts w:ascii="Arial" w:eastAsia="ＭＳ 明朝" w:hAnsi="Arial" w:cs="Arial"/>
        </w:rPr>
        <w:t>For</w:t>
      </w:r>
      <w:r w:rsidRPr="00B0761A">
        <w:rPr>
          <w:rFonts w:ascii="Arial" w:eastAsia="ＭＳ 明朝" w:hAnsi="Arial" w:cs="Arial"/>
        </w:rPr>
        <w:t xml:space="preserve"> females</w:t>
      </w:r>
      <w:r w:rsidR="00360E43" w:rsidRPr="00B0761A">
        <w:rPr>
          <w:rFonts w:ascii="Arial" w:eastAsia="ＭＳ 明朝" w:hAnsi="Arial" w:cs="Arial"/>
        </w:rPr>
        <w:t xml:space="preserve"> in particular</w:t>
      </w:r>
      <w:r w:rsidRPr="00B0761A">
        <w:rPr>
          <w:rFonts w:ascii="Arial" w:eastAsia="ＭＳ 明朝" w:hAnsi="Arial" w:cs="Arial"/>
        </w:rPr>
        <w:t xml:space="preserve">, </w:t>
      </w:r>
      <w:r w:rsidR="00C01AEC" w:rsidRPr="00B0761A">
        <w:rPr>
          <w:rFonts w:ascii="Arial" w:eastAsia="ＭＳ 明朝" w:hAnsi="Arial" w:cs="Arial"/>
        </w:rPr>
        <w:t xml:space="preserve">their </w:t>
      </w:r>
      <w:r w:rsidRPr="00B0761A">
        <w:rPr>
          <w:rFonts w:ascii="Arial" w:eastAsia="ＭＳ 明朝" w:hAnsi="Arial" w:cs="Arial"/>
        </w:rPr>
        <w:t xml:space="preserve">public self-image </w:t>
      </w:r>
      <w:r w:rsidR="00C01AEC" w:rsidRPr="00B0761A">
        <w:rPr>
          <w:rFonts w:ascii="Arial" w:eastAsia="ＭＳ 明朝" w:hAnsi="Arial" w:cs="Arial"/>
        </w:rPr>
        <w:t>on</w:t>
      </w:r>
      <w:r w:rsidRPr="00B0761A">
        <w:rPr>
          <w:rFonts w:ascii="Arial" w:eastAsia="ＭＳ 明朝" w:hAnsi="Arial" w:cs="Arial"/>
        </w:rPr>
        <w:t xml:space="preserve"> social media affects not only them personally but also their </w:t>
      </w:r>
      <w:r w:rsidR="00C01AEC" w:rsidRPr="00B0761A">
        <w:rPr>
          <w:rFonts w:ascii="Arial" w:eastAsia="ＭＳ 明朝" w:hAnsi="Arial" w:cs="Arial"/>
        </w:rPr>
        <w:t>entire</w:t>
      </w:r>
      <w:r w:rsidRPr="00B0761A">
        <w:rPr>
          <w:rFonts w:ascii="Arial" w:eastAsia="ＭＳ 明朝" w:hAnsi="Arial" w:cs="Arial"/>
        </w:rPr>
        <w:t xml:space="preserve"> family.</w:t>
      </w:r>
      <w:r w:rsidR="00360E43" w:rsidRPr="00B0761A">
        <w:rPr>
          <w:rFonts w:ascii="Arial" w:eastAsia="ＭＳ 明朝" w:hAnsi="Arial" w:cs="Arial"/>
        </w:rPr>
        <w:t xml:space="preserve"> </w:t>
      </w:r>
      <w:r w:rsidR="00374E15" w:rsidRPr="00B0761A">
        <w:rPr>
          <w:rFonts w:ascii="Arial" w:eastAsia="ＭＳ 明朝" w:hAnsi="Arial" w:cs="Arial"/>
        </w:rPr>
        <w:t xml:space="preserve">Our participants reported that they actively </w:t>
      </w:r>
      <w:r w:rsidR="00EA77E1" w:rsidRPr="00B0761A">
        <w:rPr>
          <w:rFonts w:ascii="Arial" w:eastAsia="ＭＳ 明朝" w:hAnsi="Arial" w:cs="Arial"/>
        </w:rPr>
        <w:t>took</w:t>
      </w:r>
      <w:r w:rsidR="00374E15" w:rsidRPr="00B0761A">
        <w:rPr>
          <w:rFonts w:ascii="Arial" w:eastAsia="ＭＳ 明朝" w:hAnsi="Arial" w:cs="Arial"/>
        </w:rPr>
        <w:t xml:space="preserve"> steps to ensure that their self-image </w:t>
      </w:r>
      <w:r w:rsidR="00EA77E1" w:rsidRPr="00B0761A">
        <w:rPr>
          <w:rFonts w:ascii="Arial" w:eastAsia="ＭＳ 明朝" w:hAnsi="Arial" w:cs="Arial"/>
        </w:rPr>
        <w:t>would</w:t>
      </w:r>
      <w:r w:rsidR="00374E15" w:rsidRPr="00B0761A">
        <w:rPr>
          <w:rFonts w:ascii="Arial" w:eastAsia="ＭＳ 明朝" w:hAnsi="Arial" w:cs="Arial"/>
        </w:rPr>
        <w:t xml:space="preserve"> be received positively. For example, when they </w:t>
      </w:r>
      <w:r w:rsidR="009D5002" w:rsidRPr="00B0761A">
        <w:rPr>
          <w:rFonts w:ascii="Arial" w:eastAsia="ＭＳ 明朝" w:hAnsi="Arial" w:cs="Arial"/>
        </w:rPr>
        <w:t>received</w:t>
      </w:r>
      <w:r w:rsidR="00374E15" w:rsidRPr="00B0761A">
        <w:rPr>
          <w:rFonts w:ascii="Arial" w:eastAsia="ＭＳ 明朝" w:hAnsi="Arial" w:cs="Arial"/>
        </w:rPr>
        <w:t xml:space="preserve"> a friend or follower request they check</w:t>
      </w:r>
      <w:r w:rsidR="009D5002" w:rsidRPr="00B0761A">
        <w:rPr>
          <w:rFonts w:ascii="Arial" w:eastAsia="ＭＳ 明朝" w:hAnsi="Arial" w:cs="Arial"/>
        </w:rPr>
        <w:t>ed</w:t>
      </w:r>
      <w:r w:rsidR="00374E15" w:rsidRPr="00B0761A">
        <w:rPr>
          <w:rFonts w:ascii="Arial" w:eastAsia="ＭＳ 明朝" w:hAnsi="Arial" w:cs="Arial"/>
        </w:rPr>
        <w:t xml:space="preserve"> the requester’s account to ensure that it </w:t>
      </w:r>
      <w:r w:rsidR="00D60747" w:rsidRPr="00B0761A">
        <w:rPr>
          <w:rFonts w:ascii="Arial" w:eastAsia="ＭＳ 明朝" w:hAnsi="Arial" w:cs="Arial"/>
        </w:rPr>
        <w:t>only</w:t>
      </w:r>
      <w:r w:rsidR="00374E15" w:rsidRPr="00B0761A">
        <w:rPr>
          <w:rFonts w:ascii="Arial" w:eastAsia="ＭＳ 明朝" w:hAnsi="Arial" w:cs="Arial"/>
        </w:rPr>
        <w:t xml:space="preserve"> contain</w:t>
      </w:r>
      <w:r w:rsidR="009D5002" w:rsidRPr="00B0761A">
        <w:rPr>
          <w:rFonts w:ascii="Arial" w:eastAsia="ＭＳ 明朝" w:hAnsi="Arial" w:cs="Arial"/>
        </w:rPr>
        <w:t>ed</w:t>
      </w:r>
      <w:r w:rsidR="00374E15" w:rsidRPr="00B0761A">
        <w:rPr>
          <w:rFonts w:ascii="Arial" w:eastAsia="ＭＳ 明朝" w:hAnsi="Arial" w:cs="Arial"/>
        </w:rPr>
        <w:t xml:space="preserve"> culturally appropriate content</w:t>
      </w:r>
      <w:r w:rsidR="00D60747" w:rsidRPr="00B0761A">
        <w:rPr>
          <w:rFonts w:ascii="Arial" w:eastAsia="ＭＳ 明朝" w:hAnsi="Arial" w:cs="Arial"/>
        </w:rPr>
        <w:t xml:space="preserve">. This is because a person’s followers </w:t>
      </w:r>
      <w:r w:rsidR="00C86961" w:rsidRPr="00B0761A">
        <w:rPr>
          <w:rFonts w:ascii="Arial" w:eastAsia="ＭＳ 明朝" w:hAnsi="Arial" w:cs="Arial"/>
        </w:rPr>
        <w:t>reflect</w:t>
      </w:r>
      <w:r w:rsidR="00374E15" w:rsidRPr="00B0761A">
        <w:rPr>
          <w:rFonts w:ascii="Arial" w:eastAsia="ＭＳ 明朝" w:hAnsi="Arial" w:cs="Arial"/>
        </w:rPr>
        <w:t xml:space="preserve"> o</w:t>
      </w:r>
      <w:r w:rsidR="00C86961" w:rsidRPr="00B0761A">
        <w:rPr>
          <w:rFonts w:ascii="Arial" w:eastAsia="ＭＳ 明朝" w:hAnsi="Arial" w:cs="Arial"/>
        </w:rPr>
        <w:t>n</w:t>
      </w:r>
      <w:r w:rsidR="00374E15" w:rsidRPr="00B0761A">
        <w:rPr>
          <w:rFonts w:ascii="Arial" w:eastAsia="ＭＳ 明朝" w:hAnsi="Arial" w:cs="Arial"/>
        </w:rPr>
        <w:t xml:space="preserve"> them</w:t>
      </w:r>
      <w:r w:rsidR="00D60747" w:rsidRPr="00B0761A">
        <w:rPr>
          <w:rFonts w:ascii="Arial" w:eastAsia="ＭＳ 明朝" w:hAnsi="Arial" w:cs="Arial"/>
        </w:rPr>
        <w:t xml:space="preserve"> personally.</w:t>
      </w:r>
      <w:r w:rsidR="00336451" w:rsidRPr="00B0761A">
        <w:rPr>
          <w:rFonts w:ascii="Arial" w:eastAsia="ＭＳ 明朝" w:hAnsi="Arial" w:cs="Arial"/>
        </w:rPr>
        <w:t xml:space="preserve"> Participants also react</w:t>
      </w:r>
      <w:r w:rsidR="00C342FE" w:rsidRPr="00B0761A">
        <w:rPr>
          <w:rFonts w:ascii="Arial" w:eastAsia="ＭＳ 明朝" w:hAnsi="Arial" w:cs="Arial"/>
        </w:rPr>
        <w:t>ed</w:t>
      </w:r>
      <w:r w:rsidR="00336451" w:rsidRPr="00B0761A">
        <w:rPr>
          <w:rFonts w:ascii="Arial" w:eastAsia="ＭＳ 明朝" w:hAnsi="Arial" w:cs="Arial"/>
        </w:rPr>
        <w:t xml:space="preserve"> strongly when negative comments or inappropriate content </w:t>
      </w:r>
      <w:r w:rsidR="006A04F4" w:rsidRPr="00B0761A">
        <w:rPr>
          <w:rFonts w:ascii="Arial" w:eastAsia="ＭＳ 明朝" w:hAnsi="Arial" w:cs="Arial"/>
        </w:rPr>
        <w:t>were</w:t>
      </w:r>
      <w:r w:rsidR="00336451" w:rsidRPr="00B0761A">
        <w:rPr>
          <w:rFonts w:ascii="Arial" w:eastAsia="ＭＳ 明朝" w:hAnsi="Arial" w:cs="Arial"/>
        </w:rPr>
        <w:t xml:space="preserve"> shared to their accounts. </w:t>
      </w:r>
      <w:r w:rsidR="006A04F4" w:rsidRPr="00B0761A">
        <w:rPr>
          <w:rFonts w:ascii="Arial" w:eastAsia="ＭＳ 明朝" w:hAnsi="Arial" w:cs="Arial"/>
        </w:rPr>
        <w:t>They considered it essential to delete</w:t>
      </w:r>
      <w:r w:rsidR="00336451" w:rsidRPr="00B0761A">
        <w:rPr>
          <w:rFonts w:ascii="Arial" w:eastAsia="ＭＳ 明朝" w:hAnsi="Arial" w:cs="Arial"/>
        </w:rPr>
        <w:t xml:space="preserve"> such comments</w:t>
      </w:r>
      <w:r w:rsidR="006A04F4" w:rsidRPr="00B0761A">
        <w:rPr>
          <w:rFonts w:ascii="Arial" w:eastAsia="ＭＳ 明朝" w:hAnsi="Arial" w:cs="Arial"/>
        </w:rPr>
        <w:t>, and</w:t>
      </w:r>
      <w:r w:rsidR="00B07CAA" w:rsidRPr="00B0761A">
        <w:rPr>
          <w:rFonts w:ascii="Arial" w:eastAsia="ＭＳ 明朝" w:hAnsi="Arial" w:cs="Arial"/>
        </w:rPr>
        <w:t xml:space="preserve"> </w:t>
      </w:r>
      <w:r w:rsidR="002A5ED4" w:rsidRPr="00B0761A">
        <w:rPr>
          <w:rFonts w:ascii="Arial" w:eastAsia="ＭＳ 明朝" w:hAnsi="Arial" w:cs="Arial"/>
        </w:rPr>
        <w:t xml:space="preserve">perhaps </w:t>
      </w:r>
      <w:r w:rsidR="006A04F4" w:rsidRPr="00B0761A">
        <w:rPr>
          <w:rFonts w:ascii="Arial" w:eastAsia="ＭＳ 明朝" w:hAnsi="Arial" w:cs="Arial"/>
        </w:rPr>
        <w:t>e</w:t>
      </w:r>
      <w:r w:rsidR="00336451" w:rsidRPr="00B0761A">
        <w:rPr>
          <w:rFonts w:ascii="Arial" w:eastAsia="ＭＳ 明朝" w:hAnsi="Arial" w:cs="Arial"/>
        </w:rPr>
        <w:t>ven</w:t>
      </w:r>
      <w:r w:rsidR="006A04F4" w:rsidRPr="00B0761A">
        <w:rPr>
          <w:rFonts w:ascii="Arial" w:eastAsia="ＭＳ 明朝" w:hAnsi="Arial" w:cs="Arial"/>
        </w:rPr>
        <w:t xml:space="preserve"> permanently</w:t>
      </w:r>
      <w:r w:rsidR="00336451" w:rsidRPr="00B0761A">
        <w:rPr>
          <w:rFonts w:ascii="Arial" w:eastAsia="ＭＳ 明朝" w:hAnsi="Arial" w:cs="Arial"/>
        </w:rPr>
        <w:t xml:space="preserve"> block </w:t>
      </w:r>
      <w:r w:rsidR="006A04F4" w:rsidRPr="00B0761A">
        <w:rPr>
          <w:rFonts w:ascii="Arial" w:eastAsia="ＭＳ 明朝" w:hAnsi="Arial" w:cs="Arial"/>
        </w:rPr>
        <w:t>the</w:t>
      </w:r>
      <w:r w:rsidR="00336451" w:rsidRPr="00B0761A">
        <w:rPr>
          <w:rFonts w:ascii="Arial" w:eastAsia="ＭＳ 明朝" w:hAnsi="Arial" w:cs="Arial"/>
        </w:rPr>
        <w:t xml:space="preserve"> commenter</w:t>
      </w:r>
      <w:r w:rsidR="006A04F4" w:rsidRPr="00B0761A">
        <w:rPr>
          <w:rFonts w:ascii="Arial" w:eastAsia="ＭＳ 明朝" w:hAnsi="Arial" w:cs="Arial"/>
        </w:rPr>
        <w:t xml:space="preserve"> from their account</w:t>
      </w:r>
      <w:r w:rsidR="00336451" w:rsidRPr="00B0761A">
        <w:rPr>
          <w:rFonts w:ascii="Arial" w:eastAsia="ＭＳ 明朝" w:hAnsi="Arial" w:cs="Arial"/>
        </w:rPr>
        <w:t>.</w:t>
      </w:r>
    </w:p>
    <w:p w14:paraId="37800850" w14:textId="77777777" w:rsidR="00360E43" w:rsidRPr="00B0761A" w:rsidRDefault="00360E43" w:rsidP="00100870">
      <w:pPr>
        <w:pStyle w:val="PlainText"/>
        <w:rPr>
          <w:rFonts w:ascii="Arial" w:eastAsia="ＭＳ 明朝" w:hAnsi="Arial" w:cs="Arial"/>
        </w:rPr>
      </w:pPr>
    </w:p>
    <w:p w14:paraId="349801DE" w14:textId="586DCB45" w:rsidR="00B437ED" w:rsidRPr="00B0761A" w:rsidRDefault="00100870" w:rsidP="00B437ED">
      <w:pPr>
        <w:pStyle w:val="PlainText"/>
        <w:rPr>
          <w:rFonts w:ascii="Arial" w:eastAsia="ＭＳ 明朝" w:hAnsi="Arial" w:cs="Arial"/>
        </w:rPr>
      </w:pPr>
      <w:r w:rsidRPr="00B0761A">
        <w:rPr>
          <w:rFonts w:ascii="Arial" w:eastAsia="ＭＳ 明朝" w:hAnsi="Arial" w:cs="Arial"/>
        </w:rPr>
        <w:t xml:space="preserve">Management of </w:t>
      </w:r>
      <w:r w:rsidR="00FC7C9C" w:rsidRPr="00B0761A">
        <w:rPr>
          <w:rFonts w:ascii="Arial" w:eastAsia="ＭＳ 明朝" w:hAnsi="Arial" w:cs="Arial"/>
        </w:rPr>
        <w:t xml:space="preserve">their </w:t>
      </w:r>
      <w:r w:rsidRPr="00B0761A">
        <w:rPr>
          <w:rFonts w:ascii="Arial" w:eastAsia="ＭＳ 明朝" w:hAnsi="Arial" w:cs="Arial"/>
        </w:rPr>
        <w:t xml:space="preserve">public image is critical for Saudi youth. </w:t>
      </w:r>
      <w:r w:rsidR="004D63D8" w:rsidRPr="00B0761A">
        <w:rPr>
          <w:rFonts w:ascii="Arial" w:eastAsia="ＭＳ 明朝" w:hAnsi="Arial" w:cs="Arial"/>
        </w:rPr>
        <w:t>The pressure to maintain</w:t>
      </w:r>
      <w:r w:rsidRPr="00B0761A">
        <w:rPr>
          <w:rFonts w:ascii="Arial" w:eastAsia="ＭＳ 明朝" w:hAnsi="Arial" w:cs="Arial"/>
        </w:rPr>
        <w:t xml:space="preserve"> a positive image might affect their engagement</w:t>
      </w:r>
      <w:r w:rsidR="004D63D8" w:rsidRPr="00B0761A">
        <w:rPr>
          <w:rFonts w:ascii="Arial" w:eastAsia="ＭＳ 明朝" w:hAnsi="Arial" w:cs="Arial"/>
        </w:rPr>
        <w:t xml:space="preserve"> with social media</w:t>
      </w:r>
      <w:r w:rsidR="002F1E79" w:rsidRPr="00B0761A">
        <w:rPr>
          <w:rFonts w:ascii="Arial" w:eastAsia="ＭＳ 明朝" w:hAnsi="Arial" w:cs="Arial"/>
        </w:rPr>
        <w:t xml:space="preserve">, </w:t>
      </w:r>
      <w:r w:rsidRPr="00B0761A">
        <w:rPr>
          <w:rFonts w:ascii="Arial" w:eastAsia="ＭＳ 明朝" w:hAnsi="Arial" w:cs="Arial"/>
        </w:rPr>
        <w:t xml:space="preserve">because of their tendency to minimize their network size </w:t>
      </w:r>
      <w:r w:rsidRPr="00B0761A">
        <w:rPr>
          <w:rFonts w:ascii="Arial" w:eastAsia="ＭＳ 明朝" w:hAnsi="Arial" w:cs="Arial"/>
        </w:rPr>
        <w:lastRenderedPageBreak/>
        <w:t xml:space="preserve">and decrease their sharing </w:t>
      </w:r>
      <w:r w:rsidR="00B17C83" w:rsidRPr="00B0761A">
        <w:rPr>
          <w:rFonts w:ascii="Arial" w:eastAsia="ＭＳ 明朝" w:hAnsi="Arial" w:cs="Arial"/>
        </w:rPr>
        <w:t>behavior</w:t>
      </w:r>
      <w:r w:rsidRPr="00B0761A">
        <w:rPr>
          <w:rFonts w:ascii="Arial" w:eastAsia="ＭＳ 明朝" w:hAnsi="Arial" w:cs="Arial"/>
        </w:rPr>
        <w:t xml:space="preserve">. </w:t>
      </w:r>
      <w:r w:rsidR="00B17C83" w:rsidRPr="00B0761A">
        <w:rPr>
          <w:rFonts w:ascii="Arial" w:eastAsia="ＭＳ 明朝" w:hAnsi="Arial" w:cs="Arial"/>
        </w:rPr>
        <w:t>We propose</w:t>
      </w:r>
      <w:r w:rsidRPr="00B0761A">
        <w:rPr>
          <w:rFonts w:ascii="Arial" w:eastAsia="ＭＳ 明朝" w:hAnsi="Arial" w:cs="Arial"/>
        </w:rPr>
        <w:t xml:space="preserve"> two</w:t>
      </w:r>
      <w:r w:rsidR="00B17C83" w:rsidRPr="00B0761A">
        <w:rPr>
          <w:rFonts w:ascii="Arial" w:eastAsia="ＭＳ 明朝" w:hAnsi="Arial" w:cs="Arial"/>
        </w:rPr>
        <w:t xml:space="preserve"> ways</w:t>
      </w:r>
      <w:r w:rsidRPr="00B0761A">
        <w:rPr>
          <w:rFonts w:ascii="Arial" w:eastAsia="ＭＳ 明朝" w:hAnsi="Arial" w:cs="Arial"/>
        </w:rPr>
        <w:t xml:space="preserve"> to help users manage their</w:t>
      </w:r>
      <w:r w:rsidR="00B17C83" w:rsidRPr="00B0761A">
        <w:rPr>
          <w:rFonts w:ascii="Arial" w:eastAsia="ＭＳ 明朝" w:hAnsi="Arial" w:cs="Arial"/>
        </w:rPr>
        <w:t xml:space="preserve"> image while using social media. First, </w:t>
      </w:r>
      <w:r w:rsidR="00C147B2" w:rsidRPr="00B0761A">
        <w:rPr>
          <w:rFonts w:ascii="Arial" w:eastAsia="ＭＳ 明朝" w:hAnsi="Arial" w:cs="Arial"/>
        </w:rPr>
        <w:t xml:space="preserve">allow users to moderate </w:t>
      </w:r>
      <w:r w:rsidR="00C147B2" w:rsidRPr="00B0761A">
        <w:rPr>
          <w:rFonts w:ascii="Arial" w:eastAsia="ＭＳ 明朝" w:hAnsi="Arial" w:cs="Arial"/>
        </w:rPr>
        <w:t>or censor</w:t>
      </w:r>
      <w:r w:rsidR="00C147B2" w:rsidRPr="00B0761A">
        <w:rPr>
          <w:rFonts w:ascii="Arial" w:eastAsia="ＭＳ 明朝" w:hAnsi="Arial" w:cs="Arial"/>
        </w:rPr>
        <w:t xml:space="preserve"> all posts directed to their profile before they are published. This </w:t>
      </w:r>
      <w:r w:rsidR="0001320B" w:rsidRPr="00B0761A">
        <w:rPr>
          <w:rFonts w:ascii="Arial" w:eastAsia="ＭＳ 明朝" w:hAnsi="Arial" w:cs="Arial"/>
        </w:rPr>
        <w:t>will ensure</w:t>
      </w:r>
      <w:r w:rsidR="00C147B2" w:rsidRPr="00B0761A">
        <w:rPr>
          <w:rFonts w:ascii="Arial" w:eastAsia="ＭＳ 明朝" w:hAnsi="Arial" w:cs="Arial"/>
        </w:rPr>
        <w:t xml:space="preserve"> nothing can be posted on their profile without their consent.</w:t>
      </w:r>
      <w:r w:rsidR="00B437ED" w:rsidRPr="00B0761A">
        <w:rPr>
          <w:rFonts w:ascii="Arial" w:eastAsia="ＭＳ 明朝" w:hAnsi="Arial" w:cs="Arial"/>
        </w:rPr>
        <w:t xml:space="preserve"> Second, give users the ability to hide or mute members of their network. Any comments or content posted by a muted member will not be visible to other members of the network.</w:t>
      </w:r>
    </w:p>
    <w:p w14:paraId="14238F7A" w14:textId="1FD0B61D" w:rsidR="00100870" w:rsidRDefault="00100870" w:rsidP="00100870">
      <w:pPr>
        <w:pStyle w:val="PlainText"/>
        <w:rPr>
          <w:rFonts w:ascii="Arial" w:eastAsia="ＭＳ 明朝" w:hAnsi="Arial" w:cs="Arial"/>
        </w:rPr>
      </w:pPr>
    </w:p>
    <w:p w14:paraId="4EB7B68E" w14:textId="77777777" w:rsidR="00740562" w:rsidRPr="00B0761A" w:rsidRDefault="00740562" w:rsidP="00100870">
      <w:pPr>
        <w:pStyle w:val="PlainText"/>
        <w:rPr>
          <w:rFonts w:ascii="Arial" w:eastAsia="ＭＳ 明朝" w:hAnsi="Arial" w:cs="Arial"/>
        </w:rPr>
      </w:pPr>
    </w:p>
    <w:p w14:paraId="2E5CDE9B" w14:textId="3BD4A013" w:rsidR="000951FE" w:rsidRPr="00B0761A" w:rsidRDefault="000951FE" w:rsidP="00100870">
      <w:pPr>
        <w:pStyle w:val="PlainText"/>
        <w:rPr>
          <w:rFonts w:ascii="Arial" w:eastAsia="ＭＳ 明朝" w:hAnsi="Arial" w:cs="Arial"/>
          <w:b/>
        </w:rPr>
      </w:pPr>
      <w:r w:rsidRPr="00B0761A">
        <w:rPr>
          <w:rFonts w:ascii="Arial" w:eastAsia="ＭＳ 明朝" w:hAnsi="Arial" w:cs="Arial"/>
          <w:b/>
        </w:rPr>
        <w:t>Conclusion</w:t>
      </w:r>
    </w:p>
    <w:p w14:paraId="24A0AFE8" w14:textId="77777777" w:rsidR="00AC51C9" w:rsidRPr="00B0761A" w:rsidRDefault="00AC51C9" w:rsidP="00781076">
      <w:pPr>
        <w:pStyle w:val="PlainText"/>
        <w:rPr>
          <w:rFonts w:ascii="Arial" w:eastAsia="ＭＳ 明朝" w:hAnsi="Arial" w:cs="Arial"/>
        </w:rPr>
      </w:pPr>
    </w:p>
    <w:p w14:paraId="59000F94" w14:textId="0C2CEB74" w:rsidR="0055233F" w:rsidRPr="00B0761A" w:rsidRDefault="00275B4A" w:rsidP="000951FE">
      <w:pPr>
        <w:pStyle w:val="PlainText"/>
        <w:rPr>
          <w:rFonts w:ascii="Arial" w:eastAsia="ＭＳ 明朝" w:hAnsi="Arial" w:cs="Arial"/>
        </w:rPr>
      </w:pPr>
      <w:r w:rsidRPr="00B0761A">
        <w:rPr>
          <w:rFonts w:ascii="Arial" w:eastAsia="ＭＳ 明朝" w:hAnsi="Arial" w:cs="Arial"/>
        </w:rPr>
        <w:t>Our results show</w:t>
      </w:r>
      <w:r w:rsidR="000951FE" w:rsidRPr="00B0761A">
        <w:rPr>
          <w:rFonts w:ascii="Arial" w:eastAsia="ＭＳ 明朝" w:hAnsi="Arial" w:cs="Arial"/>
        </w:rPr>
        <w:t xml:space="preserve"> that </w:t>
      </w:r>
      <w:r w:rsidR="00A71D20" w:rsidRPr="00B0761A">
        <w:rPr>
          <w:rFonts w:ascii="Arial" w:eastAsia="ＭＳ 明朝" w:hAnsi="Arial" w:cs="Arial"/>
        </w:rPr>
        <w:t xml:space="preserve">the </w:t>
      </w:r>
      <w:r w:rsidR="00A71D20" w:rsidRPr="00B0761A">
        <w:rPr>
          <w:rFonts w:ascii="Arial" w:eastAsia="ＭＳ 明朝" w:hAnsi="Arial" w:cs="Arial"/>
        </w:rPr>
        <w:t xml:space="preserve">attitudes and behavioral dynamics </w:t>
      </w:r>
      <w:r w:rsidR="00A71D20" w:rsidRPr="00B0761A">
        <w:rPr>
          <w:rFonts w:ascii="Arial" w:eastAsia="ＭＳ 明朝" w:hAnsi="Arial" w:cs="Arial"/>
        </w:rPr>
        <w:t xml:space="preserve">of </w:t>
      </w:r>
      <w:r w:rsidR="000D4272">
        <w:rPr>
          <w:rFonts w:ascii="Arial" w:eastAsia="ＭＳ 明朝" w:hAnsi="Arial" w:cs="Arial"/>
        </w:rPr>
        <w:t xml:space="preserve">young </w:t>
      </w:r>
      <w:r w:rsidR="000951FE" w:rsidRPr="00B0761A">
        <w:rPr>
          <w:rFonts w:ascii="Arial" w:eastAsia="ＭＳ 明朝" w:hAnsi="Arial" w:cs="Arial"/>
        </w:rPr>
        <w:t xml:space="preserve">Saudi </w:t>
      </w:r>
      <w:r w:rsidR="00A71D20" w:rsidRPr="00B0761A">
        <w:rPr>
          <w:rFonts w:ascii="Arial" w:eastAsia="ＭＳ 明朝" w:hAnsi="Arial" w:cs="Arial"/>
        </w:rPr>
        <w:t>social media users</w:t>
      </w:r>
      <w:r w:rsidR="000951FE" w:rsidRPr="00B0761A">
        <w:rPr>
          <w:rFonts w:ascii="Arial" w:eastAsia="ＭＳ 明朝" w:hAnsi="Arial" w:cs="Arial"/>
        </w:rPr>
        <w:t xml:space="preserve"> reflect the values and norms of their national culture and religion rather than the functional and technical variances between the platforms.</w:t>
      </w:r>
      <w:r w:rsidR="000D4272">
        <w:rPr>
          <w:rFonts w:ascii="Arial" w:eastAsia="ＭＳ 明朝" w:hAnsi="Arial" w:cs="Arial"/>
        </w:rPr>
        <w:t xml:space="preserve"> Even living in an </w:t>
      </w:r>
      <w:r w:rsidR="000D4272" w:rsidRPr="00B0761A">
        <w:rPr>
          <w:rFonts w:ascii="Arial" w:eastAsia="ＭＳ 明朝" w:hAnsi="Arial" w:cs="Arial"/>
        </w:rPr>
        <w:t>individualistic culture</w:t>
      </w:r>
      <w:r w:rsidR="000D4272">
        <w:rPr>
          <w:rFonts w:ascii="Arial" w:eastAsia="ＭＳ 明朝" w:hAnsi="Arial" w:cs="Arial"/>
        </w:rPr>
        <w:t xml:space="preserve"> for an extended period does not appear to </w:t>
      </w:r>
      <w:r w:rsidR="000D4272" w:rsidRPr="00B0761A">
        <w:rPr>
          <w:rFonts w:ascii="Arial" w:eastAsia="ＭＳ 明朝" w:hAnsi="Arial" w:cs="Arial"/>
        </w:rPr>
        <w:t>diminish the influence of either Saudi national culture or Islam on youth engagement with social media</w:t>
      </w:r>
      <w:r w:rsidR="004E0908">
        <w:rPr>
          <w:rFonts w:ascii="Arial" w:eastAsia="ＭＳ 明朝" w:hAnsi="Arial" w:cs="Arial"/>
        </w:rPr>
        <w:t xml:space="preserve">. </w:t>
      </w:r>
      <w:r w:rsidR="00124421">
        <w:rPr>
          <w:rFonts w:ascii="Arial" w:eastAsia="ＭＳ 明朝" w:hAnsi="Arial" w:cs="Arial"/>
        </w:rPr>
        <w:t xml:space="preserve">We therefore expect that </w:t>
      </w:r>
      <w:r w:rsidR="00422D69">
        <w:rPr>
          <w:rFonts w:ascii="Arial" w:eastAsia="ＭＳ 明朝" w:hAnsi="Arial" w:cs="Arial"/>
        </w:rPr>
        <w:t xml:space="preserve">Saudi youth engagement with social media will continue to be significantly influenced by </w:t>
      </w:r>
      <w:r w:rsidR="00124421">
        <w:rPr>
          <w:rFonts w:ascii="Arial" w:eastAsia="ＭＳ 明朝" w:hAnsi="Arial" w:cs="Arial"/>
        </w:rPr>
        <w:t>Saudi</w:t>
      </w:r>
      <w:r w:rsidR="00124421" w:rsidRPr="00B0761A">
        <w:rPr>
          <w:rFonts w:ascii="Arial" w:eastAsia="ＭＳ 明朝" w:hAnsi="Arial" w:cs="Arial"/>
        </w:rPr>
        <w:t xml:space="preserve"> and Islamic values and norms</w:t>
      </w:r>
      <w:r w:rsidR="00422D69">
        <w:rPr>
          <w:rFonts w:ascii="Arial" w:eastAsia="ＭＳ 明朝" w:hAnsi="Arial" w:cs="Arial"/>
        </w:rPr>
        <w:t xml:space="preserve"> </w:t>
      </w:r>
      <w:r w:rsidR="00124421" w:rsidRPr="00B0761A">
        <w:rPr>
          <w:rFonts w:ascii="Arial" w:eastAsia="ＭＳ 明朝" w:hAnsi="Arial" w:cs="Arial"/>
        </w:rPr>
        <w:t>well into the future</w:t>
      </w:r>
      <w:r w:rsidR="00480497">
        <w:rPr>
          <w:rFonts w:ascii="Arial" w:eastAsia="ＭＳ 明朝" w:hAnsi="Arial" w:cs="Arial"/>
        </w:rPr>
        <w:t>.</w:t>
      </w:r>
      <w:r w:rsidR="00AF7234" w:rsidRPr="00AF7234">
        <w:rPr>
          <w:rFonts w:ascii="Arial" w:eastAsia="ＭＳ 明朝" w:hAnsi="Arial" w:cs="Arial"/>
        </w:rPr>
        <w:t xml:space="preserve"> </w:t>
      </w:r>
      <w:r w:rsidR="00AF7234">
        <w:rPr>
          <w:rFonts w:ascii="Arial" w:eastAsia="ＭＳ 明朝" w:hAnsi="Arial" w:cs="Arial"/>
        </w:rPr>
        <w:t>The use of s</w:t>
      </w:r>
      <w:r w:rsidR="00AF7234" w:rsidRPr="00B0761A">
        <w:rPr>
          <w:rFonts w:ascii="Arial" w:eastAsia="ＭＳ 明朝" w:hAnsi="Arial" w:cs="Arial"/>
        </w:rPr>
        <w:t>ocial networking</w:t>
      </w:r>
      <w:r w:rsidR="00AF7234">
        <w:rPr>
          <w:rFonts w:ascii="Arial" w:eastAsia="ＭＳ 明朝" w:hAnsi="Arial" w:cs="Arial"/>
        </w:rPr>
        <w:t xml:space="preserve"> platforms is growing rapidly worldwide. However, </w:t>
      </w:r>
      <w:r w:rsidR="00AF7234" w:rsidRPr="00B0761A">
        <w:rPr>
          <w:rFonts w:ascii="Arial" w:eastAsia="ＭＳ 明朝" w:hAnsi="Arial" w:cs="Arial"/>
        </w:rPr>
        <w:t>social media developers need to carefully consider characteristics</w:t>
      </w:r>
      <w:r w:rsidR="00AF7234">
        <w:rPr>
          <w:rFonts w:ascii="Arial" w:eastAsia="ＭＳ 明朝" w:hAnsi="Arial" w:cs="Arial"/>
        </w:rPr>
        <w:t xml:space="preserve"> of Saudi and Islamic culture so that they can more effectively </w:t>
      </w:r>
      <w:r w:rsidR="00AF7234" w:rsidRPr="00B0761A">
        <w:rPr>
          <w:rFonts w:ascii="Arial" w:eastAsia="ＭＳ 明朝" w:hAnsi="Arial" w:cs="Arial"/>
        </w:rPr>
        <w:t xml:space="preserve">engage </w:t>
      </w:r>
      <w:r w:rsidR="00AF7234">
        <w:rPr>
          <w:rFonts w:ascii="Arial" w:eastAsia="ＭＳ 明朝" w:hAnsi="Arial" w:cs="Arial"/>
        </w:rPr>
        <w:t xml:space="preserve">Middle Eastern </w:t>
      </w:r>
      <w:r w:rsidR="00AF7234" w:rsidRPr="00B0761A">
        <w:rPr>
          <w:rFonts w:ascii="Arial" w:eastAsia="ＭＳ 明朝" w:hAnsi="Arial" w:cs="Arial"/>
        </w:rPr>
        <w:t>users.</w:t>
      </w:r>
    </w:p>
    <w:p w14:paraId="4B254E84" w14:textId="77777777" w:rsidR="0055233F" w:rsidRPr="00B0761A" w:rsidRDefault="0055233F" w:rsidP="000951FE">
      <w:pPr>
        <w:pStyle w:val="PlainText"/>
        <w:rPr>
          <w:rFonts w:ascii="Arial" w:eastAsia="ＭＳ 明朝" w:hAnsi="Arial" w:cs="Arial"/>
        </w:rPr>
      </w:pPr>
    </w:p>
    <w:p w14:paraId="71420D85" w14:textId="21356C95" w:rsidR="0055233F" w:rsidRPr="00AA5235" w:rsidRDefault="00940C88" w:rsidP="000951FE">
      <w:pPr>
        <w:pStyle w:val="PlainText"/>
        <w:rPr>
          <w:rFonts w:ascii="Arial" w:eastAsia="ＭＳ 明朝" w:hAnsi="Arial" w:cs="Arial"/>
          <w:highlight w:val="yellow"/>
        </w:rPr>
      </w:pPr>
      <w:bookmarkStart w:id="47" w:name="_GoBack"/>
      <w:bookmarkEnd w:id="47"/>
      <w:r w:rsidRPr="00AA5235">
        <w:rPr>
          <w:rFonts w:ascii="Arial" w:eastAsia="ＭＳ 明朝" w:hAnsi="Arial" w:cs="Arial"/>
          <w:highlight w:val="yellow"/>
        </w:rPr>
        <w:t>Personas</w:t>
      </w:r>
    </w:p>
    <w:p w14:paraId="7D7937A6" w14:textId="37E0AA88" w:rsidR="00940C88" w:rsidRDefault="00940C88" w:rsidP="000951FE">
      <w:pPr>
        <w:pStyle w:val="PlainText"/>
        <w:rPr>
          <w:rFonts w:ascii="Arial" w:eastAsia="ＭＳ 明朝" w:hAnsi="Arial" w:cs="Arial"/>
        </w:rPr>
      </w:pPr>
      <w:r w:rsidRPr="00AA5235">
        <w:rPr>
          <w:rFonts w:ascii="Arial" w:eastAsia="ＭＳ 明朝" w:hAnsi="Arial" w:cs="Arial"/>
          <w:highlight w:val="yellow"/>
        </w:rPr>
        <w:t>Recommendations</w:t>
      </w:r>
    </w:p>
    <w:p w14:paraId="1993513F" w14:textId="77777777" w:rsidR="00940C88" w:rsidRPr="00B0761A" w:rsidRDefault="00940C88" w:rsidP="000951FE">
      <w:pPr>
        <w:pStyle w:val="PlainText"/>
        <w:rPr>
          <w:rFonts w:ascii="Arial" w:eastAsia="ＭＳ 明朝" w:hAnsi="Arial" w:cs="Arial"/>
        </w:rPr>
      </w:pPr>
    </w:p>
    <w:p w14:paraId="670DC27B" w14:textId="77777777" w:rsidR="000951FE" w:rsidRPr="00B0761A" w:rsidRDefault="000951FE" w:rsidP="00781076">
      <w:pPr>
        <w:pStyle w:val="PlainText"/>
        <w:rPr>
          <w:rFonts w:ascii="Arial" w:eastAsia="ＭＳ 明朝" w:hAnsi="Arial" w:cs="Arial"/>
        </w:rPr>
      </w:pPr>
    </w:p>
    <w:p w14:paraId="393F76DF" w14:textId="52C0259F" w:rsidR="00AC51C9" w:rsidRPr="00B0761A" w:rsidRDefault="00612545" w:rsidP="00781076">
      <w:pPr>
        <w:pStyle w:val="PlainText"/>
        <w:rPr>
          <w:rFonts w:ascii="Arial" w:eastAsia="ＭＳ 明朝" w:hAnsi="Arial" w:cs="Arial"/>
        </w:rPr>
      </w:pPr>
      <w:r w:rsidRPr="00B0761A">
        <w:rPr>
          <w:rFonts w:ascii="Arial" w:eastAsia="ＭＳ 明朝" w:hAnsi="Arial" w:cs="Arial"/>
        </w:rPr>
        <w:t xml:space="preserve">Section 1 </w:t>
      </w:r>
      <w:proofErr w:type="gramStart"/>
      <w:r w:rsidRPr="00B0761A">
        <w:rPr>
          <w:rFonts w:ascii="Arial" w:eastAsia="ＭＳ 明朝" w:hAnsi="Arial" w:cs="Arial"/>
        </w:rPr>
        <w:t>.....</w:t>
      </w:r>
      <w:proofErr w:type="gramEnd"/>
      <w:r w:rsidRPr="00B0761A">
        <w:rPr>
          <w:rFonts w:ascii="Arial" w:eastAsia="ＭＳ 明朝" w:hAnsi="Arial" w:cs="Arial"/>
        </w:rPr>
        <w:t xml:space="preserve"> [1]</w:t>
      </w:r>
    </w:p>
    <w:p w14:paraId="2F0FF749" w14:textId="77777777" w:rsidR="00612545" w:rsidRPr="00B0761A" w:rsidRDefault="00612545" w:rsidP="00781076">
      <w:pPr>
        <w:pStyle w:val="PlainText"/>
        <w:rPr>
          <w:rFonts w:ascii="Arial" w:eastAsia="ＭＳ 明朝" w:hAnsi="Arial" w:cs="Arial"/>
        </w:rPr>
      </w:pPr>
      <w:r w:rsidRPr="00B0761A">
        <w:rPr>
          <w:rFonts w:ascii="Arial" w:eastAsia="ＭＳ 明朝" w:hAnsi="Arial" w:cs="Arial"/>
        </w:rPr>
        <w:t>Section 2 ......</w:t>
      </w:r>
    </w:p>
    <w:p w14:paraId="128E6F42" w14:textId="77777777" w:rsidR="00612545" w:rsidRPr="00B0761A" w:rsidRDefault="00612545" w:rsidP="00781076">
      <w:pPr>
        <w:pStyle w:val="PlainText"/>
        <w:rPr>
          <w:rFonts w:ascii="Arial" w:eastAsia="ＭＳ 明朝" w:hAnsi="Arial" w:cs="Arial"/>
        </w:rPr>
      </w:pPr>
      <w:r w:rsidRPr="00B0761A">
        <w:rPr>
          <w:rFonts w:ascii="Arial" w:eastAsia="ＭＳ 明朝" w:hAnsi="Arial" w:cs="Arial"/>
        </w:rPr>
        <w:t xml:space="preserve">Section 3 </w:t>
      </w:r>
      <w:proofErr w:type="gramStart"/>
      <w:r w:rsidRPr="00B0761A">
        <w:rPr>
          <w:rFonts w:ascii="Arial" w:eastAsia="ＭＳ 明朝" w:hAnsi="Arial" w:cs="Arial"/>
        </w:rPr>
        <w:t>.....</w:t>
      </w:r>
      <w:proofErr w:type="gramEnd"/>
    </w:p>
    <w:p w14:paraId="7D4EF23E" w14:textId="77777777" w:rsidR="00612545" w:rsidRPr="00B0761A" w:rsidRDefault="00612545" w:rsidP="00781076">
      <w:pPr>
        <w:pStyle w:val="PlainText"/>
        <w:rPr>
          <w:rFonts w:ascii="Arial" w:eastAsia="ＭＳ 明朝" w:hAnsi="Arial" w:cs="Arial"/>
        </w:rPr>
      </w:pPr>
      <w:r w:rsidRPr="00B0761A">
        <w:rPr>
          <w:rFonts w:ascii="Arial" w:eastAsia="ＭＳ 明朝" w:hAnsi="Arial" w:cs="Arial"/>
        </w:rPr>
        <w:t>Section 4 .......</w:t>
      </w:r>
    </w:p>
    <w:p w14:paraId="58B0285D" w14:textId="77777777" w:rsidR="00612545" w:rsidRPr="00B0761A" w:rsidRDefault="00612545" w:rsidP="00781076">
      <w:pPr>
        <w:pStyle w:val="PlainText"/>
        <w:rPr>
          <w:rFonts w:ascii="Arial" w:eastAsia="ＭＳ 明朝" w:hAnsi="Arial" w:cs="Arial"/>
        </w:rPr>
      </w:pPr>
      <w:r w:rsidRPr="00B0761A">
        <w:rPr>
          <w:rFonts w:ascii="Arial" w:eastAsia="ＭＳ 明朝" w:hAnsi="Arial" w:cs="Arial"/>
        </w:rPr>
        <w:t>...</w:t>
      </w:r>
    </w:p>
    <w:p w14:paraId="79094ABA" w14:textId="77777777" w:rsidR="00612545" w:rsidRPr="00B0761A" w:rsidRDefault="00612545" w:rsidP="004D4C6B">
      <w:pPr>
        <w:pStyle w:val="PlainText"/>
        <w:outlineLvl w:val="0"/>
        <w:rPr>
          <w:rFonts w:ascii="Arial" w:eastAsia="ＭＳ 明朝" w:hAnsi="Arial" w:cs="Arial"/>
        </w:rPr>
      </w:pPr>
      <w:r w:rsidRPr="00B0761A">
        <w:rPr>
          <w:rFonts w:ascii="Arial" w:eastAsia="ＭＳ 明朝" w:hAnsi="Arial" w:cs="Arial"/>
        </w:rPr>
        <w:t>Conclusion .......</w:t>
      </w:r>
    </w:p>
    <w:p w14:paraId="7484C4B1" w14:textId="77777777" w:rsidR="00612545" w:rsidRPr="00B0761A" w:rsidRDefault="00612545" w:rsidP="00781076">
      <w:pPr>
        <w:pStyle w:val="PlainText"/>
        <w:rPr>
          <w:rFonts w:ascii="Arial" w:eastAsia="ＭＳ 明朝" w:hAnsi="Arial" w:cs="Arial"/>
        </w:rPr>
      </w:pPr>
    </w:p>
    <w:p w14:paraId="247AB5B6" w14:textId="77777777" w:rsidR="00612545" w:rsidRPr="00B0761A" w:rsidRDefault="00612545" w:rsidP="00781076">
      <w:pPr>
        <w:pStyle w:val="PlainText"/>
        <w:rPr>
          <w:rFonts w:ascii="Arial" w:eastAsia="ＭＳ 明朝" w:hAnsi="Arial" w:cs="Arial"/>
        </w:rPr>
      </w:pPr>
    </w:p>
    <w:p w14:paraId="1299C0E4" w14:textId="77777777" w:rsidR="00612545" w:rsidRPr="00B0761A" w:rsidRDefault="00612545" w:rsidP="004D4C6B">
      <w:pPr>
        <w:pStyle w:val="PlainText"/>
        <w:outlineLvl w:val="0"/>
        <w:rPr>
          <w:rFonts w:ascii="Arial" w:eastAsia="ＭＳ 明朝" w:hAnsi="Arial" w:cs="Arial"/>
        </w:rPr>
      </w:pPr>
      <w:r w:rsidRPr="00B0761A">
        <w:rPr>
          <w:rFonts w:ascii="Arial" w:eastAsia="ＭＳ 明朝" w:hAnsi="Arial" w:cs="Arial"/>
        </w:rPr>
        <w:t>About the author</w:t>
      </w:r>
    </w:p>
    <w:p w14:paraId="2F89A007" w14:textId="77777777" w:rsidR="00612545" w:rsidRPr="00B0761A" w:rsidRDefault="00612545" w:rsidP="00781076">
      <w:pPr>
        <w:pStyle w:val="PlainText"/>
        <w:rPr>
          <w:rFonts w:ascii="Arial" w:eastAsia="ＭＳ 明朝" w:hAnsi="Arial" w:cs="Arial"/>
        </w:rPr>
      </w:pPr>
    </w:p>
    <w:p w14:paraId="4DCD0508" w14:textId="77777777" w:rsidR="00612545" w:rsidRPr="00B0761A" w:rsidRDefault="00612545" w:rsidP="00781076">
      <w:pPr>
        <w:pStyle w:val="PlainText"/>
        <w:rPr>
          <w:rFonts w:ascii="Arial" w:eastAsia="ＭＳ 明朝" w:hAnsi="Arial" w:cs="Arial"/>
        </w:rPr>
      </w:pPr>
      <w:r w:rsidRPr="00B0761A">
        <w:rPr>
          <w:rFonts w:ascii="Arial" w:eastAsia="ＭＳ 明朝" w:hAnsi="Arial" w:cs="Arial"/>
        </w:rPr>
        <w:t xml:space="preserve">E-mail:  </w:t>
      </w:r>
    </w:p>
    <w:p w14:paraId="4D46F19A" w14:textId="77777777" w:rsidR="00612545" w:rsidRPr="00B0761A" w:rsidRDefault="00612545" w:rsidP="00781076">
      <w:pPr>
        <w:pStyle w:val="PlainText"/>
        <w:rPr>
          <w:rFonts w:ascii="Arial" w:eastAsia="ＭＳ 明朝" w:hAnsi="Arial" w:cs="Arial"/>
        </w:rPr>
      </w:pPr>
    </w:p>
    <w:p w14:paraId="35AF77CA" w14:textId="77777777" w:rsidR="00612545" w:rsidRPr="00B0761A" w:rsidRDefault="00612545" w:rsidP="00781076">
      <w:pPr>
        <w:pStyle w:val="PlainText"/>
        <w:rPr>
          <w:rFonts w:ascii="Arial" w:eastAsia="ＭＳ 明朝" w:hAnsi="Arial" w:cs="Arial"/>
        </w:rPr>
      </w:pPr>
    </w:p>
    <w:p w14:paraId="279347DE" w14:textId="77777777" w:rsidR="00612545" w:rsidRPr="00B0761A" w:rsidRDefault="00612545" w:rsidP="004D4C6B">
      <w:pPr>
        <w:pStyle w:val="PlainText"/>
        <w:outlineLvl w:val="0"/>
        <w:rPr>
          <w:rFonts w:ascii="Arial" w:eastAsia="ＭＳ 明朝" w:hAnsi="Arial" w:cs="Arial"/>
        </w:rPr>
      </w:pPr>
      <w:r w:rsidRPr="00B0761A">
        <w:rPr>
          <w:rFonts w:ascii="Arial" w:eastAsia="ＭＳ 明朝" w:hAnsi="Arial" w:cs="Arial"/>
        </w:rPr>
        <w:t>Notes</w:t>
      </w:r>
    </w:p>
    <w:p w14:paraId="5838CE10" w14:textId="77777777" w:rsidR="00612545" w:rsidRPr="00B0761A" w:rsidRDefault="00612545" w:rsidP="00781076">
      <w:pPr>
        <w:pStyle w:val="PlainText"/>
        <w:rPr>
          <w:rFonts w:ascii="Arial" w:eastAsia="ＭＳ 明朝" w:hAnsi="Arial" w:cs="Arial"/>
        </w:rPr>
      </w:pPr>
    </w:p>
    <w:p w14:paraId="1646216B" w14:textId="77777777" w:rsidR="00612545" w:rsidRPr="00B0761A" w:rsidRDefault="00612545" w:rsidP="00781076">
      <w:pPr>
        <w:pStyle w:val="PlainText"/>
        <w:rPr>
          <w:rFonts w:ascii="Arial" w:eastAsia="ＭＳ 明朝" w:hAnsi="Arial" w:cs="Arial"/>
        </w:rPr>
      </w:pPr>
      <w:r w:rsidRPr="00B0761A">
        <w:rPr>
          <w:rFonts w:ascii="Arial" w:eastAsia="ＭＳ 明朝" w:hAnsi="Arial" w:cs="Arial"/>
        </w:rPr>
        <w:t xml:space="preserve">1. Author last name, year, pp. </w:t>
      </w:r>
      <w:proofErr w:type="spellStart"/>
      <w:r w:rsidRPr="00B0761A">
        <w:rPr>
          <w:rFonts w:ascii="Arial" w:eastAsia="ＭＳ 明朝" w:hAnsi="Arial" w:cs="Arial"/>
        </w:rPr>
        <w:t>nnn-nnn</w:t>
      </w:r>
      <w:proofErr w:type="spellEnd"/>
      <w:r w:rsidRPr="00B0761A">
        <w:rPr>
          <w:rFonts w:ascii="Arial" w:eastAsia="ＭＳ 明朝" w:hAnsi="Arial" w:cs="Arial"/>
        </w:rPr>
        <w:t>.</w:t>
      </w:r>
    </w:p>
    <w:p w14:paraId="1B7CC50A" w14:textId="77777777" w:rsidR="00612545" w:rsidRPr="00B0761A" w:rsidRDefault="00612545" w:rsidP="00781076">
      <w:pPr>
        <w:pStyle w:val="PlainText"/>
        <w:rPr>
          <w:rFonts w:ascii="Arial" w:eastAsia="ＭＳ 明朝" w:hAnsi="Arial" w:cs="Arial"/>
        </w:rPr>
      </w:pPr>
    </w:p>
    <w:p w14:paraId="1C9FC8D5" w14:textId="77777777" w:rsidR="00612545" w:rsidRPr="00B0761A" w:rsidRDefault="00612545" w:rsidP="00781076">
      <w:pPr>
        <w:pStyle w:val="PlainText"/>
        <w:rPr>
          <w:rFonts w:ascii="Arial" w:eastAsia="ＭＳ 明朝" w:hAnsi="Arial" w:cs="Arial"/>
        </w:rPr>
      </w:pPr>
    </w:p>
    <w:p w14:paraId="38E84FB2" w14:textId="77777777" w:rsidR="00612545" w:rsidRPr="00B0761A" w:rsidRDefault="00612545" w:rsidP="00781076">
      <w:pPr>
        <w:pStyle w:val="PlainText"/>
        <w:rPr>
          <w:rFonts w:ascii="Arial" w:eastAsia="ＭＳ 明朝" w:hAnsi="Arial" w:cs="Arial"/>
        </w:rPr>
      </w:pPr>
    </w:p>
    <w:p w14:paraId="434641F8" w14:textId="77777777" w:rsidR="00612545" w:rsidRPr="00B0761A" w:rsidRDefault="00612545" w:rsidP="004D4C6B">
      <w:pPr>
        <w:pStyle w:val="PlainText"/>
        <w:outlineLvl w:val="0"/>
        <w:rPr>
          <w:rFonts w:ascii="Arial" w:eastAsia="ＭＳ 明朝" w:hAnsi="Arial" w:cs="Arial"/>
          <w:b/>
        </w:rPr>
      </w:pPr>
      <w:r w:rsidRPr="00B0761A">
        <w:rPr>
          <w:rFonts w:ascii="Arial" w:eastAsia="ＭＳ 明朝" w:hAnsi="Arial" w:cs="Arial"/>
          <w:b/>
        </w:rPr>
        <w:t>References</w:t>
      </w:r>
    </w:p>
    <w:p w14:paraId="084B9EDA" w14:textId="77777777" w:rsidR="005534FB" w:rsidRPr="00B0761A" w:rsidRDefault="005534FB" w:rsidP="00781076">
      <w:pPr>
        <w:pStyle w:val="PlainText"/>
        <w:rPr>
          <w:rFonts w:ascii="Arial" w:eastAsia="ＭＳ 明朝" w:hAnsi="Arial" w:cs="Arial"/>
        </w:rPr>
      </w:pPr>
    </w:p>
    <w:p w14:paraId="47926300" w14:textId="77777777" w:rsidR="005D6BB1" w:rsidRPr="00B0761A" w:rsidRDefault="005534FB" w:rsidP="005D6BB1">
      <w:pPr>
        <w:pStyle w:val="Bibliography"/>
        <w:rPr>
          <w:rFonts w:ascii="Arial" w:hAnsi="Arial" w:cs="Arial"/>
        </w:rPr>
      </w:pPr>
      <w:r w:rsidRPr="00B0761A">
        <w:rPr>
          <w:rFonts w:ascii="Arial" w:eastAsia="ＭＳ 明朝" w:hAnsi="Arial" w:cs="Arial"/>
        </w:rPr>
        <w:fldChar w:fldCharType="begin"/>
      </w:r>
      <w:r w:rsidR="000F6A43" w:rsidRPr="00B0761A">
        <w:rPr>
          <w:rFonts w:ascii="Arial" w:eastAsia="ＭＳ 明朝" w:hAnsi="Arial" w:cs="Arial"/>
        </w:rPr>
        <w:instrText xml:space="preserve"> ADDIN ZOTERO_BIBL {"custom":[]} CSL_BIBLIOGRAPHY </w:instrText>
      </w:r>
      <w:r w:rsidRPr="00B0761A">
        <w:rPr>
          <w:rFonts w:ascii="Arial" w:eastAsia="ＭＳ 明朝" w:hAnsi="Arial" w:cs="Arial"/>
        </w:rPr>
        <w:fldChar w:fldCharType="separate"/>
      </w:r>
      <w:r w:rsidR="005D6BB1" w:rsidRPr="00B0761A">
        <w:rPr>
          <w:rFonts w:ascii="Arial" w:hAnsi="Arial" w:cs="Arial"/>
        </w:rPr>
        <w:t xml:space="preserve">Samir Abuznaid, 2006. “Islam and management: What can be </w:t>
      </w:r>
      <w:proofErr w:type="gramStart"/>
      <w:r w:rsidR="005D6BB1" w:rsidRPr="00B0761A">
        <w:rPr>
          <w:rFonts w:ascii="Arial" w:hAnsi="Arial" w:cs="Arial"/>
        </w:rPr>
        <w:t>learned?,</w:t>
      </w:r>
      <w:proofErr w:type="gramEnd"/>
      <w:r w:rsidR="005D6BB1" w:rsidRPr="00B0761A">
        <w:rPr>
          <w:rFonts w:ascii="Arial" w:hAnsi="Arial" w:cs="Arial"/>
        </w:rPr>
        <w:t xml:space="preserve">” </w:t>
      </w:r>
      <w:r w:rsidR="005D6BB1" w:rsidRPr="00B0761A">
        <w:rPr>
          <w:rFonts w:ascii="Arial" w:hAnsi="Arial" w:cs="Arial"/>
          <w:i/>
          <w:iCs/>
        </w:rPr>
        <w:t>Thunderbird International Business Review</w:t>
      </w:r>
      <w:r w:rsidR="005D6BB1" w:rsidRPr="00B0761A">
        <w:rPr>
          <w:rFonts w:ascii="Arial" w:hAnsi="Arial" w:cs="Arial"/>
        </w:rPr>
        <w:t>, volume 48, number 1, pp. 125–139.</w:t>
      </w:r>
    </w:p>
    <w:p w14:paraId="55ECCDD7" w14:textId="77777777" w:rsidR="005D6BB1" w:rsidRPr="00B0761A" w:rsidRDefault="005D6BB1" w:rsidP="005D6BB1">
      <w:pPr>
        <w:pStyle w:val="Bibliography"/>
        <w:rPr>
          <w:rFonts w:ascii="Arial" w:hAnsi="Arial" w:cs="Arial"/>
        </w:rPr>
      </w:pPr>
      <w:r w:rsidRPr="00B0761A">
        <w:rPr>
          <w:rFonts w:ascii="Arial" w:hAnsi="Arial" w:cs="Arial"/>
        </w:rPr>
        <w:lastRenderedPageBreak/>
        <w:t xml:space="preserve">Abdulrahman E. A. Al Lily, 2011. “On line and under veil: Technology-facilitated communication and Saudi female experience within academia,” </w:t>
      </w:r>
      <w:r w:rsidRPr="00B0761A">
        <w:rPr>
          <w:rFonts w:ascii="Arial" w:hAnsi="Arial" w:cs="Arial"/>
          <w:i/>
          <w:iCs/>
        </w:rPr>
        <w:t>Technology in Society</w:t>
      </w:r>
      <w:r w:rsidRPr="00B0761A">
        <w:rPr>
          <w:rFonts w:ascii="Arial" w:hAnsi="Arial" w:cs="Arial"/>
        </w:rPr>
        <w:t>, volume 33, number 1–2, pp. 119–127.</w:t>
      </w:r>
    </w:p>
    <w:p w14:paraId="78A19EF2" w14:textId="77777777" w:rsidR="005D6BB1" w:rsidRPr="00B0761A" w:rsidRDefault="005D6BB1" w:rsidP="005D6BB1">
      <w:pPr>
        <w:pStyle w:val="Bibliography"/>
        <w:rPr>
          <w:rFonts w:ascii="Arial" w:hAnsi="Arial" w:cs="Arial"/>
        </w:rPr>
      </w:pPr>
      <w:r w:rsidRPr="00B0761A">
        <w:rPr>
          <w:rFonts w:ascii="Arial" w:hAnsi="Arial" w:cs="Arial"/>
        </w:rPr>
        <w:t xml:space="preserve">Khaled Saleh Al Omoush, Saad Ghaleb Yaseen and Mohammad Atwah Alma’aitah, 2012. “The impact of Arab cultural values on online social networking: The case of Facebook,” </w:t>
      </w:r>
      <w:r w:rsidRPr="00B0761A">
        <w:rPr>
          <w:rFonts w:ascii="Arial" w:hAnsi="Arial" w:cs="Arial"/>
          <w:i/>
          <w:iCs/>
        </w:rPr>
        <w:t>Computers in Human Behavior</w:t>
      </w:r>
      <w:r w:rsidRPr="00B0761A">
        <w:rPr>
          <w:rFonts w:ascii="Arial" w:hAnsi="Arial" w:cs="Arial"/>
        </w:rPr>
        <w:t>, volume 28, number 6, pp. 2387–2399.</w:t>
      </w:r>
    </w:p>
    <w:p w14:paraId="6B5BB50E" w14:textId="77777777" w:rsidR="005D6BB1" w:rsidRPr="00B0761A" w:rsidRDefault="005D6BB1" w:rsidP="005D6BB1">
      <w:pPr>
        <w:pStyle w:val="Bibliography"/>
        <w:rPr>
          <w:rFonts w:ascii="Arial" w:hAnsi="Arial" w:cs="Arial"/>
        </w:rPr>
      </w:pPr>
      <w:r w:rsidRPr="00B0761A">
        <w:rPr>
          <w:rFonts w:ascii="Arial" w:hAnsi="Arial" w:cs="Arial"/>
        </w:rPr>
        <w:t xml:space="preserve">Mansur Aliyu, Murni Mahmud and Abu Osman Md Tap, 2013. “Features influencing Islamic websites use: A Muslim user perspective,” </w:t>
      </w:r>
      <w:r w:rsidRPr="00B0761A">
        <w:rPr>
          <w:rFonts w:ascii="Arial" w:hAnsi="Arial" w:cs="Arial"/>
          <w:i/>
          <w:iCs/>
        </w:rPr>
        <w:t>Intellectual Discourse</w:t>
      </w:r>
      <w:r w:rsidRPr="00B0761A">
        <w:rPr>
          <w:rFonts w:ascii="Arial" w:hAnsi="Arial" w:cs="Arial"/>
        </w:rPr>
        <w:t>, volume 21, number 1, at http://journals.iium.edu.my/intdiscourse/index.php/islam/article/view/367, accessed: 6 September 2016.</w:t>
      </w:r>
    </w:p>
    <w:p w14:paraId="383DBFC4" w14:textId="77777777" w:rsidR="005D6BB1" w:rsidRPr="00B0761A" w:rsidRDefault="005D6BB1" w:rsidP="005D6BB1">
      <w:pPr>
        <w:pStyle w:val="Bibliography"/>
        <w:rPr>
          <w:rFonts w:ascii="Arial" w:hAnsi="Arial" w:cs="Arial"/>
        </w:rPr>
      </w:pPr>
      <w:r w:rsidRPr="00B0761A">
        <w:rPr>
          <w:rFonts w:ascii="Arial" w:hAnsi="Arial" w:cs="Arial"/>
        </w:rPr>
        <w:t xml:space="preserve">Yeslam Al-Saggaf, 2011. “Saudi Females on Facebook: An Ethnographic Study,” </w:t>
      </w:r>
      <w:r w:rsidRPr="00B0761A">
        <w:rPr>
          <w:rFonts w:ascii="Arial" w:hAnsi="Arial" w:cs="Arial"/>
          <w:i/>
          <w:iCs/>
        </w:rPr>
        <w:t>International Journal of Emerging Technologies and Society</w:t>
      </w:r>
      <w:r w:rsidRPr="00B0761A">
        <w:rPr>
          <w:rFonts w:ascii="Arial" w:hAnsi="Arial" w:cs="Arial"/>
        </w:rPr>
        <w:t>, volume 9, number 1, pp. 1--19.</w:t>
      </w:r>
    </w:p>
    <w:p w14:paraId="33F28869" w14:textId="77777777" w:rsidR="005D6BB1" w:rsidRPr="00B0761A" w:rsidRDefault="005D6BB1" w:rsidP="005D6BB1">
      <w:pPr>
        <w:pStyle w:val="Bibliography"/>
        <w:rPr>
          <w:rFonts w:ascii="Arial" w:hAnsi="Arial" w:cs="Arial"/>
        </w:rPr>
      </w:pPr>
      <w:r w:rsidRPr="00B0761A">
        <w:rPr>
          <w:rFonts w:ascii="Arial" w:hAnsi="Arial" w:cs="Arial"/>
        </w:rPr>
        <w:t xml:space="preserve">Yeslam Al-Saggaf, 2004. “The effect of online community on offline community in Saudi Arabia,” </w:t>
      </w:r>
      <w:r w:rsidRPr="00B0761A">
        <w:rPr>
          <w:rFonts w:ascii="Arial" w:hAnsi="Arial" w:cs="Arial"/>
          <w:i/>
          <w:iCs/>
        </w:rPr>
        <w:t>The Electronic Journal of Information Systems in Developing Countries</w:t>
      </w:r>
      <w:r w:rsidRPr="00B0761A">
        <w:rPr>
          <w:rFonts w:ascii="Arial" w:hAnsi="Arial" w:cs="Arial"/>
        </w:rPr>
        <w:t>, volume 16, number 2, pp. 1–16.</w:t>
      </w:r>
    </w:p>
    <w:p w14:paraId="7A68058C" w14:textId="77777777" w:rsidR="005D6BB1" w:rsidRPr="00B0761A" w:rsidRDefault="005D6BB1" w:rsidP="005D6BB1">
      <w:pPr>
        <w:pStyle w:val="Bibliography"/>
        <w:rPr>
          <w:rFonts w:ascii="Arial" w:hAnsi="Arial" w:cs="Arial"/>
        </w:rPr>
      </w:pPr>
      <w:r w:rsidRPr="00B0761A">
        <w:rPr>
          <w:rFonts w:ascii="Arial" w:hAnsi="Arial" w:cs="Arial"/>
        </w:rPr>
        <w:t xml:space="preserve">Simon Attfield, Gabriella Kazai, Mounia Lalmas and Benjamin Piwowarski, 2011. “Towards a science of user engagement (position paper),” In: D. Carmel, V. Josifovski and Y. Maarek (editors). </w:t>
      </w:r>
      <w:r w:rsidRPr="00B0761A">
        <w:rPr>
          <w:rFonts w:ascii="Arial" w:hAnsi="Arial" w:cs="Arial"/>
          <w:i/>
          <w:iCs/>
        </w:rPr>
        <w:t>WSDM 2011 Workshop on User Modelling for Web Applications (UMWA 2011)</w:t>
      </w:r>
      <w:r w:rsidRPr="00B0761A">
        <w:rPr>
          <w:rFonts w:ascii="Arial" w:hAnsi="Arial" w:cs="Arial"/>
        </w:rPr>
        <w:t>, Hong Kong, China: ACM, at http://www.dcs.gla.ac.uk/~mounia/Papers/engagement.pdf, accessed: 30 August 2016.</w:t>
      </w:r>
    </w:p>
    <w:p w14:paraId="03A9D129" w14:textId="77777777" w:rsidR="005D6BB1" w:rsidRPr="00B0761A" w:rsidRDefault="005D6BB1" w:rsidP="005D6BB1">
      <w:pPr>
        <w:pStyle w:val="Bibliography"/>
        <w:rPr>
          <w:rFonts w:ascii="Arial" w:hAnsi="Arial" w:cs="Arial"/>
        </w:rPr>
      </w:pPr>
      <w:r w:rsidRPr="00B0761A">
        <w:rPr>
          <w:rFonts w:ascii="Arial" w:hAnsi="Arial" w:cs="Arial"/>
        </w:rPr>
        <w:t xml:space="preserve">Reem Bassiouney, 2009. </w:t>
      </w:r>
      <w:r w:rsidRPr="00B0761A">
        <w:rPr>
          <w:rFonts w:ascii="Arial" w:hAnsi="Arial" w:cs="Arial"/>
          <w:i/>
          <w:iCs/>
        </w:rPr>
        <w:t>Arabic sociolinguistics</w:t>
      </w:r>
      <w:r w:rsidRPr="00B0761A">
        <w:rPr>
          <w:rFonts w:ascii="Arial" w:hAnsi="Arial" w:cs="Arial"/>
        </w:rPr>
        <w:t>, Edinburgh, Scotland: Edinburgh University Press.</w:t>
      </w:r>
    </w:p>
    <w:p w14:paraId="24C9CAC4" w14:textId="77777777" w:rsidR="005D6BB1" w:rsidRPr="00B0761A" w:rsidRDefault="005D6BB1" w:rsidP="005D6BB1">
      <w:pPr>
        <w:pStyle w:val="Bibliography"/>
        <w:rPr>
          <w:rFonts w:ascii="Arial" w:hAnsi="Arial" w:cs="Arial"/>
        </w:rPr>
      </w:pPr>
      <w:r w:rsidRPr="00B0761A">
        <w:rPr>
          <w:rFonts w:ascii="Arial" w:hAnsi="Arial" w:cs="Arial"/>
        </w:rPr>
        <w:t xml:space="preserve">Patricia Bazeley, 2013. </w:t>
      </w:r>
      <w:r w:rsidRPr="00B0761A">
        <w:rPr>
          <w:rFonts w:ascii="Arial" w:hAnsi="Arial" w:cs="Arial"/>
          <w:i/>
          <w:iCs/>
        </w:rPr>
        <w:t>Qualitative data analysis: Practical strategies</w:t>
      </w:r>
      <w:r w:rsidRPr="00B0761A">
        <w:rPr>
          <w:rFonts w:ascii="Arial" w:hAnsi="Arial" w:cs="Arial"/>
        </w:rPr>
        <w:t>, London, UK: SAGE Publications.</w:t>
      </w:r>
    </w:p>
    <w:p w14:paraId="6C7495DF" w14:textId="77777777" w:rsidR="005D6BB1" w:rsidRPr="00B0761A" w:rsidRDefault="005D6BB1" w:rsidP="005D6BB1">
      <w:pPr>
        <w:pStyle w:val="Bibliography"/>
        <w:rPr>
          <w:rFonts w:ascii="Arial" w:hAnsi="Arial" w:cs="Arial"/>
        </w:rPr>
      </w:pPr>
      <w:r w:rsidRPr="00B0761A">
        <w:rPr>
          <w:rFonts w:ascii="Arial" w:hAnsi="Arial" w:cs="Arial"/>
        </w:rPr>
        <w:t xml:space="preserve">Fabrício Benevenuto, Tiago Rodrigues, Meeyoung Cha and Virgílio A. F. Almeida, 2009. “Characterizing user behavior in online social networks,” In: A. Feldmann and L. Mathy (editors). </w:t>
      </w:r>
      <w:r w:rsidRPr="00B0761A">
        <w:rPr>
          <w:rFonts w:ascii="Arial" w:hAnsi="Arial" w:cs="Arial"/>
          <w:i/>
          <w:iCs/>
        </w:rPr>
        <w:t>Proceedings of the 9th ACM SIGCOMM Internet Measurement Conference (IMC 2009)</w:t>
      </w:r>
      <w:r w:rsidRPr="00B0761A">
        <w:rPr>
          <w:rFonts w:ascii="Arial" w:hAnsi="Arial" w:cs="Arial"/>
        </w:rPr>
        <w:t>, Chicago, Illinois, USA: ACM, pp. 49--62.</w:t>
      </w:r>
    </w:p>
    <w:p w14:paraId="4FA66F97" w14:textId="77777777" w:rsidR="005D6BB1" w:rsidRPr="00B0761A" w:rsidRDefault="005D6BB1" w:rsidP="005D6BB1">
      <w:pPr>
        <w:pStyle w:val="Bibliography"/>
        <w:rPr>
          <w:rFonts w:ascii="Arial" w:hAnsi="Arial" w:cs="Arial"/>
        </w:rPr>
      </w:pPr>
      <w:r w:rsidRPr="00B0761A">
        <w:rPr>
          <w:rFonts w:ascii="Arial" w:hAnsi="Arial" w:cs="Arial"/>
        </w:rPr>
        <w:t xml:space="preserve">Stephen Bochner, 1994. “Cross-cultural differences in the self concept: A test of Hofstede’s individualism/collectivism distinction,” </w:t>
      </w:r>
      <w:r w:rsidRPr="00B0761A">
        <w:rPr>
          <w:rFonts w:ascii="Arial" w:hAnsi="Arial" w:cs="Arial"/>
          <w:i/>
          <w:iCs/>
        </w:rPr>
        <w:t>Journal of Cross-Cultural Psychology</w:t>
      </w:r>
      <w:r w:rsidRPr="00B0761A">
        <w:rPr>
          <w:rFonts w:ascii="Arial" w:hAnsi="Arial" w:cs="Arial"/>
        </w:rPr>
        <w:t>, volume 25, number 2, pp. 273–283.</w:t>
      </w:r>
    </w:p>
    <w:p w14:paraId="3F13DD21" w14:textId="77777777" w:rsidR="005D6BB1" w:rsidRPr="00B0761A" w:rsidRDefault="005D6BB1" w:rsidP="005D6BB1">
      <w:pPr>
        <w:pStyle w:val="Bibliography"/>
        <w:rPr>
          <w:rFonts w:ascii="Arial" w:hAnsi="Arial" w:cs="Arial"/>
        </w:rPr>
      </w:pPr>
      <w:r w:rsidRPr="00B0761A">
        <w:rPr>
          <w:rFonts w:ascii="Arial" w:hAnsi="Arial" w:cs="Arial"/>
        </w:rPr>
        <w:t xml:space="preserve">Robert Bontempo, Sharon Lobel and Harry Triandis, 1990. “Compliance and Value Internalization in Brazil and the U.S.: Effects of Allocentrism and Anonymity,” </w:t>
      </w:r>
      <w:r w:rsidRPr="00B0761A">
        <w:rPr>
          <w:rFonts w:ascii="Arial" w:hAnsi="Arial" w:cs="Arial"/>
          <w:i/>
          <w:iCs/>
        </w:rPr>
        <w:t>Journal of Cross-Cultural Psychology</w:t>
      </w:r>
      <w:r w:rsidRPr="00B0761A">
        <w:rPr>
          <w:rFonts w:ascii="Arial" w:hAnsi="Arial" w:cs="Arial"/>
        </w:rPr>
        <w:t>, volume 21, number 2, pp. 200–213.</w:t>
      </w:r>
    </w:p>
    <w:p w14:paraId="78171CB1" w14:textId="77777777" w:rsidR="005D6BB1" w:rsidRPr="00B0761A" w:rsidRDefault="005D6BB1" w:rsidP="005D6BB1">
      <w:pPr>
        <w:pStyle w:val="Bibliography"/>
        <w:rPr>
          <w:rFonts w:ascii="Arial" w:hAnsi="Arial" w:cs="Arial"/>
        </w:rPr>
      </w:pPr>
      <w:r w:rsidRPr="00B0761A">
        <w:rPr>
          <w:rFonts w:ascii="Arial" w:hAnsi="Arial" w:cs="Arial"/>
        </w:rPr>
        <w:t xml:space="preserve">Danah M. Boyd and Nicole B. Ellison, 2007. “Social network sites: Definition, history, and scholarship,” </w:t>
      </w:r>
      <w:r w:rsidRPr="00B0761A">
        <w:rPr>
          <w:rFonts w:ascii="Arial" w:hAnsi="Arial" w:cs="Arial"/>
          <w:i/>
          <w:iCs/>
        </w:rPr>
        <w:t>Journal of Computer-Mediated Communication</w:t>
      </w:r>
      <w:r w:rsidRPr="00B0761A">
        <w:rPr>
          <w:rFonts w:ascii="Arial" w:hAnsi="Arial" w:cs="Arial"/>
        </w:rPr>
        <w:t>, volume 13, number 1, pp. 210–230.</w:t>
      </w:r>
    </w:p>
    <w:p w14:paraId="29B4AD1C" w14:textId="77777777" w:rsidR="005D6BB1" w:rsidRPr="00B0761A" w:rsidRDefault="005D6BB1" w:rsidP="005D6BB1">
      <w:pPr>
        <w:pStyle w:val="Bibliography"/>
        <w:rPr>
          <w:rFonts w:ascii="Arial" w:hAnsi="Arial" w:cs="Arial"/>
        </w:rPr>
      </w:pPr>
      <w:r w:rsidRPr="00B0761A">
        <w:rPr>
          <w:rFonts w:ascii="Arial" w:hAnsi="Arial" w:cs="Arial"/>
        </w:rPr>
        <w:t>CDSI, 2015. “Population by gender, age groups and nationality (Saudi/non-Saudi),” at http://www.cdsi.gov.sa/en/4068, accessed: 8 August 2016.</w:t>
      </w:r>
    </w:p>
    <w:p w14:paraId="1361D9ED" w14:textId="77777777" w:rsidR="005D6BB1" w:rsidRPr="00B0761A" w:rsidRDefault="005D6BB1" w:rsidP="005D6BB1">
      <w:pPr>
        <w:pStyle w:val="Bibliography"/>
        <w:rPr>
          <w:rFonts w:ascii="Arial" w:hAnsi="Arial" w:cs="Arial"/>
        </w:rPr>
      </w:pPr>
      <w:r w:rsidRPr="00B0761A">
        <w:rPr>
          <w:rFonts w:ascii="Arial" w:hAnsi="Arial" w:cs="Arial"/>
        </w:rPr>
        <w:t xml:space="preserve">Winberg Chai edAA, 2005. </w:t>
      </w:r>
      <w:r w:rsidRPr="00B0761A">
        <w:rPr>
          <w:rFonts w:ascii="Arial" w:hAnsi="Arial" w:cs="Arial"/>
          <w:i/>
          <w:iCs/>
        </w:rPr>
        <w:t>Saudi Arabia: A modern reader</w:t>
      </w:r>
      <w:r w:rsidRPr="00B0761A">
        <w:rPr>
          <w:rFonts w:ascii="Arial" w:hAnsi="Arial" w:cs="Arial"/>
        </w:rPr>
        <w:t>, Indianapolis, Indiana, USA: University of Indianapolis Press.</w:t>
      </w:r>
    </w:p>
    <w:p w14:paraId="2BF208E7" w14:textId="77777777" w:rsidR="005D6BB1" w:rsidRPr="00B0761A" w:rsidRDefault="005D6BB1" w:rsidP="005D6BB1">
      <w:pPr>
        <w:pStyle w:val="Bibliography"/>
        <w:rPr>
          <w:rFonts w:ascii="Arial" w:hAnsi="Arial" w:cs="Arial"/>
        </w:rPr>
      </w:pPr>
      <w:r w:rsidRPr="00B0761A">
        <w:rPr>
          <w:rFonts w:ascii="Arial" w:hAnsi="Arial" w:cs="Arial"/>
        </w:rPr>
        <w:lastRenderedPageBreak/>
        <w:t xml:space="preserve">Mary Chayko, 2008. </w:t>
      </w:r>
      <w:r w:rsidRPr="00B0761A">
        <w:rPr>
          <w:rFonts w:ascii="Arial" w:hAnsi="Arial" w:cs="Arial"/>
          <w:i/>
          <w:iCs/>
        </w:rPr>
        <w:t>Portable communities: The social dynamics of online and mobile connectedness</w:t>
      </w:r>
      <w:r w:rsidRPr="00B0761A">
        <w:rPr>
          <w:rFonts w:ascii="Arial" w:hAnsi="Arial" w:cs="Arial"/>
        </w:rPr>
        <w:t>, Albany, New York, USA: SUNY Press.</w:t>
      </w:r>
    </w:p>
    <w:p w14:paraId="7F4C5B68" w14:textId="77777777" w:rsidR="005D6BB1" w:rsidRPr="00B0761A" w:rsidRDefault="005D6BB1" w:rsidP="005D6BB1">
      <w:pPr>
        <w:pStyle w:val="Bibliography"/>
        <w:rPr>
          <w:rFonts w:ascii="Arial" w:hAnsi="Arial" w:cs="Arial"/>
        </w:rPr>
      </w:pPr>
      <w:r w:rsidRPr="00B0761A">
        <w:rPr>
          <w:rFonts w:ascii="Arial" w:hAnsi="Arial" w:cs="Arial"/>
        </w:rPr>
        <w:t xml:space="preserve">CITC, 2014. </w:t>
      </w:r>
      <w:r w:rsidRPr="00B0761A">
        <w:rPr>
          <w:rFonts w:ascii="Arial" w:hAnsi="Arial" w:cs="Arial"/>
          <w:i/>
          <w:iCs/>
        </w:rPr>
        <w:t>Annual report 2014</w:t>
      </w:r>
      <w:r w:rsidRPr="00B0761A">
        <w:rPr>
          <w:rFonts w:ascii="Arial" w:hAnsi="Arial" w:cs="Arial"/>
        </w:rPr>
        <w:t>, Communications and Information Technology Commission of Saudi Arabia, at http://www.citc.gov.sa/en/reportsandstudies/Reports/Documents/PR_REP_010Eng.pdf, accessed: 8 August 2016.</w:t>
      </w:r>
    </w:p>
    <w:p w14:paraId="2F5BAEA7" w14:textId="77777777" w:rsidR="005D6BB1" w:rsidRPr="00B0761A" w:rsidRDefault="005D6BB1" w:rsidP="005D6BB1">
      <w:pPr>
        <w:pStyle w:val="Bibliography"/>
        <w:rPr>
          <w:rFonts w:ascii="Arial" w:hAnsi="Arial" w:cs="Arial"/>
        </w:rPr>
      </w:pPr>
      <w:r w:rsidRPr="00B0761A">
        <w:rPr>
          <w:rFonts w:ascii="Arial" w:hAnsi="Arial" w:cs="Arial"/>
        </w:rPr>
        <w:t xml:space="preserve">CMO Survey, 2014. </w:t>
      </w:r>
      <w:r w:rsidRPr="00B0761A">
        <w:rPr>
          <w:rFonts w:ascii="Arial" w:hAnsi="Arial" w:cs="Arial"/>
          <w:i/>
          <w:iCs/>
        </w:rPr>
        <w:t>CMO Survey report: Highlights and insights</w:t>
      </w:r>
      <w:r w:rsidRPr="00B0761A">
        <w:rPr>
          <w:rFonts w:ascii="Arial" w:hAnsi="Arial" w:cs="Arial"/>
        </w:rPr>
        <w:t>, at https://cmosurvey.org/wp-content/uploads/sites/11/2014/09/The_CMO_Survey-Highlights_and_Insights-Aug-2014.pdf, accessed: 30 August 2016.</w:t>
      </w:r>
    </w:p>
    <w:p w14:paraId="6B47F889" w14:textId="77777777" w:rsidR="005D6BB1" w:rsidRPr="00B0761A" w:rsidRDefault="005D6BB1" w:rsidP="005D6BB1">
      <w:pPr>
        <w:pStyle w:val="Bibliography"/>
        <w:rPr>
          <w:rFonts w:ascii="Arial" w:hAnsi="Arial" w:cs="Arial"/>
        </w:rPr>
      </w:pPr>
      <w:r w:rsidRPr="00B0761A">
        <w:rPr>
          <w:rFonts w:ascii="Arial" w:hAnsi="Arial" w:cs="Arial"/>
        </w:rPr>
        <w:t xml:space="preserve">Alan Cooper, 1999. </w:t>
      </w:r>
      <w:r w:rsidRPr="00B0761A">
        <w:rPr>
          <w:rFonts w:ascii="Arial" w:hAnsi="Arial" w:cs="Arial"/>
          <w:i/>
          <w:iCs/>
        </w:rPr>
        <w:t>The inmates are running the asylum: Why high-tech products drive us crazy and how to restore the sanity</w:t>
      </w:r>
      <w:r w:rsidRPr="00B0761A">
        <w:rPr>
          <w:rFonts w:ascii="Arial" w:hAnsi="Arial" w:cs="Arial"/>
        </w:rPr>
        <w:t>, SAMS.</w:t>
      </w:r>
    </w:p>
    <w:p w14:paraId="43167EA1" w14:textId="77777777" w:rsidR="005D6BB1" w:rsidRPr="00B0761A" w:rsidRDefault="005D6BB1" w:rsidP="005D6BB1">
      <w:pPr>
        <w:pStyle w:val="Bibliography"/>
        <w:rPr>
          <w:rFonts w:ascii="Arial" w:hAnsi="Arial" w:cs="Arial"/>
        </w:rPr>
      </w:pPr>
      <w:r w:rsidRPr="00B0761A">
        <w:rPr>
          <w:rFonts w:ascii="Arial" w:hAnsi="Arial" w:cs="Arial"/>
        </w:rPr>
        <w:t xml:space="preserve">Kadir H. Din, 1989. “Islam and tourism,” </w:t>
      </w:r>
      <w:r w:rsidRPr="00B0761A">
        <w:rPr>
          <w:rFonts w:ascii="Arial" w:hAnsi="Arial" w:cs="Arial"/>
          <w:i/>
          <w:iCs/>
        </w:rPr>
        <w:t>Annals of Tourism Research</w:t>
      </w:r>
      <w:r w:rsidRPr="00B0761A">
        <w:rPr>
          <w:rFonts w:ascii="Arial" w:hAnsi="Arial" w:cs="Arial"/>
        </w:rPr>
        <w:t>, volume 16, number 4, pp. 542–563.</w:t>
      </w:r>
    </w:p>
    <w:p w14:paraId="5104BED4" w14:textId="77777777" w:rsidR="005D6BB1" w:rsidRPr="00B0761A" w:rsidRDefault="005D6BB1" w:rsidP="005D6BB1">
      <w:pPr>
        <w:pStyle w:val="Bibliography"/>
        <w:rPr>
          <w:rFonts w:ascii="Arial" w:hAnsi="Arial" w:cs="Arial"/>
        </w:rPr>
      </w:pPr>
      <w:r w:rsidRPr="00B0761A">
        <w:rPr>
          <w:rFonts w:ascii="Arial" w:hAnsi="Arial" w:cs="Arial"/>
        </w:rPr>
        <w:t>GO-Gulf, 2013. “Social media usage in Middle East — Statistics and trends,” at http://www.go-gulf.ae/blog/social-media-middle-east/.</w:t>
      </w:r>
    </w:p>
    <w:p w14:paraId="3E19AAC6" w14:textId="77777777" w:rsidR="005D6BB1" w:rsidRPr="00B0761A" w:rsidRDefault="005D6BB1" w:rsidP="005D6BB1">
      <w:pPr>
        <w:pStyle w:val="Bibliography"/>
        <w:rPr>
          <w:rFonts w:ascii="Arial" w:hAnsi="Arial" w:cs="Arial"/>
        </w:rPr>
      </w:pPr>
      <w:r w:rsidRPr="00B0761A">
        <w:rPr>
          <w:rFonts w:ascii="Arial" w:hAnsi="Arial" w:cs="Arial"/>
        </w:rPr>
        <w:t xml:space="preserve">William B. Gudykunst, Stella Ting-Toomey and Elizabeth Chua, 1988. </w:t>
      </w:r>
      <w:r w:rsidRPr="00B0761A">
        <w:rPr>
          <w:rFonts w:ascii="Arial" w:hAnsi="Arial" w:cs="Arial"/>
          <w:i/>
          <w:iCs/>
        </w:rPr>
        <w:t>Culture and interpersonal communication</w:t>
      </w:r>
      <w:r w:rsidRPr="00B0761A">
        <w:rPr>
          <w:rFonts w:ascii="Arial" w:hAnsi="Arial" w:cs="Arial"/>
        </w:rPr>
        <w:t>, London, UK: Sage Publications.</w:t>
      </w:r>
    </w:p>
    <w:p w14:paraId="79B94D03" w14:textId="77777777" w:rsidR="005D6BB1" w:rsidRPr="00B0761A" w:rsidRDefault="005D6BB1" w:rsidP="005D6BB1">
      <w:pPr>
        <w:pStyle w:val="Bibliography"/>
        <w:rPr>
          <w:rFonts w:ascii="Arial" w:hAnsi="Arial" w:cs="Arial"/>
        </w:rPr>
      </w:pPr>
      <w:r w:rsidRPr="00B0761A">
        <w:rPr>
          <w:rFonts w:ascii="Arial" w:hAnsi="Arial" w:cs="Arial"/>
        </w:rPr>
        <w:t xml:space="preserve">Edward Twitchell Hall, 1976. </w:t>
      </w:r>
      <w:r w:rsidRPr="00B0761A">
        <w:rPr>
          <w:rFonts w:ascii="Arial" w:hAnsi="Arial" w:cs="Arial"/>
          <w:i/>
          <w:iCs/>
        </w:rPr>
        <w:t>Beyond culture</w:t>
      </w:r>
      <w:r w:rsidRPr="00B0761A">
        <w:rPr>
          <w:rFonts w:ascii="Arial" w:hAnsi="Arial" w:cs="Arial"/>
        </w:rPr>
        <w:t>, Garden City, New York, USA: Anchor Press.</w:t>
      </w:r>
    </w:p>
    <w:p w14:paraId="54CC592F" w14:textId="77777777" w:rsidR="005D6BB1" w:rsidRPr="00B0761A" w:rsidRDefault="005D6BB1" w:rsidP="005D6BB1">
      <w:pPr>
        <w:pStyle w:val="Bibliography"/>
        <w:rPr>
          <w:rFonts w:ascii="Arial" w:hAnsi="Arial" w:cs="Arial"/>
        </w:rPr>
      </w:pPr>
      <w:r w:rsidRPr="00B0761A">
        <w:rPr>
          <w:rFonts w:ascii="Arial" w:hAnsi="Arial" w:cs="Arial"/>
        </w:rPr>
        <w:t xml:space="preserve">Geert Hofstede, 2007. “Asian management in the 21st century,” </w:t>
      </w:r>
      <w:r w:rsidRPr="00B0761A">
        <w:rPr>
          <w:rFonts w:ascii="Arial" w:hAnsi="Arial" w:cs="Arial"/>
          <w:i/>
          <w:iCs/>
        </w:rPr>
        <w:t>Asia Pacific Journal of Management</w:t>
      </w:r>
      <w:r w:rsidRPr="00B0761A">
        <w:rPr>
          <w:rFonts w:ascii="Arial" w:hAnsi="Arial" w:cs="Arial"/>
        </w:rPr>
        <w:t>, volume 24, number 4, pp. 411–420.</w:t>
      </w:r>
    </w:p>
    <w:p w14:paraId="3E864BE5" w14:textId="77777777" w:rsidR="005D6BB1" w:rsidRPr="00B0761A" w:rsidRDefault="005D6BB1" w:rsidP="005D6BB1">
      <w:pPr>
        <w:pStyle w:val="Bibliography"/>
        <w:rPr>
          <w:rFonts w:ascii="Arial" w:hAnsi="Arial" w:cs="Arial"/>
        </w:rPr>
      </w:pPr>
      <w:r w:rsidRPr="00B0761A">
        <w:rPr>
          <w:rFonts w:ascii="Arial" w:hAnsi="Arial" w:cs="Arial"/>
        </w:rPr>
        <w:t xml:space="preserve">Geert Hofstede, 1984. “Cultural dimensions in management and planning,” </w:t>
      </w:r>
      <w:r w:rsidRPr="00B0761A">
        <w:rPr>
          <w:rFonts w:ascii="Arial" w:hAnsi="Arial" w:cs="Arial"/>
          <w:i/>
          <w:iCs/>
        </w:rPr>
        <w:t>Asia Pacific Journal of Management</w:t>
      </w:r>
      <w:r w:rsidRPr="00B0761A">
        <w:rPr>
          <w:rFonts w:ascii="Arial" w:hAnsi="Arial" w:cs="Arial"/>
        </w:rPr>
        <w:t>, volume 1, number 2, pp. 81–99.</w:t>
      </w:r>
    </w:p>
    <w:p w14:paraId="411A78A4" w14:textId="77777777" w:rsidR="005D6BB1" w:rsidRPr="00B0761A" w:rsidRDefault="005D6BB1" w:rsidP="005D6BB1">
      <w:pPr>
        <w:pStyle w:val="Bibliography"/>
        <w:rPr>
          <w:rFonts w:ascii="Arial" w:hAnsi="Arial" w:cs="Arial"/>
        </w:rPr>
      </w:pPr>
      <w:r w:rsidRPr="00B0761A">
        <w:rPr>
          <w:rFonts w:ascii="Arial" w:hAnsi="Arial" w:cs="Arial"/>
        </w:rPr>
        <w:t xml:space="preserve">Geert Hofstede, 1983. “The cultural relativity of organizational practices and theories,” </w:t>
      </w:r>
      <w:r w:rsidRPr="00B0761A">
        <w:rPr>
          <w:rFonts w:ascii="Arial" w:hAnsi="Arial" w:cs="Arial"/>
          <w:i/>
          <w:iCs/>
        </w:rPr>
        <w:t>Journal of International Business Studies</w:t>
      </w:r>
      <w:r w:rsidRPr="00B0761A">
        <w:rPr>
          <w:rFonts w:ascii="Arial" w:hAnsi="Arial" w:cs="Arial"/>
        </w:rPr>
        <w:t>, volume 14, number 2, pp. 75–89.</w:t>
      </w:r>
    </w:p>
    <w:p w14:paraId="2F930D5C" w14:textId="77777777" w:rsidR="005D6BB1" w:rsidRPr="00B0761A" w:rsidRDefault="005D6BB1" w:rsidP="005D6BB1">
      <w:pPr>
        <w:pStyle w:val="Bibliography"/>
        <w:rPr>
          <w:rFonts w:ascii="Arial" w:hAnsi="Arial" w:cs="Arial"/>
        </w:rPr>
      </w:pPr>
      <w:r w:rsidRPr="00B0761A">
        <w:rPr>
          <w:rFonts w:ascii="Arial" w:hAnsi="Arial" w:cs="Arial"/>
        </w:rPr>
        <w:t xml:space="preserve">Geert H. Hofstede, 1991. </w:t>
      </w:r>
      <w:r w:rsidRPr="00B0761A">
        <w:rPr>
          <w:rFonts w:ascii="Arial" w:hAnsi="Arial" w:cs="Arial"/>
          <w:i/>
          <w:iCs/>
        </w:rPr>
        <w:t>Cultures and organizations: Software of the mind</w:t>
      </w:r>
      <w:r w:rsidRPr="00B0761A">
        <w:rPr>
          <w:rFonts w:ascii="Arial" w:hAnsi="Arial" w:cs="Arial"/>
        </w:rPr>
        <w:t>, New York, USA: McGraw Hill.</w:t>
      </w:r>
    </w:p>
    <w:p w14:paraId="37745DD6" w14:textId="77777777" w:rsidR="005D6BB1" w:rsidRPr="00B0761A" w:rsidRDefault="005D6BB1" w:rsidP="005D6BB1">
      <w:pPr>
        <w:pStyle w:val="Bibliography"/>
        <w:rPr>
          <w:rFonts w:ascii="Arial" w:hAnsi="Arial" w:cs="Arial"/>
        </w:rPr>
      </w:pPr>
      <w:r w:rsidRPr="00B0761A">
        <w:rPr>
          <w:rFonts w:ascii="Arial" w:hAnsi="Arial" w:cs="Arial"/>
        </w:rPr>
        <w:t xml:space="preserve">Geert H. Hofstede, Gert Jan Hofstede and Michael Minkov, 2010. </w:t>
      </w:r>
      <w:r w:rsidRPr="00B0761A">
        <w:rPr>
          <w:rFonts w:ascii="Arial" w:hAnsi="Arial" w:cs="Arial"/>
          <w:i/>
          <w:iCs/>
        </w:rPr>
        <w:t>Cultures and organizations: Software of the mind</w:t>
      </w:r>
      <w:r w:rsidRPr="00B0761A">
        <w:rPr>
          <w:rFonts w:ascii="Arial" w:hAnsi="Arial" w:cs="Arial"/>
        </w:rPr>
        <w:t xml:space="preserve"> third., New York, USA: McGraw Hill.</w:t>
      </w:r>
    </w:p>
    <w:p w14:paraId="0640A54D" w14:textId="77777777" w:rsidR="005D6BB1" w:rsidRPr="00B0761A" w:rsidRDefault="005D6BB1" w:rsidP="005D6BB1">
      <w:pPr>
        <w:pStyle w:val="Bibliography"/>
        <w:rPr>
          <w:rFonts w:ascii="Arial" w:hAnsi="Arial" w:cs="Arial"/>
        </w:rPr>
      </w:pPr>
      <w:r w:rsidRPr="00B0761A">
        <w:rPr>
          <w:rFonts w:ascii="Arial" w:hAnsi="Arial" w:cs="Arial"/>
        </w:rPr>
        <w:t xml:space="preserve">Geert Hofstede and Gert Jan Hofstede, 2004. </w:t>
      </w:r>
      <w:r w:rsidRPr="00B0761A">
        <w:rPr>
          <w:rFonts w:ascii="Arial" w:hAnsi="Arial" w:cs="Arial"/>
          <w:i/>
          <w:iCs/>
        </w:rPr>
        <w:t xml:space="preserve">Cultures and </w:t>
      </w:r>
      <w:proofErr w:type="gramStart"/>
      <w:r w:rsidRPr="00B0761A">
        <w:rPr>
          <w:rFonts w:ascii="Arial" w:hAnsi="Arial" w:cs="Arial"/>
          <w:i/>
          <w:iCs/>
        </w:rPr>
        <w:t>Organizations :</w:t>
      </w:r>
      <w:proofErr w:type="gramEnd"/>
      <w:r w:rsidRPr="00B0761A">
        <w:rPr>
          <w:rFonts w:ascii="Arial" w:hAnsi="Arial" w:cs="Arial"/>
          <w:i/>
          <w:iCs/>
        </w:rPr>
        <w:t xml:space="preserve"> Software for the Mind: Software for the Mind</w:t>
      </w:r>
      <w:r w:rsidRPr="00B0761A">
        <w:rPr>
          <w:rFonts w:ascii="Arial" w:hAnsi="Arial" w:cs="Arial"/>
        </w:rPr>
        <w:t>, McGraw Hill.</w:t>
      </w:r>
    </w:p>
    <w:p w14:paraId="7912242E" w14:textId="77777777" w:rsidR="005D6BB1" w:rsidRPr="00B0761A" w:rsidRDefault="005D6BB1" w:rsidP="005D6BB1">
      <w:pPr>
        <w:pStyle w:val="Bibliography"/>
        <w:rPr>
          <w:rFonts w:ascii="Arial" w:hAnsi="Arial" w:cs="Arial"/>
        </w:rPr>
      </w:pPr>
      <w:r w:rsidRPr="00B0761A">
        <w:rPr>
          <w:rFonts w:ascii="Arial" w:hAnsi="Arial" w:cs="Arial"/>
        </w:rPr>
        <w:t xml:space="preserve">Hsien Chin Hu, 1944. “The Chinese concepts of ‘face,’” </w:t>
      </w:r>
      <w:r w:rsidRPr="00B0761A">
        <w:rPr>
          <w:rFonts w:ascii="Arial" w:hAnsi="Arial" w:cs="Arial"/>
          <w:i/>
          <w:iCs/>
        </w:rPr>
        <w:t>American Anthropologist</w:t>
      </w:r>
      <w:r w:rsidRPr="00B0761A">
        <w:rPr>
          <w:rFonts w:ascii="Arial" w:hAnsi="Arial" w:cs="Arial"/>
        </w:rPr>
        <w:t>, volume 46, number 1, pp. 45–64.</w:t>
      </w:r>
    </w:p>
    <w:p w14:paraId="4802F52B" w14:textId="77777777" w:rsidR="005D6BB1" w:rsidRPr="00B0761A" w:rsidRDefault="005D6BB1" w:rsidP="005D6BB1">
      <w:pPr>
        <w:pStyle w:val="Bibliography"/>
        <w:rPr>
          <w:rFonts w:ascii="Arial" w:hAnsi="Arial" w:cs="Arial"/>
        </w:rPr>
      </w:pPr>
      <w:r w:rsidRPr="00B0761A">
        <w:rPr>
          <w:rFonts w:ascii="Arial" w:hAnsi="Arial" w:cs="Arial"/>
        </w:rPr>
        <w:t xml:space="preserve">C. Harry Hui and Harry C. Triandis, 1986. “Individualism-collectivism: A study of cross-cultural researchers,” </w:t>
      </w:r>
      <w:r w:rsidRPr="00B0761A">
        <w:rPr>
          <w:rFonts w:ascii="Arial" w:hAnsi="Arial" w:cs="Arial"/>
          <w:i/>
          <w:iCs/>
        </w:rPr>
        <w:t>Journal of Cross-Cultural Psychology</w:t>
      </w:r>
      <w:r w:rsidRPr="00B0761A">
        <w:rPr>
          <w:rFonts w:ascii="Arial" w:hAnsi="Arial" w:cs="Arial"/>
        </w:rPr>
        <w:t>, volume 17, number 2, pp. 225–248.</w:t>
      </w:r>
    </w:p>
    <w:p w14:paraId="34844139" w14:textId="77777777" w:rsidR="005D6BB1" w:rsidRPr="00B0761A" w:rsidRDefault="005D6BB1" w:rsidP="005D6BB1">
      <w:pPr>
        <w:pStyle w:val="Bibliography"/>
        <w:rPr>
          <w:rFonts w:ascii="Arial" w:hAnsi="Arial" w:cs="Arial"/>
        </w:rPr>
      </w:pPr>
      <w:r w:rsidRPr="00B0761A">
        <w:rPr>
          <w:rFonts w:ascii="Arial" w:hAnsi="Arial" w:cs="Arial"/>
        </w:rPr>
        <w:lastRenderedPageBreak/>
        <w:t xml:space="preserve">ITU, 2011. </w:t>
      </w:r>
      <w:r w:rsidRPr="00B0761A">
        <w:rPr>
          <w:rFonts w:ascii="Arial" w:hAnsi="Arial" w:cs="Arial"/>
          <w:i/>
          <w:iCs/>
        </w:rPr>
        <w:t>Confronting the social media regulatory challenge</w:t>
      </w:r>
      <w:r w:rsidRPr="00B0761A">
        <w:rPr>
          <w:rFonts w:ascii="Arial" w:hAnsi="Arial" w:cs="Arial"/>
        </w:rPr>
        <w:t xml:space="preserve"> Global Industry Leaders’ Forum 2011 Discussion Paper, International Telecommunication Union, at https://www.itu.int/ITU-D/treg/Events/Seminars/GSR/GSR11/documents/07-Social-Media-E.pdf, accessed: 29 August 2016.</w:t>
      </w:r>
    </w:p>
    <w:p w14:paraId="50C6EFF0" w14:textId="77777777" w:rsidR="005D6BB1" w:rsidRPr="00B0761A" w:rsidRDefault="005D6BB1" w:rsidP="005D6BB1">
      <w:pPr>
        <w:pStyle w:val="Bibliography"/>
        <w:rPr>
          <w:rFonts w:ascii="Arial" w:hAnsi="Arial" w:cs="Arial"/>
        </w:rPr>
      </w:pPr>
      <w:r w:rsidRPr="00B0761A">
        <w:rPr>
          <w:rFonts w:ascii="Arial" w:hAnsi="Arial" w:cs="Arial"/>
        </w:rPr>
        <w:t xml:space="preserve">ITU, 2014. </w:t>
      </w:r>
      <w:r w:rsidRPr="00B0761A">
        <w:rPr>
          <w:rFonts w:ascii="Arial" w:hAnsi="Arial" w:cs="Arial"/>
          <w:i/>
          <w:iCs/>
        </w:rPr>
        <w:t>Measuring the information society report 2014</w:t>
      </w:r>
      <w:r w:rsidRPr="00B0761A">
        <w:rPr>
          <w:rFonts w:ascii="Arial" w:hAnsi="Arial" w:cs="Arial"/>
        </w:rPr>
        <w:t>, International Telecommunication Union, at http://www.itu.int/en/ITU-D/Statistics/Pages/publications/mis2014.aspx, accessed: 8 August 2016.</w:t>
      </w:r>
    </w:p>
    <w:p w14:paraId="7AEFA7EB" w14:textId="77777777" w:rsidR="005D6BB1" w:rsidRPr="00B0761A" w:rsidRDefault="005D6BB1" w:rsidP="005D6BB1">
      <w:pPr>
        <w:pStyle w:val="Bibliography"/>
        <w:rPr>
          <w:rFonts w:ascii="Arial" w:hAnsi="Arial" w:cs="Arial"/>
        </w:rPr>
      </w:pPr>
      <w:r w:rsidRPr="00B0761A">
        <w:rPr>
          <w:rFonts w:ascii="Arial" w:hAnsi="Arial" w:cs="Arial"/>
        </w:rPr>
        <w:t xml:space="preserve">ITU, 2015. </w:t>
      </w:r>
      <w:r w:rsidRPr="00B0761A">
        <w:rPr>
          <w:rFonts w:ascii="Arial" w:hAnsi="Arial" w:cs="Arial"/>
          <w:i/>
          <w:iCs/>
        </w:rPr>
        <w:t>Measuring the information society report 2015</w:t>
      </w:r>
      <w:r w:rsidRPr="00B0761A">
        <w:rPr>
          <w:rFonts w:ascii="Arial" w:hAnsi="Arial" w:cs="Arial"/>
        </w:rPr>
        <w:t>, International Telecommunication Union, at http://www.itu.int/en/ITU-D/Statistics/Pages/publications/mis2015.aspx, accessed: 8 August 2016.</w:t>
      </w:r>
    </w:p>
    <w:p w14:paraId="5709EB7D" w14:textId="77777777" w:rsidR="005D6BB1" w:rsidRPr="00B0761A" w:rsidRDefault="005D6BB1" w:rsidP="005D6BB1">
      <w:pPr>
        <w:pStyle w:val="Bibliography"/>
        <w:rPr>
          <w:rFonts w:ascii="Arial" w:hAnsi="Arial" w:cs="Arial"/>
        </w:rPr>
      </w:pPr>
      <w:r w:rsidRPr="00B0761A">
        <w:rPr>
          <w:rFonts w:ascii="Arial" w:hAnsi="Arial" w:cs="Arial"/>
        </w:rPr>
        <w:t xml:space="preserve">Linda A. Jackson and Jin-Liang Wang, 2013. “Cultural differences in social networking site use: A comparative study of China and the United States,” </w:t>
      </w:r>
      <w:r w:rsidRPr="00B0761A">
        <w:rPr>
          <w:rFonts w:ascii="Arial" w:hAnsi="Arial" w:cs="Arial"/>
          <w:i/>
          <w:iCs/>
        </w:rPr>
        <w:t>Computers in Human Behavior</w:t>
      </w:r>
      <w:r w:rsidRPr="00B0761A">
        <w:rPr>
          <w:rFonts w:ascii="Arial" w:hAnsi="Arial" w:cs="Arial"/>
        </w:rPr>
        <w:t>, volume 29, number 3, pp. 910--921.</w:t>
      </w:r>
    </w:p>
    <w:p w14:paraId="329C03D6" w14:textId="77777777" w:rsidR="005D6BB1" w:rsidRPr="00B0761A" w:rsidRDefault="005D6BB1" w:rsidP="005D6BB1">
      <w:pPr>
        <w:pStyle w:val="Bibliography"/>
        <w:rPr>
          <w:rFonts w:ascii="Arial" w:hAnsi="Arial" w:cs="Arial"/>
        </w:rPr>
      </w:pPr>
      <w:r w:rsidRPr="00B0761A">
        <w:rPr>
          <w:rFonts w:ascii="Arial" w:hAnsi="Arial" w:cs="Arial"/>
        </w:rPr>
        <w:t xml:space="preserve">Jolanda Jetten, Tom Postmes and Brendan J. McAuliffe, 2002. “‘We’re all individuals’: Group norms of individualism and collectivism, levels of identification and identity threat,” </w:t>
      </w:r>
      <w:r w:rsidRPr="00B0761A">
        <w:rPr>
          <w:rFonts w:ascii="Arial" w:hAnsi="Arial" w:cs="Arial"/>
          <w:i/>
          <w:iCs/>
        </w:rPr>
        <w:t>European Journal of Social Psychology</w:t>
      </w:r>
      <w:r w:rsidRPr="00B0761A">
        <w:rPr>
          <w:rFonts w:ascii="Arial" w:hAnsi="Arial" w:cs="Arial"/>
        </w:rPr>
        <w:t>, volume 32, number 2, pp. 189–207.</w:t>
      </w:r>
    </w:p>
    <w:p w14:paraId="264BF206" w14:textId="77777777" w:rsidR="005D6BB1" w:rsidRPr="00B0761A" w:rsidRDefault="005D6BB1" w:rsidP="005D6BB1">
      <w:pPr>
        <w:pStyle w:val="Bibliography"/>
        <w:rPr>
          <w:rFonts w:ascii="Arial" w:hAnsi="Arial" w:cs="Arial"/>
        </w:rPr>
      </w:pPr>
      <w:r w:rsidRPr="00B0761A">
        <w:rPr>
          <w:rFonts w:ascii="Arial" w:hAnsi="Arial" w:cs="Arial"/>
        </w:rPr>
        <w:t xml:space="preserve">Gerald C. Kane, Maryam Alavi, Giuseppe (Joe) Labianca and Steve Borgatti, 2014. “What’s different about social media networks? A framework and research agenda,” </w:t>
      </w:r>
      <w:r w:rsidRPr="00B0761A">
        <w:rPr>
          <w:rFonts w:ascii="Arial" w:hAnsi="Arial" w:cs="Arial"/>
          <w:i/>
          <w:iCs/>
        </w:rPr>
        <w:t>MIS Quarterly</w:t>
      </w:r>
      <w:r w:rsidRPr="00B0761A">
        <w:rPr>
          <w:rFonts w:ascii="Arial" w:hAnsi="Arial" w:cs="Arial"/>
        </w:rPr>
        <w:t>, volume 38, number 1, pp. 274--304.</w:t>
      </w:r>
    </w:p>
    <w:p w14:paraId="4A909C62" w14:textId="77777777" w:rsidR="005D6BB1" w:rsidRPr="00B0761A" w:rsidRDefault="005D6BB1" w:rsidP="005D6BB1">
      <w:pPr>
        <w:pStyle w:val="Bibliography"/>
        <w:rPr>
          <w:rFonts w:ascii="Arial" w:hAnsi="Arial" w:cs="Arial"/>
        </w:rPr>
      </w:pPr>
      <w:r w:rsidRPr="00B0761A">
        <w:rPr>
          <w:rFonts w:ascii="Arial" w:hAnsi="Arial" w:cs="Arial"/>
        </w:rPr>
        <w:t xml:space="preserve">Andreas M. Kaplan and Michael Haenlein, 2010. “Users of the world, unite! The challenges and opportunities of social media,” </w:t>
      </w:r>
      <w:r w:rsidRPr="00B0761A">
        <w:rPr>
          <w:rFonts w:ascii="Arial" w:hAnsi="Arial" w:cs="Arial"/>
          <w:i/>
          <w:iCs/>
        </w:rPr>
        <w:t>Business Horizons</w:t>
      </w:r>
      <w:r w:rsidRPr="00B0761A">
        <w:rPr>
          <w:rFonts w:ascii="Arial" w:hAnsi="Arial" w:cs="Arial"/>
        </w:rPr>
        <w:t>, volume 53, number 1, pp. 59–68.</w:t>
      </w:r>
    </w:p>
    <w:p w14:paraId="28CC2B07" w14:textId="77777777" w:rsidR="005D6BB1" w:rsidRPr="00B0761A" w:rsidRDefault="005D6BB1" w:rsidP="005D6BB1">
      <w:pPr>
        <w:pStyle w:val="Bibliography"/>
        <w:rPr>
          <w:rFonts w:ascii="Arial" w:hAnsi="Arial" w:cs="Arial"/>
        </w:rPr>
      </w:pPr>
      <w:r w:rsidRPr="00B0761A">
        <w:rPr>
          <w:rFonts w:ascii="Arial" w:hAnsi="Arial" w:cs="Arial"/>
        </w:rPr>
        <w:t xml:space="preserve">Yoojung Kim, Dongyoung Sohn and Sejung Marina Choi, 2011. “Cultural difference in motivations for using social network sites: A comparative study of American and Korean college students,” </w:t>
      </w:r>
      <w:r w:rsidRPr="00B0761A">
        <w:rPr>
          <w:rFonts w:ascii="Arial" w:hAnsi="Arial" w:cs="Arial"/>
          <w:i/>
          <w:iCs/>
        </w:rPr>
        <w:t>Computers in Human Behavior</w:t>
      </w:r>
      <w:r w:rsidRPr="00B0761A">
        <w:rPr>
          <w:rFonts w:ascii="Arial" w:hAnsi="Arial" w:cs="Arial"/>
        </w:rPr>
        <w:t>, volume 27, number 1, pp. 365--372.</w:t>
      </w:r>
    </w:p>
    <w:p w14:paraId="3B9B73B3" w14:textId="77777777" w:rsidR="005D6BB1" w:rsidRPr="00B0761A" w:rsidRDefault="005D6BB1" w:rsidP="005D6BB1">
      <w:pPr>
        <w:pStyle w:val="Bibliography"/>
        <w:rPr>
          <w:rFonts w:ascii="Arial" w:hAnsi="Arial" w:cs="Arial"/>
        </w:rPr>
      </w:pPr>
      <w:r w:rsidRPr="00B0761A">
        <w:rPr>
          <w:rFonts w:ascii="Arial" w:hAnsi="Arial" w:cs="Arial"/>
        </w:rPr>
        <w:t xml:space="preserve">Ohbyung Kwon and Yixing Wen, 2010. “An empirical study of the factors affecting social network service use,” </w:t>
      </w:r>
      <w:r w:rsidRPr="00B0761A">
        <w:rPr>
          <w:rFonts w:ascii="Arial" w:hAnsi="Arial" w:cs="Arial"/>
          <w:i/>
          <w:iCs/>
        </w:rPr>
        <w:t>Computers in Human Behavior</w:t>
      </w:r>
      <w:r w:rsidRPr="00B0761A">
        <w:rPr>
          <w:rFonts w:ascii="Arial" w:hAnsi="Arial" w:cs="Arial"/>
        </w:rPr>
        <w:t>, volume 26, number 2, pp. 254–263.</w:t>
      </w:r>
    </w:p>
    <w:p w14:paraId="55B270CB" w14:textId="77777777" w:rsidR="005D6BB1" w:rsidRPr="00B0761A" w:rsidRDefault="005D6BB1" w:rsidP="005D6BB1">
      <w:pPr>
        <w:pStyle w:val="Bibliography"/>
        <w:rPr>
          <w:rFonts w:ascii="Arial" w:hAnsi="Arial" w:cs="Arial"/>
        </w:rPr>
      </w:pPr>
      <w:r w:rsidRPr="00B0761A">
        <w:rPr>
          <w:rFonts w:ascii="Arial" w:hAnsi="Arial" w:cs="Arial"/>
        </w:rPr>
        <w:t xml:space="preserve">Linda S. L. Lai and Efraim Turban, 2008. “Groups formation and operations in the Web 2.0 environment and social networks,” </w:t>
      </w:r>
      <w:r w:rsidRPr="00B0761A">
        <w:rPr>
          <w:rFonts w:ascii="Arial" w:hAnsi="Arial" w:cs="Arial"/>
          <w:i/>
          <w:iCs/>
        </w:rPr>
        <w:t>Group Decision and Negotiation</w:t>
      </w:r>
      <w:r w:rsidRPr="00B0761A">
        <w:rPr>
          <w:rFonts w:ascii="Arial" w:hAnsi="Arial" w:cs="Arial"/>
        </w:rPr>
        <w:t>, volume 17, number 5, pp. 387–402.</w:t>
      </w:r>
    </w:p>
    <w:p w14:paraId="399E02A0" w14:textId="77777777" w:rsidR="005D6BB1" w:rsidRPr="00B0761A" w:rsidRDefault="005D6BB1" w:rsidP="005D6BB1">
      <w:pPr>
        <w:pStyle w:val="Bibliography"/>
        <w:rPr>
          <w:rFonts w:ascii="Arial" w:hAnsi="Arial" w:cs="Arial"/>
        </w:rPr>
      </w:pPr>
      <w:r w:rsidRPr="00B0761A">
        <w:rPr>
          <w:rFonts w:ascii="Arial" w:hAnsi="Arial" w:cs="Arial"/>
        </w:rPr>
        <w:t xml:space="preserve">Hazel R. Markus and Shinobu Kitayama, 1991. “Culture and the self: Implications for cognition, emotion, and motivation,” </w:t>
      </w:r>
      <w:r w:rsidRPr="00B0761A">
        <w:rPr>
          <w:rFonts w:ascii="Arial" w:hAnsi="Arial" w:cs="Arial"/>
          <w:i/>
          <w:iCs/>
        </w:rPr>
        <w:t>Psychological Review</w:t>
      </w:r>
      <w:r w:rsidRPr="00B0761A">
        <w:rPr>
          <w:rFonts w:ascii="Arial" w:hAnsi="Arial" w:cs="Arial"/>
        </w:rPr>
        <w:t>, volume 98, number 2, pp. 224–253.</w:t>
      </w:r>
    </w:p>
    <w:p w14:paraId="7DD776A8" w14:textId="77777777" w:rsidR="005D6BB1" w:rsidRPr="00B0761A" w:rsidRDefault="005D6BB1" w:rsidP="005D6BB1">
      <w:pPr>
        <w:pStyle w:val="Bibliography"/>
        <w:rPr>
          <w:rFonts w:ascii="Arial" w:hAnsi="Arial" w:cs="Arial"/>
        </w:rPr>
      </w:pPr>
      <w:r w:rsidRPr="00B0761A">
        <w:rPr>
          <w:rFonts w:ascii="Arial" w:hAnsi="Arial" w:cs="Arial"/>
        </w:rPr>
        <w:t xml:space="preserve">MBRSG, 2014. </w:t>
      </w:r>
      <w:r w:rsidRPr="00B0761A">
        <w:rPr>
          <w:rFonts w:ascii="Arial" w:hAnsi="Arial" w:cs="Arial"/>
          <w:i/>
          <w:iCs/>
        </w:rPr>
        <w:t>Arab social media outlook 2014</w:t>
      </w:r>
      <w:r w:rsidRPr="00B0761A">
        <w:rPr>
          <w:rFonts w:ascii="Arial" w:hAnsi="Arial" w:cs="Arial"/>
        </w:rPr>
        <w:t>, Mohammed bin Rashid School of Government, at http://www.mbrsg.ae/HOME/PUBLICATIONS/Research-Report-Research-Paper-White-Paper/Arab-Social-Media-Outlook-2014.aspx, accessed: 8 August 2016.</w:t>
      </w:r>
    </w:p>
    <w:p w14:paraId="4DF0169F" w14:textId="77777777" w:rsidR="005D6BB1" w:rsidRPr="00B0761A" w:rsidRDefault="005D6BB1" w:rsidP="005D6BB1">
      <w:pPr>
        <w:pStyle w:val="Bibliography"/>
        <w:rPr>
          <w:rFonts w:ascii="Arial" w:hAnsi="Arial" w:cs="Arial"/>
        </w:rPr>
      </w:pPr>
      <w:r w:rsidRPr="00B0761A">
        <w:rPr>
          <w:rFonts w:ascii="Arial" w:hAnsi="Arial" w:cs="Arial"/>
        </w:rPr>
        <w:t xml:space="preserve">Kamel Mellahi and Pawan S. Budhwar, 2010. “Introduction: Islam and human resource management,” </w:t>
      </w:r>
      <w:r w:rsidRPr="00B0761A">
        <w:rPr>
          <w:rFonts w:ascii="Arial" w:hAnsi="Arial" w:cs="Arial"/>
          <w:i/>
          <w:iCs/>
        </w:rPr>
        <w:t>Personnel Review</w:t>
      </w:r>
      <w:r w:rsidRPr="00B0761A">
        <w:rPr>
          <w:rFonts w:ascii="Arial" w:hAnsi="Arial" w:cs="Arial"/>
        </w:rPr>
        <w:t>, volume 39, number 6, pp. 685–691.</w:t>
      </w:r>
    </w:p>
    <w:p w14:paraId="0EA0BAE4" w14:textId="77777777" w:rsidR="005D6BB1" w:rsidRPr="00B0761A" w:rsidRDefault="005D6BB1" w:rsidP="005D6BB1">
      <w:pPr>
        <w:pStyle w:val="Bibliography"/>
        <w:rPr>
          <w:rFonts w:ascii="Arial" w:hAnsi="Arial" w:cs="Arial"/>
        </w:rPr>
      </w:pPr>
      <w:r w:rsidRPr="00B0761A">
        <w:rPr>
          <w:rFonts w:ascii="Arial" w:hAnsi="Arial" w:cs="Arial"/>
        </w:rPr>
        <w:t xml:space="preserve">Paul Michell and Mohammed Al-Mossawi, 1999. “Religious commitment related to message contentiousness,” </w:t>
      </w:r>
      <w:r w:rsidRPr="00B0761A">
        <w:rPr>
          <w:rFonts w:ascii="Arial" w:hAnsi="Arial" w:cs="Arial"/>
          <w:i/>
          <w:iCs/>
        </w:rPr>
        <w:t>International Journal of Advertising</w:t>
      </w:r>
      <w:r w:rsidRPr="00B0761A">
        <w:rPr>
          <w:rFonts w:ascii="Arial" w:hAnsi="Arial" w:cs="Arial"/>
        </w:rPr>
        <w:t>, volume 18, number 4, pp. 427–443.</w:t>
      </w:r>
    </w:p>
    <w:p w14:paraId="472E6A3C" w14:textId="77777777" w:rsidR="005D6BB1" w:rsidRPr="00B0761A" w:rsidRDefault="005D6BB1" w:rsidP="005D6BB1">
      <w:pPr>
        <w:pStyle w:val="Bibliography"/>
        <w:rPr>
          <w:rFonts w:ascii="Arial" w:hAnsi="Arial" w:cs="Arial"/>
        </w:rPr>
      </w:pPr>
      <w:r w:rsidRPr="00B0761A">
        <w:rPr>
          <w:rFonts w:ascii="Arial" w:hAnsi="Arial" w:cs="Arial"/>
        </w:rPr>
        <w:lastRenderedPageBreak/>
        <w:t xml:space="preserve">Michael Minkov and Geert Hofstede, 2014. “A replication of Hofstede’s uncertainty avoidance dimension across nationally representative samples from Europe,” </w:t>
      </w:r>
      <w:r w:rsidRPr="00B0761A">
        <w:rPr>
          <w:rFonts w:ascii="Arial" w:hAnsi="Arial" w:cs="Arial"/>
          <w:i/>
          <w:iCs/>
        </w:rPr>
        <w:t>International Journal of Cross Cultural Management</w:t>
      </w:r>
      <w:r w:rsidRPr="00B0761A">
        <w:rPr>
          <w:rFonts w:ascii="Arial" w:hAnsi="Arial" w:cs="Arial"/>
        </w:rPr>
        <w:t>, volume 14, number 2, pp. 161–171.</w:t>
      </w:r>
    </w:p>
    <w:p w14:paraId="5AAE5C7B" w14:textId="77777777" w:rsidR="005D6BB1" w:rsidRPr="00B0761A" w:rsidRDefault="005D6BB1" w:rsidP="005D6BB1">
      <w:pPr>
        <w:pStyle w:val="Bibliography"/>
        <w:rPr>
          <w:rFonts w:ascii="Arial" w:hAnsi="Arial" w:cs="Arial"/>
        </w:rPr>
      </w:pPr>
      <w:r w:rsidRPr="00B0761A">
        <w:rPr>
          <w:rFonts w:ascii="Arial" w:hAnsi="Arial" w:cs="Arial"/>
        </w:rPr>
        <w:t xml:space="preserve">Heather L. O’Brien and Elaine G. Toms, 2008. “What is user engagement? A conceptual framework for defining user engagement with technology,” </w:t>
      </w:r>
      <w:r w:rsidRPr="00B0761A">
        <w:rPr>
          <w:rFonts w:ascii="Arial" w:hAnsi="Arial" w:cs="Arial"/>
          <w:i/>
          <w:iCs/>
        </w:rPr>
        <w:t>Journal of the American Society for Information Science and Technology</w:t>
      </w:r>
      <w:r w:rsidRPr="00B0761A">
        <w:rPr>
          <w:rFonts w:ascii="Arial" w:hAnsi="Arial" w:cs="Arial"/>
        </w:rPr>
        <w:t>, volume 59, number 6, pp. 938–955.</w:t>
      </w:r>
    </w:p>
    <w:p w14:paraId="6E1ECEF8" w14:textId="77777777" w:rsidR="005D6BB1" w:rsidRPr="00B0761A" w:rsidRDefault="005D6BB1" w:rsidP="005D6BB1">
      <w:pPr>
        <w:pStyle w:val="Bibliography"/>
        <w:rPr>
          <w:rFonts w:ascii="Arial" w:hAnsi="Arial" w:cs="Arial"/>
        </w:rPr>
      </w:pPr>
      <w:r w:rsidRPr="00B0761A">
        <w:rPr>
          <w:rFonts w:ascii="Arial" w:hAnsi="Arial" w:cs="Arial"/>
        </w:rPr>
        <w:t xml:space="preserve">Sanjukta Pookulangara and Kristian Koesler, 2011. “Cultural influence on consumers’ usage of social networks and its’ impact on online purchase intentions,” </w:t>
      </w:r>
      <w:r w:rsidRPr="00B0761A">
        <w:rPr>
          <w:rFonts w:ascii="Arial" w:hAnsi="Arial" w:cs="Arial"/>
          <w:i/>
          <w:iCs/>
        </w:rPr>
        <w:t>Journal of Retailing and Consumer Services</w:t>
      </w:r>
      <w:r w:rsidRPr="00B0761A">
        <w:rPr>
          <w:rFonts w:ascii="Arial" w:hAnsi="Arial" w:cs="Arial"/>
        </w:rPr>
        <w:t>, volume 18, number 4, pp. 348–354.</w:t>
      </w:r>
    </w:p>
    <w:p w14:paraId="2EF6FCB3" w14:textId="77777777" w:rsidR="005D6BB1" w:rsidRPr="00B0761A" w:rsidRDefault="005D6BB1" w:rsidP="005D6BB1">
      <w:pPr>
        <w:pStyle w:val="Bibliography"/>
        <w:rPr>
          <w:rFonts w:ascii="Arial" w:hAnsi="Arial" w:cs="Arial"/>
        </w:rPr>
      </w:pPr>
      <w:r w:rsidRPr="00B0761A">
        <w:rPr>
          <w:rFonts w:ascii="Arial" w:hAnsi="Arial" w:cs="Arial"/>
        </w:rPr>
        <w:t xml:space="preserve">Vikanda Pornsakulvanich and Nuchada Dumrongsiri, 2013. “Internal and external influences on social networking site usage in Thailand,” </w:t>
      </w:r>
      <w:r w:rsidRPr="00B0761A">
        <w:rPr>
          <w:rFonts w:ascii="Arial" w:hAnsi="Arial" w:cs="Arial"/>
          <w:i/>
          <w:iCs/>
        </w:rPr>
        <w:t>Computers in Human Behavior</w:t>
      </w:r>
      <w:r w:rsidRPr="00B0761A">
        <w:rPr>
          <w:rFonts w:ascii="Arial" w:hAnsi="Arial" w:cs="Arial"/>
        </w:rPr>
        <w:t>, volume 29, number 6, pp. 2788--2795.</w:t>
      </w:r>
    </w:p>
    <w:p w14:paraId="54493B90" w14:textId="77777777" w:rsidR="005D6BB1" w:rsidRPr="00B0761A" w:rsidRDefault="005D6BB1" w:rsidP="005D6BB1">
      <w:pPr>
        <w:pStyle w:val="Bibliography"/>
        <w:rPr>
          <w:rFonts w:ascii="Arial" w:hAnsi="Arial" w:cs="Arial"/>
        </w:rPr>
      </w:pPr>
      <w:r w:rsidRPr="00B0761A">
        <w:rPr>
          <w:rFonts w:ascii="Arial" w:hAnsi="Arial" w:cs="Arial"/>
        </w:rPr>
        <w:t xml:space="preserve">Wade Clark Roof and Richard B. Perkins, 1975. “On conceptualizing salience in religious commitment,” </w:t>
      </w:r>
      <w:r w:rsidRPr="00B0761A">
        <w:rPr>
          <w:rFonts w:ascii="Arial" w:hAnsi="Arial" w:cs="Arial"/>
          <w:i/>
          <w:iCs/>
        </w:rPr>
        <w:t>Journal for the Scientific Study of Religion</w:t>
      </w:r>
      <w:r w:rsidRPr="00B0761A">
        <w:rPr>
          <w:rFonts w:ascii="Arial" w:hAnsi="Arial" w:cs="Arial"/>
        </w:rPr>
        <w:t>, volume 14, number 2, pp. 111–128.</w:t>
      </w:r>
    </w:p>
    <w:p w14:paraId="187EE9AB" w14:textId="77777777" w:rsidR="005D6BB1" w:rsidRPr="00B0761A" w:rsidRDefault="005D6BB1" w:rsidP="005D6BB1">
      <w:pPr>
        <w:pStyle w:val="Bibliography"/>
        <w:rPr>
          <w:rFonts w:ascii="Arial" w:hAnsi="Arial" w:cs="Arial"/>
        </w:rPr>
      </w:pPr>
      <w:r w:rsidRPr="00B0761A">
        <w:rPr>
          <w:rFonts w:ascii="Arial" w:hAnsi="Arial" w:cs="Arial"/>
        </w:rPr>
        <w:t xml:space="preserve">Jian Rui and Michael A. Stefanone, 2013. “Strategic self-presentation online: A cross-cultural study,” </w:t>
      </w:r>
      <w:r w:rsidRPr="00B0761A">
        <w:rPr>
          <w:rFonts w:ascii="Arial" w:hAnsi="Arial" w:cs="Arial"/>
          <w:i/>
          <w:iCs/>
        </w:rPr>
        <w:t>Computers in Human Behavior</w:t>
      </w:r>
      <w:r w:rsidRPr="00B0761A">
        <w:rPr>
          <w:rFonts w:ascii="Arial" w:hAnsi="Arial" w:cs="Arial"/>
        </w:rPr>
        <w:t>, volume 29, number 1, pp. 110--118.</w:t>
      </w:r>
    </w:p>
    <w:p w14:paraId="57D6FD3E" w14:textId="77777777" w:rsidR="005D6BB1" w:rsidRPr="00B0761A" w:rsidRDefault="005D6BB1" w:rsidP="005D6BB1">
      <w:pPr>
        <w:pStyle w:val="Bibliography"/>
        <w:rPr>
          <w:rFonts w:ascii="Arial" w:hAnsi="Arial" w:cs="Arial"/>
        </w:rPr>
      </w:pPr>
      <w:r w:rsidRPr="00B0761A">
        <w:rPr>
          <w:rFonts w:ascii="Arial" w:hAnsi="Arial" w:cs="Arial"/>
        </w:rPr>
        <w:t xml:space="preserve">Fadi Salem, Racha Mourtada and Sara Alshaer, 2014. </w:t>
      </w:r>
      <w:r w:rsidRPr="00B0761A">
        <w:rPr>
          <w:rFonts w:ascii="Arial" w:hAnsi="Arial" w:cs="Arial"/>
          <w:i/>
          <w:iCs/>
        </w:rPr>
        <w:t xml:space="preserve">The Arab world online 2014: Trends in internet and mobile usage in the Arab </w:t>
      </w:r>
      <w:proofErr w:type="gramStart"/>
      <w:r w:rsidRPr="00B0761A">
        <w:rPr>
          <w:rFonts w:ascii="Arial" w:hAnsi="Arial" w:cs="Arial"/>
          <w:i/>
          <w:iCs/>
        </w:rPr>
        <w:t>region</w:t>
      </w:r>
      <w:proofErr w:type="gramEnd"/>
      <w:r w:rsidRPr="00B0761A">
        <w:rPr>
          <w:rFonts w:ascii="Arial" w:hAnsi="Arial" w:cs="Arial"/>
        </w:rPr>
        <w:t xml:space="preserve"> White paper, Mohammed Bin Rashid School of Government, at http://www.arabsocialmediareport.com/News/description.aspx?NewsID=14, accessed: 8 August 2016.</w:t>
      </w:r>
    </w:p>
    <w:p w14:paraId="6DBE0F3C" w14:textId="77777777" w:rsidR="005D6BB1" w:rsidRPr="00B0761A" w:rsidRDefault="005D6BB1" w:rsidP="005D6BB1">
      <w:pPr>
        <w:pStyle w:val="Bibliography"/>
        <w:rPr>
          <w:rFonts w:ascii="Arial" w:hAnsi="Arial" w:cs="Arial"/>
        </w:rPr>
      </w:pPr>
      <w:r w:rsidRPr="00B0761A">
        <w:rPr>
          <w:rFonts w:ascii="Arial" w:hAnsi="Arial" w:cs="Arial"/>
        </w:rPr>
        <w:t xml:space="preserve">Shalom H. Schwartz, 1994. “Beyond individualism/collectivism: New cultural dimensions of values,” In: U. Kim, H.C. Triandis, Ç. Kağıtçıbaşı, S.-C. Choi and G. Yoon (editors). </w:t>
      </w:r>
      <w:r w:rsidRPr="00B0761A">
        <w:rPr>
          <w:rFonts w:ascii="Arial" w:hAnsi="Arial" w:cs="Arial"/>
          <w:i/>
          <w:iCs/>
        </w:rPr>
        <w:t>Individualism and collectivism: Theory, method, and applications</w:t>
      </w:r>
      <w:r w:rsidRPr="00B0761A">
        <w:rPr>
          <w:rFonts w:ascii="Arial" w:hAnsi="Arial" w:cs="Arial"/>
        </w:rPr>
        <w:t>, Cross-cultural research and methodology series, Thousand Oaks, California, USA: Sage Publications, pp. 85–119.</w:t>
      </w:r>
    </w:p>
    <w:p w14:paraId="2F5B573A" w14:textId="77777777" w:rsidR="005D6BB1" w:rsidRPr="00B0761A" w:rsidRDefault="005D6BB1" w:rsidP="005D6BB1">
      <w:pPr>
        <w:pStyle w:val="Bibliography"/>
        <w:rPr>
          <w:rFonts w:ascii="Arial" w:hAnsi="Arial" w:cs="Arial"/>
        </w:rPr>
      </w:pPr>
      <w:r w:rsidRPr="00B0761A">
        <w:rPr>
          <w:rFonts w:ascii="Arial" w:hAnsi="Arial" w:cs="Arial"/>
        </w:rPr>
        <w:t xml:space="preserve">Sheena Sethi and Martin E. P. Seligman, 1993. “Optimism and fundamentalism,” </w:t>
      </w:r>
      <w:r w:rsidRPr="00B0761A">
        <w:rPr>
          <w:rFonts w:ascii="Arial" w:hAnsi="Arial" w:cs="Arial"/>
          <w:i/>
          <w:iCs/>
        </w:rPr>
        <w:t>Psychological Science</w:t>
      </w:r>
      <w:r w:rsidRPr="00B0761A">
        <w:rPr>
          <w:rFonts w:ascii="Arial" w:hAnsi="Arial" w:cs="Arial"/>
        </w:rPr>
        <w:t>, volume 4, number 4, pp. 256–259.</w:t>
      </w:r>
    </w:p>
    <w:p w14:paraId="5E2E0B3C" w14:textId="77777777" w:rsidR="005D6BB1" w:rsidRPr="00B0761A" w:rsidRDefault="005D6BB1" w:rsidP="005D6BB1">
      <w:pPr>
        <w:pStyle w:val="Bibliography"/>
        <w:rPr>
          <w:rFonts w:ascii="Arial" w:hAnsi="Arial" w:cs="Arial"/>
        </w:rPr>
      </w:pPr>
      <w:r w:rsidRPr="00B0761A">
        <w:rPr>
          <w:rFonts w:ascii="Arial" w:hAnsi="Arial" w:cs="Arial"/>
        </w:rPr>
        <w:t xml:space="preserve">Mahesh N. Shankarmahesh, John B. Ford and Michael S. LaTour, 2003. “Cultural Dimensions of Switching Behavior in Importer-Exporter Relationships,” </w:t>
      </w:r>
      <w:r w:rsidRPr="00B0761A">
        <w:rPr>
          <w:rFonts w:ascii="Arial" w:hAnsi="Arial" w:cs="Arial"/>
          <w:i/>
          <w:iCs/>
        </w:rPr>
        <w:t>Academy of Marketing Science Review</w:t>
      </w:r>
      <w:r w:rsidRPr="00B0761A">
        <w:rPr>
          <w:rFonts w:ascii="Arial" w:hAnsi="Arial" w:cs="Arial"/>
        </w:rPr>
        <w:t>, volume 7, number 6, at http://www.amsreview.org/articles/shankar03-2003.pdf, accessed: 6 September 2016.</w:t>
      </w:r>
    </w:p>
    <w:p w14:paraId="2771DB5C" w14:textId="77777777" w:rsidR="005D6BB1" w:rsidRPr="00B0761A" w:rsidRDefault="005D6BB1" w:rsidP="005D6BB1">
      <w:pPr>
        <w:pStyle w:val="Bibliography"/>
        <w:rPr>
          <w:rFonts w:ascii="Arial" w:hAnsi="Arial" w:cs="Arial"/>
        </w:rPr>
      </w:pPr>
      <w:r w:rsidRPr="00B0761A">
        <w:rPr>
          <w:rFonts w:ascii="Arial" w:hAnsi="Arial" w:cs="Arial"/>
        </w:rPr>
        <w:t xml:space="preserve">Harry C. Triandis, 2001. “Individualism-collectivism and personality,” </w:t>
      </w:r>
      <w:r w:rsidRPr="00B0761A">
        <w:rPr>
          <w:rFonts w:ascii="Arial" w:hAnsi="Arial" w:cs="Arial"/>
          <w:i/>
          <w:iCs/>
        </w:rPr>
        <w:t>Journal of Personality</w:t>
      </w:r>
      <w:r w:rsidRPr="00B0761A">
        <w:rPr>
          <w:rFonts w:ascii="Arial" w:hAnsi="Arial" w:cs="Arial"/>
        </w:rPr>
        <w:t>, volume 69, number 6, pp. 907–924.</w:t>
      </w:r>
    </w:p>
    <w:p w14:paraId="55F914BD" w14:textId="77777777" w:rsidR="005D6BB1" w:rsidRPr="00B0761A" w:rsidRDefault="005D6BB1" w:rsidP="005D6BB1">
      <w:pPr>
        <w:pStyle w:val="Bibliography"/>
        <w:rPr>
          <w:rFonts w:ascii="Arial" w:hAnsi="Arial" w:cs="Arial"/>
        </w:rPr>
      </w:pPr>
      <w:r w:rsidRPr="00B0761A">
        <w:rPr>
          <w:rFonts w:ascii="Arial" w:hAnsi="Arial" w:cs="Arial"/>
        </w:rPr>
        <w:t xml:space="preserve">H. C. van Vugt, E. A. Konijn, J. F. Hoorn, I. Keur and A. Eliéns, 2007. “Realism is not all! User engagement with task-related interface characters,” </w:t>
      </w:r>
      <w:r w:rsidRPr="00B0761A">
        <w:rPr>
          <w:rFonts w:ascii="Arial" w:hAnsi="Arial" w:cs="Arial"/>
          <w:i/>
          <w:iCs/>
        </w:rPr>
        <w:t>Interacting with Computers</w:t>
      </w:r>
      <w:r w:rsidRPr="00B0761A">
        <w:rPr>
          <w:rFonts w:ascii="Arial" w:hAnsi="Arial" w:cs="Arial"/>
        </w:rPr>
        <w:t>, volume 19, number 2, pp. 267–280.</w:t>
      </w:r>
    </w:p>
    <w:p w14:paraId="4F9D78F7" w14:textId="77777777" w:rsidR="005D6BB1" w:rsidRPr="00B0761A" w:rsidRDefault="005D6BB1" w:rsidP="005D6BB1">
      <w:pPr>
        <w:pStyle w:val="Bibliography"/>
        <w:rPr>
          <w:rFonts w:ascii="Arial" w:hAnsi="Arial" w:cs="Arial"/>
        </w:rPr>
      </w:pPr>
      <w:r w:rsidRPr="00B0761A">
        <w:rPr>
          <w:rFonts w:ascii="Arial" w:hAnsi="Arial" w:cs="Arial"/>
        </w:rPr>
        <w:t xml:space="preserve">Stanley Wasserman and Katherine Faust, 1994. </w:t>
      </w:r>
      <w:r w:rsidRPr="00B0761A">
        <w:rPr>
          <w:rFonts w:ascii="Arial" w:hAnsi="Arial" w:cs="Arial"/>
          <w:i/>
          <w:iCs/>
        </w:rPr>
        <w:t>Social network analysis: Methods and applications</w:t>
      </w:r>
      <w:r w:rsidRPr="00B0761A">
        <w:rPr>
          <w:rFonts w:ascii="Arial" w:hAnsi="Arial" w:cs="Arial"/>
        </w:rPr>
        <w:t>, Cambridge University Press.</w:t>
      </w:r>
    </w:p>
    <w:p w14:paraId="6736818E" w14:textId="77777777" w:rsidR="005D6BB1" w:rsidRPr="00B0761A" w:rsidRDefault="005D6BB1" w:rsidP="005D6BB1">
      <w:pPr>
        <w:pStyle w:val="Bibliography"/>
        <w:rPr>
          <w:rFonts w:ascii="Arial" w:hAnsi="Arial" w:cs="Arial"/>
        </w:rPr>
      </w:pPr>
      <w:r w:rsidRPr="00B0761A">
        <w:rPr>
          <w:rFonts w:ascii="Arial" w:hAnsi="Arial" w:cs="Arial"/>
        </w:rPr>
        <w:lastRenderedPageBreak/>
        <w:t xml:space="preserve">Julie Williams, 2008. </w:t>
      </w:r>
      <w:r w:rsidRPr="00B0761A">
        <w:rPr>
          <w:rFonts w:ascii="Arial" w:hAnsi="Arial" w:cs="Arial"/>
          <w:i/>
          <w:iCs/>
        </w:rPr>
        <w:t>Islam: Understanding the history, beliefs, and culture</w:t>
      </w:r>
      <w:r w:rsidRPr="00B0761A">
        <w:rPr>
          <w:rFonts w:ascii="Arial" w:hAnsi="Arial" w:cs="Arial"/>
        </w:rPr>
        <w:t>, New York, USA: Enslow Publishers, Inc.</w:t>
      </w:r>
    </w:p>
    <w:p w14:paraId="31151F05" w14:textId="77777777" w:rsidR="005D6BB1" w:rsidRPr="00B0761A" w:rsidRDefault="005D6BB1" w:rsidP="005D6BB1">
      <w:pPr>
        <w:pStyle w:val="Bibliography"/>
        <w:rPr>
          <w:rFonts w:ascii="Arial" w:hAnsi="Arial" w:cs="Arial"/>
        </w:rPr>
      </w:pPr>
      <w:r w:rsidRPr="00B0761A">
        <w:rPr>
          <w:rFonts w:ascii="Arial" w:hAnsi="Arial" w:cs="Arial"/>
        </w:rPr>
        <w:t xml:space="preserve">Zafer Younis and Roula Al Khatib, 2013. </w:t>
      </w:r>
      <w:r w:rsidRPr="00B0761A">
        <w:rPr>
          <w:rFonts w:ascii="Arial" w:hAnsi="Arial" w:cs="Arial"/>
          <w:i/>
          <w:iCs/>
        </w:rPr>
        <w:t>Getting to know social Saudis: A closer look on the behavior of Saudi users on social networks</w:t>
      </w:r>
      <w:r w:rsidRPr="00B0761A">
        <w:rPr>
          <w:rFonts w:ascii="Arial" w:hAnsi="Arial" w:cs="Arial"/>
        </w:rPr>
        <w:t>, The Online Project, at http://theonlineproject.me/files/reports/Getting_to_Know_Social_Saudis_-_English3.pdf, accessed: 8 August 2016.</w:t>
      </w:r>
    </w:p>
    <w:p w14:paraId="5819B443" w14:textId="36BBA791" w:rsidR="005534FB" w:rsidRPr="00B0761A" w:rsidRDefault="005534FB" w:rsidP="00781076">
      <w:pPr>
        <w:pStyle w:val="PlainText"/>
        <w:rPr>
          <w:rFonts w:ascii="Arial" w:eastAsia="ＭＳ 明朝" w:hAnsi="Arial" w:cs="Arial"/>
        </w:rPr>
      </w:pPr>
      <w:r w:rsidRPr="00B0761A">
        <w:rPr>
          <w:rFonts w:ascii="Arial" w:eastAsia="ＭＳ 明朝" w:hAnsi="Arial" w:cs="Arial"/>
        </w:rPr>
        <w:fldChar w:fldCharType="end"/>
      </w:r>
    </w:p>
    <w:p w14:paraId="5606C2B2" w14:textId="36AC3A76" w:rsidR="00612545" w:rsidRPr="00B0761A" w:rsidRDefault="00612545" w:rsidP="00781076">
      <w:pPr>
        <w:pStyle w:val="PlainText"/>
        <w:rPr>
          <w:rFonts w:ascii="Arial" w:eastAsia="ＭＳ 明朝" w:hAnsi="Arial" w:cs="Arial"/>
        </w:rPr>
      </w:pPr>
    </w:p>
    <w:p w14:paraId="5C67F75C" w14:textId="77777777" w:rsidR="00612545" w:rsidRPr="00B0761A" w:rsidRDefault="00612545" w:rsidP="00781076">
      <w:pPr>
        <w:pStyle w:val="PlainText"/>
        <w:rPr>
          <w:rFonts w:ascii="Arial" w:eastAsia="ＭＳ 明朝" w:hAnsi="Arial" w:cs="Arial"/>
        </w:rPr>
      </w:pPr>
      <w:r w:rsidRPr="00B0761A">
        <w:rPr>
          <w:rFonts w:ascii="Arial" w:eastAsia="ＭＳ 明朝" w:hAnsi="Arial" w:cs="Arial"/>
        </w:rPr>
        <w:t xml:space="preserve"> </w:t>
      </w:r>
    </w:p>
    <w:p w14:paraId="1B897651" w14:textId="77777777" w:rsidR="00612545" w:rsidRPr="00B0761A" w:rsidRDefault="00612545" w:rsidP="00781076">
      <w:pPr>
        <w:pStyle w:val="PlainText"/>
        <w:rPr>
          <w:rFonts w:ascii="Arial" w:eastAsia="ＭＳ 明朝" w:hAnsi="Arial" w:cs="Arial"/>
        </w:rPr>
      </w:pPr>
      <w:r w:rsidRPr="00B0761A">
        <w:rPr>
          <w:rFonts w:ascii="Arial" w:eastAsia="ＭＳ 明朝" w:hAnsi="Arial" w:cs="Arial"/>
        </w:rPr>
        <w:t xml:space="preserve"> </w:t>
      </w:r>
    </w:p>
    <w:p w14:paraId="038CB881" w14:textId="77777777" w:rsidR="00612545" w:rsidRPr="00B0761A" w:rsidRDefault="00612545" w:rsidP="004D4C6B">
      <w:pPr>
        <w:pStyle w:val="PlainText"/>
        <w:outlineLvl w:val="0"/>
        <w:rPr>
          <w:rFonts w:ascii="Arial" w:eastAsia="ＭＳ 明朝" w:hAnsi="Arial" w:cs="Arial"/>
        </w:rPr>
      </w:pPr>
      <w:r w:rsidRPr="00B0761A">
        <w:rPr>
          <w:rFonts w:ascii="Arial" w:eastAsia="ＭＳ 明朝" w:hAnsi="Arial" w:cs="Arial"/>
        </w:rPr>
        <w:t>License?</w:t>
      </w:r>
    </w:p>
    <w:p w14:paraId="26CC89C7" w14:textId="77777777" w:rsidR="00FC7339" w:rsidRPr="00B0761A" w:rsidRDefault="00FC7339" w:rsidP="004D4C6B">
      <w:pPr>
        <w:pStyle w:val="PlainText"/>
        <w:outlineLvl w:val="0"/>
        <w:rPr>
          <w:rFonts w:ascii="Arial" w:eastAsia="ＭＳ 明朝" w:hAnsi="Arial" w:cs="Arial"/>
        </w:rPr>
      </w:pPr>
    </w:p>
    <w:p w14:paraId="0FCE588F" w14:textId="7A282170" w:rsidR="00FC7339" w:rsidRPr="00B0761A" w:rsidRDefault="00FC7339" w:rsidP="004D4C6B">
      <w:pPr>
        <w:pStyle w:val="PlainText"/>
        <w:outlineLvl w:val="0"/>
        <w:rPr>
          <w:rFonts w:ascii="Arial" w:eastAsia="ＭＳ 明朝" w:hAnsi="Arial" w:cs="Arial"/>
          <w:b/>
        </w:rPr>
      </w:pPr>
      <w:r w:rsidRPr="00B0761A">
        <w:rPr>
          <w:rFonts w:ascii="Arial" w:eastAsia="ＭＳ 明朝" w:hAnsi="Arial" w:cs="Arial"/>
          <w:b/>
        </w:rPr>
        <w:t>Appendix: Persona characteristics</w:t>
      </w:r>
    </w:p>
    <w:p w14:paraId="37B87CEC" w14:textId="77777777" w:rsidR="00172D01" w:rsidRPr="00B0761A" w:rsidRDefault="00172D01" w:rsidP="00781076">
      <w:pPr>
        <w:pStyle w:val="PlainText"/>
        <w:rPr>
          <w:rFonts w:ascii="Arial" w:eastAsia="ＭＳ 明朝" w:hAnsi="Arial" w:cs="Arial"/>
        </w:rPr>
      </w:pPr>
    </w:p>
    <w:p w14:paraId="5238F5CB" w14:textId="6E3A472F" w:rsidR="004C2367" w:rsidRPr="00B0761A" w:rsidRDefault="004C2367" w:rsidP="00781076">
      <w:pPr>
        <w:pStyle w:val="PlainText"/>
        <w:rPr>
          <w:rFonts w:ascii="Arial" w:eastAsia="ＭＳ 明朝" w:hAnsi="Arial" w:cs="Arial"/>
          <w:i/>
        </w:rPr>
      </w:pPr>
      <w:r w:rsidRPr="00B0761A">
        <w:rPr>
          <w:rFonts w:ascii="Arial" w:eastAsia="ＭＳ 明朝" w:hAnsi="Arial" w:cs="Arial"/>
          <w:i/>
        </w:rPr>
        <w:t xml:space="preserve">Who influences </w:t>
      </w:r>
      <w:proofErr w:type="spellStart"/>
      <w:r w:rsidRPr="00B0761A">
        <w:rPr>
          <w:rFonts w:ascii="Arial" w:eastAsia="ＭＳ 明朝" w:hAnsi="Arial" w:cs="Arial"/>
          <w:i/>
        </w:rPr>
        <w:t>Nouf</w:t>
      </w:r>
      <w:proofErr w:type="spellEnd"/>
      <w:r w:rsidRPr="00B0761A">
        <w:rPr>
          <w:rFonts w:ascii="Arial" w:eastAsia="ＭＳ 明朝" w:hAnsi="Arial" w:cs="Arial"/>
          <w:i/>
        </w:rPr>
        <w:t xml:space="preserve"> and Ali?</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434986" w:rsidRPr="00B0761A" w14:paraId="45CD79E4" w14:textId="77777777" w:rsidTr="00D6103B">
        <w:tc>
          <w:tcPr>
            <w:tcW w:w="3969" w:type="dxa"/>
            <w:vAlign w:val="center"/>
          </w:tcPr>
          <w:p w14:paraId="79F372EF" w14:textId="7553A8CA" w:rsidR="004C2367" w:rsidRPr="00B0761A" w:rsidRDefault="00AB6658" w:rsidP="001B772C">
            <w:pPr>
              <w:pStyle w:val="PlainText"/>
              <w:jc w:val="right"/>
              <w:rPr>
                <w:rFonts w:ascii="Arial" w:eastAsia="ＭＳ 明朝" w:hAnsi="Arial" w:cs="Arial"/>
              </w:rPr>
            </w:pPr>
            <w:r w:rsidRPr="00B0761A">
              <w:rPr>
                <w:rFonts w:ascii="Arial" w:eastAsia="ＭＳ 明朝" w:hAnsi="Arial" w:cs="Arial"/>
              </w:rPr>
              <w:t>My</w:t>
            </w:r>
            <w:r w:rsidR="004C2367" w:rsidRPr="00B0761A">
              <w:rPr>
                <w:rFonts w:ascii="Arial" w:eastAsia="ＭＳ 明朝" w:hAnsi="Arial" w:cs="Arial"/>
              </w:rPr>
              <w:t xml:space="preserve"> parents</w:t>
            </w:r>
          </w:p>
        </w:tc>
        <w:tc>
          <w:tcPr>
            <w:tcW w:w="5102" w:type="dxa"/>
            <w:vAlign w:val="center"/>
          </w:tcPr>
          <w:p w14:paraId="0B8D4645" w14:textId="50DB441F" w:rsidR="004C2367" w:rsidRPr="00B0761A" w:rsidRDefault="00740712"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7A1269BA" wp14:editId="2E05A181">
                  <wp:extent cx="2894400" cy="628995"/>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894400" cy="628995"/>
                          </a:xfrm>
                          <a:prstGeom prst="rect">
                            <a:avLst/>
                          </a:prstGeom>
                          <a:noFill/>
                          <a:ln>
                            <a:noFill/>
                          </a:ln>
                        </pic:spPr>
                      </pic:pic>
                    </a:graphicData>
                  </a:graphic>
                </wp:inline>
              </w:drawing>
            </w:r>
          </w:p>
        </w:tc>
      </w:tr>
      <w:tr w:rsidR="00434986" w:rsidRPr="00B0761A" w14:paraId="534BD20A" w14:textId="77777777" w:rsidTr="00D6103B">
        <w:tc>
          <w:tcPr>
            <w:tcW w:w="3969" w:type="dxa"/>
            <w:vAlign w:val="center"/>
          </w:tcPr>
          <w:p w14:paraId="76C9FBD6" w14:textId="207F9D47" w:rsidR="004C2367" w:rsidRPr="00B0761A" w:rsidRDefault="00AB6658" w:rsidP="00434986">
            <w:pPr>
              <w:pStyle w:val="PlainText"/>
              <w:jc w:val="right"/>
              <w:rPr>
                <w:rFonts w:ascii="Arial" w:eastAsia="ＭＳ 明朝" w:hAnsi="Arial" w:cs="Arial"/>
              </w:rPr>
            </w:pPr>
            <w:r w:rsidRPr="00B0761A">
              <w:rPr>
                <w:rFonts w:ascii="Arial" w:eastAsia="ＭＳ 明朝" w:hAnsi="Arial" w:cs="Arial"/>
              </w:rPr>
              <w:t>My</w:t>
            </w:r>
            <w:r w:rsidR="004C2367" w:rsidRPr="00B0761A">
              <w:rPr>
                <w:rFonts w:ascii="Arial" w:eastAsia="ＭＳ 明朝" w:hAnsi="Arial" w:cs="Arial"/>
              </w:rPr>
              <w:t xml:space="preserve"> partner</w:t>
            </w:r>
          </w:p>
        </w:tc>
        <w:tc>
          <w:tcPr>
            <w:tcW w:w="5102" w:type="dxa"/>
            <w:vAlign w:val="center"/>
          </w:tcPr>
          <w:p w14:paraId="3DCF430B" w14:textId="15FF3B2A" w:rsidR="004C2367" w:rsidRPr="00B0761A" w:rsidRDefault="009E14C9"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FBF1DB6" wp14:editId="54004CE9">
                  <wp:extent cx="2872800" cy="624301"/>
                  <wp:effectExtent l="0" t="0" r="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jp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72800" cy="624301"/>
                          </a:xfrm>
                          <a:prstGeom prst="rect">
                            <a:avLst/>
                          </a:prstGeom>
                          <a:noFill/>
                          <a:ln>
                            <a:noFill/>
                          </a:ln>
                        </pic:spPr>
                      </pic:pic>
                    </a:graphicData>
                  </a:graphic>
                </wp:inline>
              </w:drawing>
            </w:r>
          </w:p>
        </w:tc>
      </w:tr>
      <w:tr w:rsidR="00434986" w:rsidRPr="00B0761A" w14:paraId="2162CF51" w14:textId="77777777" w:rsidTr="00D6103B">
        <w:tc>
          <w:tcPr>
            <w:tcW w:w="3969" w:type="dxa"/>
            <w:vAlign w:val="center"/>
          </w:tcPr>
          <w:p w14:paraId="0EE9ED46" w14:textId="4A180BE6" w:rsidR="004C2367" w:rsidRPr="00B0761A" w:rsidRDefault="00AB6658" w:rsidP="00434986">
            <w:pPr>
              <w:pStyle w:val="PlainText"/>
              <w:jc w:val="right"/>
              <w:rPr>
                <w:rFonts w:ascii="Arial" w:eastAsia="ＭＳ 明朝" w:hAnsi="Arial" w:cs="Arial"/>
              </w:rPr>
            </w:pPr>
            <w:r w:rsidRPr="00B0761A">
              <w:rPr>
                <w:rFonts w:ascii="Arial" w:eastAsia="ＭＳ 明朝" w:hAnsi="Arial" w:cs="Arial"/>
              </w:rPr>
              <w:t>My</w:t>
            </w:r>
            <w:r w:rsidR="004C2367" w:rsidRPr="00B0761A">
              <w:rPr>
                <w:rFonts w:ascii="Arial" w:eastAsia="ＭＳ 明朝" w:hAnsi="Arial" w:cs="Arial"/>
              </w:rPr>
              <w:t xml:space="preserve"> friends</w:t>
            </w:r>
          </w:p>
        </w:tc>
        <w:tc>
          <w:tcPr>
            <w:tcW w:w="5102" w:type="dxa"/>
            <w:vAlign w:val="center"/>
          </w:tcPr>
          <w:p w14:paraId="3F4050A6" w14:textId="4401CA08" w:rsidR="004C2367" w:rsidRPr="00B0761A" w:rsidRDefault="009E14C9"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218122E4" wp14:editId="1B6139DE">
                  <wp:extent cx="2872799" cy="624301"/>
                  <wp:effectExtent l="0" t="0" r="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jp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872799" cy="624301"/>
                          </a:xfrm>
                          <a:prstGeom prst="rect">
                            <a:avLst/>
                          </a:prstGeom>
                          <a:noFill/>
                          <a:ln>
                            <a:noFill/>
                          </a:ln>
                        </pic:spPr>
                      </pic:pic>
                    </a:graphicData>
                  </a:graphic>
                </wp:inline>
              </w:drawing>
            </w:r>
          </w:p>
        </w:tc>
      </w:tr>
      <w:tr w:rsidR="00434986" w:rsidRPr="00B0761A" w14:paraId="6087A084" w14:textId="77777777" w:rsidTr="00D6103B">
        <w:tc>
          <w:tcPr>
            <w:tcW w:w="3969" w:type="dxa"/>
            <w:vAlign w:val="center"/>
          </w:tcPr>
          <w:p w14:paraId="39CA465E" w14:textId="2382E22B" w:rsidR="004C2367" w:rsidRPr="00B0761A" w:rsidRDefault="004C2367" w:rsidP="00434986">
            <w:pPr>
              <w:pStyle w:val="PlainText"/>
              <w:jc w:val="right"/>
              <w:rPr>
                <w:rFonts w:ascii="Arial" w:eastAsia="ＭＳ 明朝" w:hAnsi="Arial" w:cs="Arial"/>
                <w:highlight w:val="yellow"/>
              </w:rPr>
            </w:pPr>
            <w:r w:rsidRPr="00B0761A">
              <w:rPr>
                <w:rFonts w:ascii="Arial" w:eastAsia="ＭＳ 明朝" w:hAnsi="Arial" w:cs="Arial"/>
              </w:rPr>
              <w:t xml:space="preserve">People from </w:t>
            </w:r>
            <w:r w:rsidR="00AB6658" w:rsidRPr="00B0761A">
              <w:rPr>
                <w:rFonts w:ascii="Arial" w:eastAsia="ＭＳ 明朝" w:hAnsi="Arial" w:cs="Arial"/>
              </w:rPr>
              <w:t>my</w:t>
            </w:r>
            <w:r w:rsidRPr="00B0761A">
              <w:rPr>
                <w:rFonts w:ascii="Arial" w:eastAsia="ＭＳ 明朝" w:hAnsi="Arial" w:cs="Arial"/>
              </w:rPr>
              <w:t xml:space="preserve"> offline network</w:t>
            </w:r>
          </w:p>
        </w:tc>
        <w:tc>
          <w:tcPr>
            <w:tcW w:w="5102" w:type="dxa"/>
            <w:vAlign w:val="center"/>
          </w:tcPr>
          <w:p w14:paraId="1FFA4DCE" w14:textId="6D73F46B" w:rsidR="004C2367" w:rsidRPr="00B0761A" w:rsidRDefault="001176BF"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529DEB78" wp14:editId="27D8E901">
                  <wp:extent cx="2872800" cy="624301"/>
                  <wp:effectExtent l="0" t="0" r="0" b="107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jp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872800" cy="624301"/>
                          </a:xfrm>
                          <a:prstGeom prst="rect">
                            <a:avLst/>
                          </a:prstGeom>
                          <a:noFill/>
                          <a:ln>
                            <a:noFill/>
                          </a:ln>
                        </pic:spPr>
                      </pic:pic>
                    </a:graphicData>
                  </a:graphic>
                </wp:inline>
              </w:drawing>
            </w:r>
          </w:p>
        </w:tc>
      </w:tr>
      <w:tr w:rsidR="00434986" w:rsidRPr="00B0761A" w14:paraId="0C414142" w14:textId="77777777" w:rsidTr="00D6103B">
        <w:tc>
          <w:tcPr>
            <w:tcW w:w="3969" w:type="dxa"/>
            <w:vAlign w:val="center"/>
          </w:tcPr>
          <w:p w14:paraId="381FD7E9" w14:textId="3E714922" w:rsidR="004C2367" w:rsidRPr="00B0761A" w:rsidRDefault="004C2367" w:rsidP="00434986">
            <w:pPr>
              <w:pStyle w:val="PlainText"/>
              <w:jc w:val="right"/>
              <w:rPr>
                <w:rFonts w:ascii="Arial" w:eastAsia="ＭＳ 明朝" w:hAnsi="Arial" w:cs="Arial"/>
              </w:rPr>
            </w:pPr>
            <w:r w:rsidRPr="00B0761A">
              <w:rPr>
                <w:rFonts w:ascii="Arial" w:eastAsia="ＭＳ 明朝" w:hAnsi="Arial" w:cs="Arial"/>
              </w:rPr>
              <w:t>Religious leaders</w:t>
            </w:r>
          </w:p>
        </w:tc>
        <w:tc>
          <w:tcPr>
            <w:tcW w:w="5102" w:type="dxa"/>
            <w:vAlign w:val="center"/>
          </w:tcPr>
          <w:p w14:paraId="38AAD1D9" w14:textId="512855DE" w:rsidR="004C2367" w:rsidRPr="00B0761A" w:rsidRDefault="001176BF"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57690E61" wp14:editId="20952A18">
                  <wp:extent cx="2872800" cy="626400"/>
                  <wp:effectExtent l="0" t="0" r="0" b="8890"/>
                  <wp:docPr id="23" name="Picture 23"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434986" w:rsidRPr="00B0761A" w14:paraId="77C6D692" w14:textId="77777777" w:rsidTr="00D6103B">
        <w:trPr>
          <w:trHeight w:val="307"/>
        </w:trPr>
        <w:tc>
          <w:tcPr>
            <w:tcW w:w="3969" w:type="dxa"/>
            <w:vAlign w:val="center"/>
          </w:tcPr>
          <w:p w14:paraId="394059D4" w14:textId="2222925B" w:rsidR="004C2367" w:rsidRPr="00B0761A" w:rsidRDefault="004C2367" w:rsidP="00434986">
            <w:pPr>
              <w:pStyle w:val="PlainText"/>
              <w:jc w:val="right"/>
              <w:rPr>
                <w:rFonts w:ascii="Arial" w:eastAsia="ＭＳ 明朝" w:hAnsi="Arial" w:cs="Arial"/>
              </w:rPr>
            </w:pPr>
            <w:r w:rsidRPr="00B0761A">
              <w:rPr>
                <w:rFonts w:ascii="Arial" w:eastAsia="ＭＳ 明朝" w:hAnsi="Arial" w:cs="Arial"/>
              </w:rPr>
              <w:t>Religious teachings</w:t>
            </w:r>
          </w:p>
        </w:tc>
        <w:tc>
          <w:tcPr>
            <w:tcW w:w="5102" w:type="dxa"/>
            <w:vAlign w:val="center"/>
          </w:tcPr>
          <w:p w14:paraId="74C2FF3E" w14:textId="5E11BB4F" w:rsidR="004C2367" w:rsidRPr="00B0761A" w:rsidRDefault="001176BF"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C925DA9" wp14:editId="69EAEF56">
                  <wp:extent cx="2872800" cy="626400"/>
                  <wp:effectExtent l="0" t="0" r="0" b="8890"/>
                  <wp:docPr id="24" name="Picture 24"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434986" w:rsidRPr="00B0761A" w14:paraId="406ACCDD" w14:textId="77777777" w:rsidTr="00D6103B">
        <w:tc>
          <w:tcPr>
            <w:tcW w:w="3969" w:type="dxa"/>
            <w:vAlign w:val="center"/>
          </w:tcPr>
          <w:p w14:paraId="6C5D4ED3" w14:textId="5C421DA3" w:rsidR="004C2367" w:rsidRPr="00B0761A" w:rsidRDefault="004C2367" w:rsidP="00434986">
            <w:pPr>
              <w:pStyle w:val="PlainText"/>
              <w:jc w:val="right"/>
              <w:rPr>
                <w:rFonts w:ascii="Arial" w:eastAsia="ＭＳ 明朝" w:hAnsi="Arial" w:cs="Arial"/>
              </w:rPr>
            </w:pPr>
            <w:r w:rsidRPr="00B0761A">
              <w:rPr>
                <w:rFonts w:ascii="Arial" w:eastAsia="ＭＳ 明朝" w:hAnsi="Arial" w:cs="Arial"/>
              </w:rPr>
              <w:lastRenderedPageBreak/>
              <w:t>Cultural values and norms</w:t>
            </w:r>
          </w:p>
        </w:tc>
        <w:tc>
          <w:tcPr>
            <w:tcW w:w="5102" w:type="dxa"/>
            <w:vAlign w:val="center"/>
          </w:tcPr>
          <w:p w14:paraId="52A5DF0D" w14:textId="6D568F69" w:rsidR="004C2367" w:rsidRPr="00B0761A" w:rsidRDefault="001176BF"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6901329" wp14:editId="2A933413">
                  <wp:extent cx="2872800" cy="626400"/>
                  <wp:effectExtent l="0" t="0" r="0" b="8890"/>
                  <wp:docPr id="25" name="Picture 2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18A6CD90" w14:textId="77777777" w:rsidR="00172D01" w:rsidRPr="00B0761A" w:rsidRDefault="00172D01" w:rsidP="00781076">
      <w:pPr>
        <w:pStyle w:val="PlainText"/>
        <w:rPr>
          <w:rFonts w:ascii="Arial" w:eastAsia="ＭＳ 明朝" w:hAnsi="Arial" w:cs="Arial"/>
        </w:rPr>
      </w:pPr>
    </w:p>
    <w:p w14:paraId="2581E306" w14:textId="43887550" w:rsidR="00A6499C" w:rsidRPr="00B0761A" w:rsidRDefault="00A6499C" w:rsidP="00781076">
      <w:pPr>
        <w:pStyle w:val="PlainText"/>
        <w:rPr>
          <w:rFonts w:ascii="Arial" w:eastAsia="ＭＳ 明朝" w:hAnsi="Arial" w:cs="Arial"/>
          <w:i/>
        </w:rPr>
      </w:pPr>
      <w:r w:rsidRPr="00B0761A">
        <w:rPr>
          <w:rFonts w:ascii="Arial" w:eastAsia="ＭＳ 明朝" w:hAnsi="Arial" w:cs="Arial"/>
          <w:i/>
        </w:rPr>
        <w:t>Life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6499C" w:rsidRPr="00B0761A" w14:paraId="31BB5D06" w14:textId="77777777" w:rsidTr="00D6103B">
        <w:tc>
          <w:tcPr>
            <w:tcW w:w="3969" w:type="dxa"/>
            <w:vAlign w:val="center"/>
          </w:tcPr>
          <w:p w14:paraId="3410AED8" w14:textId="56DF3E7B" w:rsidR="00A6499C" w:rsidRPr="00B0761A" w:rsidRDefault="0046539E" w:rsidP="00434986">
            <w:pPr>
              <w:pStyle w:val="PlainText"/>
              <w:jc w:val="right"/>
              <w:rPr>
                <w:rFonts w:ascii="Arial" w:eastAsia="ＭＳ 明朝" w:hAnsi="Arial" w:cs="Arial"/>
              </w:rPr>
            </w:pPr>
            <w:r w:rsidRPr="00B0761A">
              <w:rPr>
                <w:rFonts w:ascii="Arial" w:eastAsia="ＭＳ 明朝" w:hAnsi="Arial" w:cs="Arial"/>
              </w:rPr>
              <w:t>I want to</w:t>
            </w:r>
            <w:r w:rsidR="00E47ACA" w:rsidRPr="00B0761A">
              <w:rPr>
                <w:rFonts w:ascii="Arial" w:eastAsia="ＭＳ 明朝" w:hAnsi="Arial" w:cs="Arial"/>
              </w:rPr>
              <w:t xml:space="preserve"> have a stable </w:t>
            </w:r>
            <w:r w:rsidR="002C312B" w:rsidRPr="00B0761A">
              <w:rPr>
                <w:rFonts w:ascii="Arial" w:eastAsia="ＭＳ 明朝" w:hAnsi="Arial" w:cs="Arial"/>
              </w:rPr>
              <w:br/>
            </w:r>
            <w:r w:rsidR="00E47ACA" w:rsidRPr="00B0761A">
              <w:rPr>
                <w:rFonts w:ascii="Arial" w:eastAsia="ＭＳ 明朝" w:hAnsi="Arial" w:cs="Arial"/>
              </w:rPr>
              <w:t>and secure life</w:t>
            </w:r>
          </w:p>
        </w:tc>
        <w:tc>
          <w:tcPr>
            <w:tcW w:w="5102" w:type="dxa"/>
            <w:vAlign w:val="center"/>
          </w:tcPr>
          <w:p w14:paraId="7F105C8C" w14:textId="02741AD3" w:rsidR="00A6499C" w:rsidRPr="00B0761A" w:rsidRDefault="00B271E4"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77329A03" wp14:editId="2A312370">
                  <wp:extent cx="2876400" cy="626400"/>
                  <wp:effectExtent l="0" t="0" r="0" b="8890"/>
                  <wp:docPr id="26" name="Picture 26"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A6499C" w:rsidRPr="00B0761A" w14:paraId="1DDF2DA3" w14:textId="77777777" w:rsidTr="00D6103B">
        <w:tc>
          <w:tcPr>
            <w:tcW w:w="3969" w:type="dxa"/>
            <w:vAlign w:val="center"/>
          </w:tcPr>
          <w:p w14:paraId="7BEC73E3" w14:textId="4D6CEAEC" w:rsidR="00A6499C" w:rsidRPr="00B0761A" w:rsidRDefault="0046539E" w:rsidP="00434986">
            <w:pPr>
              <w:pStyle w:val="PlainText"/>
              <w:jc w:val="right"/>
              <w:rPr>
                <w:rFonts w:ascii="Arial" w:eastAsia="ＭＳ 明朝" w:hAnsi="Arial" w:cs="Arial"/>
              </w:rPr>
            </w:pPr>
            <w:r w:rsidRPr="00B0761A">
              <w:rPr>
                <w:rFonts w:ascii="Arial" w:eastAsia="ＭＳ 明朝" w:hAnsi="Arial" w:cs="Arial"/>
              </w:rPr>
              <w:t>I want to be</w:t>
            </w:r>
            <w:r w:rsidR="00E47ACA" w:rsidRPr="00B0761A">
              <w:rPr>
                <w:rFonts w:ascii="Arial" w:eastAsia="ＭＳ 明朝" w:hAnsi="Arial" w:cs="Arial"/>
              </w:rPr>
              <w:t xml:space="preserve"> close to and loved </w:t>
            </w:r>
            <w:r w:rsidR="002C312B" w:rsidRPr="00B0761A">
              <w:rPr>
                <w:rFonts w:ascii="Arial" w:eastAsia="ＭＳ 明朝" w:hAnsi="Arial" w:cs="Arial"/>
              </w:rPr>
              <w:br/>
            </w:r>
            <w:r w:rsidR="00E47ACA" w:rsidRPr="00B0761A">
              <w:rPr>
                <w:rFonts w:ascii="Arial" w:eastAsia="ＭＳ 明朝" w:hAnsi="Arial" w:cs="Arial"/>
              </w:rPr>
              <w:t>by my family members</w:t>
            </w:r>
          </w:p>
        </w:tc>
        <w:tc>
          <w:tcPr>
            <w:tcW w:w="5102" w:type="dxa"/>
            <w:vAlign w:val="center"/>
          </w:tcPr>
          <w:p w14:paraId="3926BAF5" w14:textId="38CF0A3B" w:rsidR="00A6499C" w:rsidRPr="00B0761A" w:rsidRDefault="00B271E4"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90553EA" wp14:editId="4663C6D3">
                  <wp:extent cx="2876400" cy="626400"/>
                  <wp:effectExtent l="0" t="0" r="0" b="8890"/>
                  <wp:docPr id="27" name="Picture 27"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E47ACA" w:rsidRPr="00B0761A" w14:paraId="6ADA81C9" w14:textId="77777777" w:rsidTr="00D6103B">
        <w:tc>
          <w:tcPr>
            <w:tcW w:w="3969" w:type="dxa"/>
            <w:vAlign w:val="center"/>
          </w:tcPr>
          <w:p w14:paraId="386B1719" w14:textId="579AB5C2" w:rsidR="00E47ACA" w:rsidRPr="00B0761A" w:rsidRDefault="0046539E" w:rsidP="00434986">
            <w:pPr>
              <w:pStyle w:val="PlainText"/>
              <w:jc w:val="right"/>
              <w:rPr>
                <w:rFonts w:ascii="Arial" w:eastAsia="ＭＳ 明朝" w:hAnsi="Arial" w:cs="Arial"/>
              </w:rPr>
            </w:pPr>
            <w:r w:rsidRPr="00B0761A">
              <w:rPr>
                <w:rFonts w:ascii="Arial" w:eastAsia="ＭＳ 明朝" w:hAnsi="Arial" w:cs="Arial"/>
              </w:rPr>
              <w:t>I want to</w:t>
            </w:r>
            <w:r w:rsidR="00354C08" w:rsidRPr="00B0761A">
              <w:rPr>
                <w:rFonts w:ascii="Arial" w:eastAsia="ＭＳ 明朝" w:hAnsi="Arial" w:cs="Arial"/>
              </w:rPr>
              <w:t xml:space="preserve"> be respected by my group</w:t>
            </w:r>
          </w:p>
        </w:tc>
        <w:tc>
          <w:tcPr>
            <w:tcW w:w="5102" w:type="dxa"/>
            <w:vAlign w:val="center"/>
          </w:tcPr>
          <w:p w14:paraId="7F61ED53" w14:textId="78AB6DD8" w:rsidR="00E47ACA" w:rsidRPr="00B0761A" w:rsidRDefault="00B271E4"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33883BD" wp14:editId="4DC88E54">
                  <wp:extent cx="2876400" cy="626400"/>
                  <wp:effectExtent l="0" t="0" r="0" b="8890"/>
                  <wp:docPr id="28" name="Picture 28"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bl>
    <w:p w14:paraId="1CCEC5D6" w14:textId="77777777" w:rsidR="00A6499C" w:rsidRPr="00B0761A" w:rsidRDefault="00A6499C" w:rsidP="00781076">
      <w:pPr>
        <w:pStyle w:val="PlainText"/>
        <w:rPr>
          <w:rFonts w:ascii="Arial" w:eastAsia="ＭＳ 明朝" w:hAnsi="Arial" w:cs="Arial"/>
        </w:rPr>
      </w:pPr>
    </w:p>
    <w:p w14:paraId="073078D3" w14:textId="03908A94" w:rsidR="00354C08" w:rsidRPr="00B0761A" w:rsidRDefault="00354C08" w:rsidP="00781076">
      <w:pPr>
        <w:pStyle w:val="PlainText"/>
        <w:rPr>
          <w:rFonts w:ascii="Arial" w:eastAsia="ＭＳ 明朝" w:hAnsi="Arial" w:cs="Arial"/>
          <w:i/>
        </w:rPr>
      </w:pPr>
      <w:r w:rsidRPr="00B0761A">
        <w:rPr>
          <w:rFonts w:ascii="Arial" w:eastAsia="ＭＳ 明朝" w:hAnsi="Arial" w:cs="Arial"/>
          <w:i/>
        </w:rPr>
        <w:t>Decision drivers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4C08" w:rsidRPr="00B0761A" w14:paraId="13F42F9A" w14:textId="77777777" w:rsidTr="00D6103B">
        <w:tc>
          <w:tcPr>
            <w:tcW w:w="3969" w:type="dxa"/>
            <w:vAlign w:val="center"/>
          </w:tcPr>
          <w:p w14:paraId="654DC29E" w14:textId="702B1FC1" w:rsidR="00354C08" w:rsidRPr="00B0761A" w:rsidRDefault="00354C08" w:rsidP="00933AA4">
            <w:pPr>
              <w:pStyle w:val="PlainText"/>
              <w:jc w:val="right"/>
              <w:rPr>
                <w:rFonts w:ascii="Arial" w:eastAsia="ＭＳ 明朝" w:hAnsi="Arial" w:cs="Arial"/>
              </w:rPr>
            </w:pPr>
            <w:r w:rsidRPr="00B0761A">
              <w:rPr>
                <w:rFonts w:ascii="Arial" w:eastAsia="ＭＳ 明朝" w:hAnsi="Arial" w:cs="Arial"/>
              </w:rPr>
              <w:t>I am more likely to engage with a social media platform that give</w:t>
            </w:r>
            <w:r w:rsidR="00D6647F" w:rsidRPr="00B0761A">
              <w:rPr>
                <w:rFonts w:ascii="Arial" w:eastAsia="ＭＳ 明朝" w:hAnsi="Arial" w:cs="Arial"/>
              </w:rPr>
              <w:t>s</w:t>
            </w:r>
            <w:r w:rsidRPr="00B0761A">
              <w:rPr>
                <w:rFonts w:ascii="Arial" w:eastAsia="ＭＳ 明朝" w:hAnsi="Arial" w:cs="Arial"/>
              </w:rPr>
              <w:t xml:space="preserve"> me </w:t>
            </w:r>
            <w:r w:rsidR="00D6647F" w:rsidRPr="00B0761A">
              <w:rPr>
                <w:rFonts w:ascii="Arial" w:eastAsia="ＭＳ 明朝" w:hAnsi="Arial" w:cs="Arial"/>
              </w:rPr>
              <w:t>greater</w:t>
            </w:r>
            <w:r w:rsidRPr="00B0761A">
              <w:rPr>
                <w:rFonts w:ascii="Arial" w:eastAsia="ＭＳ 明朝" w:hAnsi="Arial" w:cs="Arial"/>
              </w:rPr>
              <w:t xml:space="preserve"> control over my personal data</w:t>
            </w:r>
          </w:p>
        </w:tc>
        <w:tc>
          <w:tcPr>
            <w:tcW w:w="5102" w:type="dxa"/>
            <w:vAlign w:val="center"/>
          </w:tcPr>
          <w:p w14:paraId="7330031C" w14:textId="2DDC527C" w:rsidR="00354C08" w:rsidRPr="00B0761A" w:rsidRDefault="00933AA4"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58270AA" wp14:editId="3197EB51">
                  <wp:extent cx="2876400" cy="626400"/>
                  <wp:effectExtent l="0" t="0" r="0" b="8890"/>
                  <wp:docPr id="29" name="Picture 29"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354C08" w:rsidRPr="00B0761A" w14:paraId="4930CC45" w14:textId="77777777" w:rsidTr="00D6103B">
        <w:tc>
          <w:tcPr>
            <w:tcW w:w="3969" w:type="dxa"/>
            <w:vAlign w:val="center"/>
          </w:tcPr>
          <w:p w14:paraId="1DB04065" w14:textId="667C1A54" w:rsidR="00354C08" w:rsidRPr="00B0761A" w:rsidRDefault="00354C08" w:rsidP="005061DF">
            <w:pPr>
              <w:pStyle w:val="PlainText"/>
              <w:jc w:val="right"/>
              <w:rPr>
                <w:rFonts w:ascii="Arial" w:eastAsia="ＭＳ 明朝" w:hAnsi="Arial" w:cs="Arial"/>
              </w:rPr>
            </w:pPr>
            <w:r w:rsidRPr="00B0761A">
              <w:rPr>
                <w:rFonts w:ascii="Arial" w:eastAsia="ＭＳ 明朝" w:hAnsi="Arial" w:cs="Arial"/>
              </w:rPr>
              <w:t xml:space="preserve">I am more likely to use a social media platform that makes it harder for people to </w:t>
            </w:r>
            <w:r w:rsidR="00245387" w:rsidRPr="00B0761A">
              <w:rPr>
                <w:rFonts w:ascii="Arial" w:eastAsia="ＭＳ 明朝" w:hAnsi="Arial" w:cs="Arial"/>
              </w:rPr>
              <w:t xml:space="preserve">find </w:t>
            </w:r>
            <w:r w:rsidR="005061DF" w:rsidRPr="00B0761A">
              <w:rPr>
                <w:rFonts w:ascii="Arial" w:eastAsia="ＭＳ 明朝" w:hAnsi="Arial" w:cs="Arial"/>
              </w:rPr>
              <w:br/>
            </w:r>
            <w:r w:rsidR="00245387" w:rsidRPr="00B0761A">
              <w:rPr>
                <w:rFonts w:ascii="Arial" w:eastAsia="ＭＳ 明朝" w:hAnsi="Arial" w:cs="Arial"/>
              </w:rPr>
              <w:t>me in searches</w:t>
            </w:r>
          </w:p>
        </w:tc>
        <w:tc>
          <w:tcPr>
            <w:tcW w:w="5102" w:type="dxa"/>
            <w:vAlign w:val="center"/>
          </w:tcPr>
          <w:p w14:paraId="0DA334E4" w14:textId="5AB9300C" w:rsidR="00354C08" w:rsidRPr="00B0761A" w:rsidRDefault="00933AA4"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73F381FE" wp14:editId="141ECF2A">
                  <wp:extent cx="2876400" cy="626400"/>
                  <wp:effectExtent l="0" t="0" r="0" b="8890"/>
                  <wp:docPr id="30" name="Picture 30"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r w:rsidR="00354C08" w:rsidRPr="00B0761A" w14:paraId="5382C58D" w14:textId="77777777" w:rsidTr="00D6103B">
        <w:trPr>
          <w:trHeight w:val="814"/>
        </w:trPr>
        <w:tc>
          <w:tcPr>
            <w:tcW w:w="3969" w:type="dxa"/>
            <w:vAlign w:val="center"/>
          </w:tcPr>
          <w:p w14:paraId="4329265A" w14:textId="13BEB22B" w:rsidR="00354C08" w:rsidRPr="00B0761A" w:rsidRDefault="00354C08" w:rsidP="00933AA4">
            <w:pPr>
              <w:pStyle w:val="PlainText"/>
              <w:jc w:val="right"/>
              <w:rPr>
                <w:rFonts w:ascii="Arial" w:eastAsia="ＭＳ 明朝" w:hAnsi="Arial" w:cs="Arial"/>
              </w:rPr>
            </w:pPr>
            <w:r w:rsidRPr="00B0761A">
              <w:rPr>
                <w:rFonts w:ascii="Arial" w:eastAsia="ＭＳ 明朝" w:hAnsi="Arial" w:cs="Arial"/>
              </w:rPr>
              <w:t>I</w:t>
            </w:r>
            <w:r w:rsidR="00BF629C" w:rsidRPr="00B0761A">
              <w:rPr>
                <w:rFonts w:ascii="Arial" w:eastAsia="ＭＳ 明朝" w:hAnsi="Arial" w:cs="Arial"/>
              </w:rPr>
              <w:t xml:space="preserve">t is important that </w:t>
            </w:r>
            <w:r w:rsidRPr="00B0761A">
              <w:rPr>
                <w:rFonts w:ascii="Arial" w:eastAsia="ＭＳ 明朝" w:hAnsi="Arial" w:cs="Arial"/>
              </w:rPr>
              <w:t xml:space="preserve">a social media platform provides me with fine-grained </w:t>
            </w:r>
            <w:r w:rsidR="0046539E" w:rsidRPr="00B0761A">
              <w:rPr>
                <w:rFonts w:ascii="Arial" w:eastAsia="ＭＳ 明朝" w:hAnsi="Arial" w:cs="Arial"/>
              </w:rPr>
              <w:t xml:space="preserve">access </w:t>
            </w:r>
            <w:r w:rsidRPr="00B0761A">
              <w:rPr>
                <w:rFonts w:ascii="Arial" w:eastAsia="ＭＳ 明朝" w:hAnsi="Arial" w:cs="Arial"/>
              </w:rPr>
              <w:t>control</w:t>
            </w:r>
            <w:r w:rsidR="0046539E" w:rsidRPr="00B0761A">
              <w:rPr>
                <w:rFonts w:ascii="Arial" w:eastAsia="ＭＳ 明朝" w:hAnsi="Arial" w:cs="Arial"/>
              </w:rPr>
              <w:t>s</w:t>
            </w:r>
            <w:r w:rsidRPr="00B0761A">
              <w:rPr>
                <w:rFonts w:ascii="Arial" w:eastAsia="ＭＳ 明朝" w:hAnsi="Arial" w:cs="Arial"/>
              </w:rPr>
              <w:t xml:space="preserve"> over </w:t>
            </w:r>
            <w:r w:rsidR="0046539E" w:rsidRPr="00B0761A">
              <w:rPr>
                <w:rFonts w:ascii="Arial" w:eastAsia="ＭＳ 明朝" w:hAnsi="Arial" w:cs="Arial"/>
              </w:rPr>
              <w:t>who can see the content I share</w:t>
            </w:r>
          </w:p>
        </w:tc>
        <w:tc>
          <w:tcPr>
            <w:tcW w:w="5102" w:type="dxa"/>
            <w:vAlign w:val="center"/>
          </w:tcPr>
          <w:p w14:paraId="1CB1291C" w14:textId="7CA039C6" w:rsidR="00354C08" w:rsidRPr="00B0761A" w:rsidRDefault="00933AA4"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61852151" wp14:editId="60D96595">
                  <wp:extent cx="2876400" cy="626400"/>
                  <wp:effectExtent l="0" t="0" r="0" b="8890"/>
                  <wp:docPr id="31" name="Picture 31"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76400" cy="626400"/>
                          </a:xfrm>
                          <a:prstGeom prst="rect">
                            <a:avLst/>
                          </a:prstGeom>
                          <a:noFill/>
                          <a:ln>
                            <a:noFill/>
                          </a:ln>
                        </pic:spPr>
                      </pic:pic>
                    </a:graphicData>
                  </a:graphic>
                </wp:inline>
              </w:drawing>
            </w:r>
          </w:p>
        </w:tc>
      </w:tr>
    </w:tbl>
    <w:p w14:paraId="6997E747" w14:textId="77777777" w:rsidR="00354C08" w:rsidRPr="00B0761A" w:rsidRDefault="00354C08" w:rsidP="00781076">
      <w:pPr>
        <w:pStyle w:val="PlainText"/>
        <w:rPr>
          <w:rFonts w:ascii="Arial" w:eastAsia="ＭＳ 明朝" w:hAnsi="Arial" w:cs="Arial"/>
        </w:rPr>
      </w:pPr>
    </w:p>
    <w:p w14:paraId="15C5DC96" w14:textId="6DDCDF87" w:rsidR="0046539E" w:rsidRPr="00B0761A" w:rsidRDefault="00AB0233" w:rsidP="00781076">
      <w:pPr>
        <w:pStyle w:val="PlainText"/>
        <w:rPr>
          <w:rFonts w:ascii="Arial" w:eastAsia="ＭＳ 明朝" w:hAnsi="Arial" w:cs="Arial"/>
          <w:i/>
        </w:rPr>
      </w:pPr>
      <w:r w:rsidRPr="00B0761A">
        <w:rPr>
          <w:rFonts w:ascii="Arial" w:eastAsia="ＭＳ 明朝" w:hAnsi="Arial" w:cs="Arial"/>
          <w:i/>
        </w:rPr>
        <w:t>Experience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B0233" w:rsidRPr="00B0761A" w14:paraId="3938A7F1" w14:textId="77777777" w:rsidTr="00D6103B">
        <w:tc>
          <w:tcPr>
            <w:tcW w:w="3969" w:type="dxa"/>
            <w:vAlign w:val="center"/>
          </w:tcPr>
          <w:p w14:paraId="410C53EB" w14:textId="22621CA2" w:rsidR="00AB0233" w:rsidRPr="00B0761A" w:rsidRDefault="00AB0233" w:rsidP="00D6103B">
            <w:pPr>
              <w:pStyle w:val="PlainText"/>
              <w:jc w:val="right"/>
              <w:rPr>
                <w:rFonts w:ascii="Arial" w:eastAsia="ＭＳ 明朝" w:hAnsi="Arial" w:cs="Arial"/>
              </w:rPr>
            </w:pPr>
            <w:r w:rsidRPr="00B0761A">
              <w:rPr>
                <w:rFonts w:ascii="Arial" w:eastAsia="ＭＳ 明朝" w:hAnsi="Arial" w:cs="Arial"/>
              </w:rPr>
              <w:t>I want to feel secure and private</w:t>
            </w:r>
          </w:p>
        </w:tc>
        <w:tc>
          <w:tcPr>
            <w:tcW w:w="5102" w:type="dxa"/>
            <w:vAlign w:val="center"/>
          </w:tcPr>
          <w:p w14:paraId="10FC46E6" w14:textId="0F34B965" w:rsidR="00AB0233" w:rsidRPr="00B0761A" w:rsidRDefault="00D6103B"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4A902827" wp14:editId="27AE7AE7">
                  <wp:extent cx="2872800" cy="626400"/>
                  <wp:effectExtent l="0" t="0" r="0" b="8890"/>
                  <wp:docPr id="32" name="Picture 32"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3.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0233" w:rsidRPr="00B0761A" w14:paraId="4CF9D8C3" w14:textId="77777777" w:rsidTr="00D6103B">
        <w:tc>
          <w:tcPr>
            <w:tcW w:w="3969" w:type="dxa"/>
            <w:vAlign w:val="center"/>
          </w:tcPr>
          <w:p w14:paraId="2922E0A9" w14:textId="7C081D13" w:rsidR="00AB0233" w:rsidRPr="00B0761A" w:rsidRDefault="00AB0233" w:rsidP="00D6103B">
            <w:pPr>
              <w:pStyle w:val="PlainText"/>
              <w:jc w:val="right"/>
              <w:rPr>
                <w:rFonts w:ascii="Arial" w:eastAsia="ＭＳ 明朝" w:hAnsi="Arial" w:cs="Arial"/>
              </w:rPr>
            </w:pPr>
            <w:r w:rsidRPr="00B0761A">
              <w:rPr>
                <w:rFonts w:ascii="Arial" w:eastAsia="ＭＳ 明朝" w:hAnsi="Arial" w:cs="Arial"/>
              </w:rPr>
              <w:t xml:space="preserve">I want to have full control over </w:t>
            </w:r>
            <w:r w:rsidR="00A32858" w:rsidRPr="00B0761A">
              <w:rPr>
                <w:rFonts w:ascii="Arial" w:eastAsia="ＭＳ 明朝" w:hAnsi="Arial" w:cs="Arial"/>
              </w:rPr>
              <w:t>my personal</w:t>
            </w:r>
            <w:r w:rsidRPr="00B0761A">
              <w:rPr>
                <w:rFonts w:ascii="Arial" w:eastAsia="ＭＳ 明朝" w:hAnsi="Arial" w:cs="Arial"/>
              </w:rPr>
              <w:t xml:space="preserve"> data and how much </w:t>
            </w:r>
            <w:r w:rsidR="00A32858" w:rsidRPr="00B0761A">
              <w:rPr>
                <w:rFonts w:ascii="Arial" w:eastAsia="ＭＳ 明朝" w:hAnsi="Arial" w:cs="Arial"/>
              </w:rPr>
              <w:t xml:space="preserve">of it </w:t>
            </w:r>
            <w:r w:rsidRPr="00B0761A">
              <w:rPr>
                <w:rFonts w:ascii="Arial" w:eastAsia="ＭＳ 明朝" w:hAnsi="Arial" w:cs="Arial"/>
              </w:rPr>
              <w:t>followers can see</w:t>
            </w:r>
          </w:p>
        </w:tc>
        <w:tc>
          <w:tcPr>
            <w:tcW w:w="5102" w:type="dxa"/>
            <w:vAlign w:val="center"/>
          </w:tcPr>
          <w:p w14:paraId="3A1183CB" w14:textId="266BCA56" w:rsidR="00AB0233" w:rsidRPr="00B0761A" w:rsidRDefault="00D6103B"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78619423" wp14:editId="413354AD">
                  <wp:extent cx="2872800" cy="626400"/>
                  <wp:effectExtent l="0" t="0" r="0" b="8890"/>
                  <wp:docPr id="33" name="Picture 3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4.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0233" w:rsidRPr="00B0761A" w14:paraId="546D36C1" w14:textId="77777777" w:rsidTr="00D6103B">
        <w:tc>
          <w:tcPr>
            <w:tcW w:w="3969" w:type="dxa"/>
            <w:vAlign w:val="center"/>
          </w:tcPr>
          <w:p w14:paraId="315583DA" w14:textId="7CDA73D5" w:rsidR="00AB0233" w:rsidRPr="00B0761A" w:rsidRDefault="00AB0233" w:rsidP="00D6103B">
            <w:pPr>
              <w:pStyle w:val="PlainText"/>
              <w:jc w:val="right"/>
              <w:rPr>
                <w:rFonts w:ascii="Arial" w:eastAsia="ＭＳ 明朝" w:hAnsi="Arial" w:cs="Arial"/>
              </w:rPr>
            </w:pPr>
            <w:r w:rsidRPr="00B0761A">
              <w:rPr>
                <w:rFonts w:ascii="Arial" w:eastAsia="ＭＳ 明朝" w:hAnsi="Arial" w:cs="Arial"/>
              </w:rPr>
              <w:lastRenderedPageBreak/>
              <w:t>I want to be able to customize my relationship with other users according to my needs</w:t>
            </w:r>
          </w:p>
        </w:tc>
        <w:tc>
          <w:tcPr>
            <w:tcW w:w="5102" w:type="dxa"/>
            <w:vAlign w:val="center"/>
          </w:tcPr>
          <w:p w14:paraId="38B0099A" w14:textId="6017DB03" w:rsidR="00AB0233" w:rsidRPr="00B0761A" w:rsidRDefault="00D6103B" w:rsidP="00D6103B">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51C7546" wp14:editId="2EE21D63">
                  <wp:extent cx="2872800" cy="626400"/>
                  <wp:effectExtent l="0" t="0" r="0" b="8890"/>
                  <wp:docPr id="34" name="Picture 34" descr="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7C193395" w14:textId="77777777" w:rsidR="00AB0233" w:rsidRPr="00B0761A" w:rsidRDefault="00AB0233" w:rsidP="00781076">
      <w:pPr>
        <w:pStyle w:val="PlainText"/>
        <w:rPr>
          <w:rFonts w:ascii="Arial" w:eastAsia="ＭＳ 明朝" w:hAnsi="Arial" w:cs="Arial"/>
        </w:rPr>
      </w:pPr>
    </w:p>
    <w:p w14:paraId="7EB8EF60" w14:textId="5BB4E1F2" w:rsidR="00AB6658" w:rsidRPr="00B0761A" w:rsidRDefault="00AB6658" w:rsidP="00781076">
      <w:pPr>
        <w:pStyle w:val="PlainText"/>
        <w:rPr>
          <w:rFonts w:ascii="Arial" w:eastAsia="ＭＳ 明朝" w:hAnsi="Arial" w:cs="Arial"/>
          <w:i/>
        </w:rPr>
      </w:pPr>
      <w:r w:rsidRPr="00B0761A">
        <w:rPr>
          <w:rFonts w:ascii="Arial" w:eastAsia="ＭＳ 明朝" w:hAnsi="Arial" w:cs="Arial"/>
          <w:i/>
        </w:rPr>
        <w:t>End goals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AB6658" w:rsidRPr="00B0761A" w14:paraId="4566397E" w14:textId="77777777" w:rsidTr="00487AE0">
        <w:tc>
          <w:tcPr>
            <w:tcW w:w="3969" w:type="dxa"/>
            <w:vAlign w:val="center"/>
          </w:tcPr>
          <w:p w14:paraId="576AD5C8" w14:textId="371B1378" w:rsidR="00AB6658" w:rsidRPr="00B0761A" w:rsidRDefault="00AB6658" w:rsidP="00487AE0">
            <w:pPr>
              <w:pStyle w:val="PlainText"/>
              <w:jc w:val="right"/>
              <w:rPr>
                <w:rFonts w:ascii="Arial" w:eastAsia="ＭＳ 明朝" w:hAnsi="Arial" w:cs="Arial"/>
              </w:rPr>
            </w:pPr>
            <w:r w:rsidRPr="00B0761A">
              <w:rPr>
                <w:rFonts w:ascii="Arial" w:eastAsia="ＭＳ 明朝" w:hAnsi="Arial" w:cs="Arial"/>
              </w:rPr>
              <w:t xml:space="preserve">I want to keep in touch with and get support from people in </w:t>
            </w:r>
            <w:r w:rsidR="00462F80" w:rsidRPr="00B0761A">
              <w:rPr>
                <w:rFonts w:ascii="Arial" w:eastAsia="ＭＳ 明朝" w:hAnsi="Arial" w:cs="Arial"/>
              </w:rPr>
              <w:br/>
            </w:r>
            <w:r w:rsidRPr="00B0761A">
              <w:rPr>
                <w:rFonts w:ascii="Arial" w:eastAsia="ＭＳ 明朝" w:hAnsi="Arial" w:cs="Arial"/>
              </w:rPr>
              <w:t>my offline network</w:t>
            </w:r>
          </w:p>
        </w:tc>
        <w:tc>
          <w:tcPr>
            <w:tcW w:w="5102" w:type="dxa"/>
            <w:vAlign w:val="center"/>
          </w:tcPr>
          <w:p w14:paraId="38984A46" w14:textId="3BA537FC" w:rsidR="00AB6658" w:rsidRPr="00B0761A" w:rsidRDefault="00C1498C" w:rsidP="00487AE0">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B8131BA" wp14:editId="591381A6">
                  <wp:extent cx="2872800" cy="626400"/>
                  <wp:effectExtent l="0" t="0" r="0" b="8890"/>
                  <wp:docPr id="35" name="Picture 35" descr="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AB6658" w:rsidRPr="00B0761A" w14:paraId="2F6DF073" w14:textId="77777777" w:rsidTr="00487AE0">
        <w:tc>
          <w:tcPr>
            <w:tcW w:w="3969" w:type="dxa"/>
            <w:vAlign w:val="center"/>
          </w:tcPr>
          <w:p w14:paraId="40D65923" w14:textId="298C383B" w:rsidR="00AB6658" w:rsidRPr="00B0761A" w:rsidRDefault="00AB6658" w:rsidP="00487AE0">
            <w:pPr>
              <w:pStyle w:val="PlainText"/>
              <w:jc w:val="right"/>
              <w:rPr>
                <w:rFonts w:ascii="Arial" w:eastAsia="ＭＳ 明朝" w:hAnsi="Arial" w:cs="Arial"/>
              </w:rPr>
            </w:pPr>
            <w:r w:rsidRPr="00B0761A">
              <w:rPr>
                <w:rFonts w:ascii="Arial" w:eastAsia="ＭＳ 明朝" w:hAnsi="Arial" w:cs="Arial"/>
              </w:rPr>
              <w:t>I want to exten</w:t>
            </w:r>
            <w:r w:rsidR="002C24AB" w:rsidRPr="00B0761A">
              <w:rPr>
                <w:rFonts w:ascii="Arial" w:eastAsia="ＭＳ 明朝" w:hAnsi="Arial" w:cs="Arial"/>
              </w:rPr>
              <w:t>d real-</w:t>
            </w:r>
            <w:r w:rsidR="00850C0E" w:rsidRPr="00B0761A">
              <w:rPr>
                <w:rFonts w:ascii="Arial" w:eastAsia="ＭＳ 明朝" w:hAnsi="Arial" w:cs="Arial"/>
              </w:rPr>
              <w:br/>
            </w:r>
            <w:r w:rsidR="002C24AB" w:rsidRPr="00B0761A">
              <w:rPr>
                <w:rFonts w:ascii="Arial" w:eastAsia="ＭＳ 明朝" w:hAnsi="Arial" w:cs="Arial"/>
              </w:rPr>
              <w:t>world connections</w:t>
            </w:r>
          </w:p>
        </w:tc>
        <w:tc>
          <w:tcPr>
            <w:tcW w:w="5102" w:type="dxa"/>
            <w:vAlign w:val="center"/>
          </w:tcPr>
          <w:p w14:paraId="7A266E9A" w14:textId="6F797799" w:rsidR="00AB6658" w:rsidRPr="00B0761A" w:rsidRDefault="00C1498C" w:rsidP="00487AE0">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563CC9DA" wp14:editId="3322A4CD">
                  <wp:extent cx="2872800" cy="626400"/>
                  <wp:effectExtent l="0" t="0" r="0" b="8890"/>
                  <wp:docPr id="36" name="Picture 3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2C24AB" w:rsidRPr="00B0761A" w14:paraId="5BC2F45D" w14:textId="77777777" w:rsidTr="00487AE0">
        <w:tc>
          <w:tcPr>
            <w:tcW w:w="3969" w:type="dxa"/>
            <w:vAlign w:val="center"/>
          </w:tcPr>
          <w:p w14:paraId="042A0B44" w14:textId="03560262" w:rsidR="002C24AB" w:rsidRPr="00B0761A" w:rsidRDefault="002C24AB" w:rsidP="00487AE0">
            <w:pPr>
              <w:pStyle w:val="PlainText"/>
              <w:jc w:val="right"/>
              <w:rPr>
                <w:rFonts w:ascii="Arial" w:eastAsia="ＭＳ 明朝" w:hAnsi="Arial" w:cs="Arial"/>
              </w:rPr>
            </w:pPr>
            <w:r w:rsidRPr="00B0761A">
              <w:rPr>
                <w:rFonts w:ascii="Arial" w:eastAsia="ＭＳ 明朝" w:hAnsi="Arial" w:cs="Arial"/>
              </w:rPr>
              <w:t xml:space="preserve">I want to follow and be </w:t>
            </w:r>
            <w:r w:rsidR="00C95CC5" w:rsidRPr="00B0761A">
              <w:rPr>
                <w:rFonts w:ascii="Arial" w:eastAsia="ＭＳ 明朝" w:hAnsi="Arial" w:cs="Arial"/>
              </w:rPr>
              <w:t>able to</w:t>
            </w:r>
            <w:r w:rsidRPr="00B0761A">
              <w:rPr>
                <w:rFonts w:ascii="Arial" w:eastAsia="ＭＳ 明朝" w:hAnsi="Arial" w:cs="Arial"/>
              </w:rPr>
              <w:t xml:space="preserve"> </w:t>
            </w:r>
            <w:r w:rsidR="00C95CC5" w:rsidRPr="00B0761A">
              <w:rPr>
                <w:rFonts w:ascii="Arial" w:eastAsia="ＭＳ 明朝" w:hAnsi="Arial" w:cs="Arial"/>
              </w:rPr>
              <w:t>interact with</w:t>
            </w:r>
            <w:r w:rsidRPr="00B0761A">
              <w:rPr>
                <w:rFonts w:ascii="Arial" w:eastAsia="ＭＳ 明朝" w:hAnsi="Arial" w:cs="Arial"/>
              </w:rPr>
              <w:t xml:space="preserve"> power-holders </w:t>
            </w:r>
            <w:r w:rsidR="00850C0E" w:rsidRPr="00B0761A">
              <w:rPr>
                <w:rFonts w:ascii="Arial" w:eastAsia="ＭＳ 明朝" w:hAnsi="Arial" w:cs="Arial"/>
              </w:rPr>
              <w:br/>
            </w:r>
            <w:r w:rsidRPr="00B0761A">
              <w:rPr>
                <w:rFonts w:ascii="Arial" w:eastAsia="ＭＳ 明朝" w:hAnsi="Arial" w:cs="Arial"/>
              </w:rPr>
              <w:t xml:space="preserve">who would otherwise </w:t>
            </w:r>
            <w:r w:rsidR="00450F51" w:rsidRPr="00B0761A">
              <w:rPr>
                <w:rFonts w:ascii="Arial" w:eastAsia="ＭＳ 明朝" w:hAnsi="Arial" w:cs="Arial"/>
              </w:rPr>
              <w:t xml:space="preserve">be </w:t>
            </w:r>
            <w:r w:rsidRPr="00B0761A">
              <w:rPr>
                <w:rFonts w:ascii="Arial" w:eastAsia="ＭＳ 明朝" w:hAnsi="Arial" w:cs="Arial"/>
              </w:rPr>
              <w:t>inaccessible to me</w:t>
            </w:r>
          </w:p>
        </w:tc>
        <w:tc>
          <w:tcPr>
            <w:tcW w:w="5102" w:type="dxa"/>
            <w:vAlign w:val="center"/>
          </w:tcPr>
          <w:p w14:paraId="5BFEDF22" w14:textId="0A15A146" w:rsidR="002C24AB" w:rsidRPr="00B0761A" w:rsidRDefault="00462F80" w:rsidP="00487AE0">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D044847" wp14:editId="5F950F6C">
                  <wp:extent cx="2872800" cy="626400"/>
                  <wp:effectExtent l="0" t="0" r="0" b="8890"/>
                  <wp:docPr id="37" name="Picture 37" descr="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2C24AB" w:rsidRPr="00B0761A" w14:paraId="45B84B8D" w14:textId="77777777" w:rsidTr="00487AE0">
        <w:tc>
          <w:tcPr>
            <w:tcW w:w="3969" w:type="dxa"/>
            <w:vAlign w:val="center"/>
          </w:tcPr>
          <w:p w14:paraId="78D4EF44" w14:textId="15A62001" w:rsidR="002C24AB" w:rsidRPr="00B0761A" w:rsidRDefault="002C24AB" w:rsidP="00487AE0">
            <w:pPr>
              <w:pStyle w:val="PlainText"/>
              <w:jc w:val="right"/>
              <w:rPr>
                <w:rFonts w:ascii="Arial" w:eastAsia="ＭＳ 明朝" w:hAnsi="Arial" w:cs="Arial"/>
              </w:rPr>
            </w:pPr>
            <w:r w:rsidRPr="00B0761A">
              <w:rPr>
                <w:rFonts w:ascii="Arial" w:eastAsia="ＭＳ 明朝" w:hAnsi="Arial" w:cs="Arial"/>
              </w:rPr>
              <w:t xml:space="preserve">I want to discover new </w:t>
            </w:r>
            <w:r w:rsidR="00850C0E" w:rsidRPr="00B0761A">
              <w:rPr>
                <w:rFonts w:ascii="Arial" w:eastAsia="ＭＳ 明朝" w:hAnsi="Arial" w:cs="Arial"/>
              </w:rPr>
              <w:br/>
            </w:r>
            <w:r w:rsidRPr="00B0761A">
              <w:rPr>
                <w:rFonts w:ascii="Arial" w:eastAsia="ＭＳ 明朝" w:hAnsi="Arial" w:cs="Arial"/>
              </w:rPr>
              <w:t>things and ideas</w:t>
            </w:r>
          </w:p>
        </w:tc>
        <w:tc>
          <w:tcPr>
            <w:tcW w:w="5102" w:type="dxa"/>
            <w:vAlign w:val="center"/>
          </w:tcPr>
          <w:p w14:paraId="1BEBF23A" w14:textId="38B62550" w:rsidR="002C24AB" w:rsidRPr="00B0761A" w:rsidRDefault="00462F80" w:rsidP="00487AE0">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664F468B" wp14:editId="12BC5631">
                  <wp:extent cx="2872800" cy="626400"/>
                  <wp:effectExtent l="0" t="0" r="0" b="8890"/>
                  <wp:docPr id="38" name="Picture 38"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17C42B11" w14:textId="77777777" w:rsidR="00AB6658" w:rsidRPr="00B0761A" w:rsidRDefault="00AB6658" w:rsidP="00781076">
      <w:pPr>
        <w:pStyle w:val="PlainText"/>
        <w:rPr>
          <w:rFonts w:ascii="Arial" w:eastAsia="ＭＳ 明朝" w:hAnsi="Arial" w:cs="Arial"/>
        </w:rPr>
      </w:pPr>
    </w:p>
    <w:p w14:paraId="2492B246" w14:textId="3802F48E" w:rsidR="00351F0B" w:rsidRPr="00B0761A" w:rsidRDefault="00351F0B" w:rsidP="00781076">
      <w:pPr>
        <w:pStyle w:val="PlainText"/>
        <w:rPr>
          <w:rFonts w:ascii="Arial" w:eastAsia="ＭＳ 明朝" w:hAnsi="Arial" w:cs="Arial"/>
          <w:i/>
        </w:rPr>
      </w:pPr>
      <w:r w:rsidRPr="00B0761A">
        <w:rPr>
          <w:rFonts w:ascii="Arial" w:eastAsia="ＭＳ 明朝" w:hAnsi="Arial" w:cs="Arial"/>
          <w:i/>
        </w:rPr>
        <w:t>Motivations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1F0B" w:rsidRPr="00B0761A" w14:paraId="2661A8D9" w14:textId="77777777" w:rsidTr="00260966">
        <w:tc>
          <w:tcPr>
            <w:tcW w:w="3969" w:type="dxa"/>
            <w:vAlign w:val="center"/>
          </w:tcPr>
          <w:p w14:paraId="52B735E1" w14:textId="64B7B397" w:rsidR="00351F0B" w:rsidRPr="00B0761A" w:rsidRDefault="00351F0B" w:rsidP="00260966">
            <w:pPr>
              <w:pStyle w:val="PlainText"/>
              <w:jc w:val="right"/>
              <w:rPr>
                <w:rFonts w:ascii="Arial" w:eastAsia="ＭＳ 明朝" w:hAnsi="Arial" w:cs="Arial"/>
              </w:rPr>
            </w:pPr>
            <w:r w:rsidRPr="00B0761A">
              <w:rPr>
                <w:rFonts w:ascii="Arial" w:eastAsia="ＭＳ 明朝" w:hAnsi="Arial" w:cs="Arial"/>
              </w:rPr>
              <w:t xml:space="preserve">I want to keep in touch </w:t>
            </w:r>
            <w:r w:rsidR="00260966" w:rsidRPr="00B0761A">
              <w:rPr>
                <w:rFonts w:ascii="Arial" w:eastAsia="ＭＳ 明朝" w:hAnsi="Arial" w:cs="Arial"/>
              </w:rPr>
              <w:br/>
            </w:r>
            <w:r w:rsidRPr="00B0761A">
              <w:rPr>
                <w:rFonts w:ascii="Arial" w:eastAsia="ＭＳ 明朝" w:hAnsi="Arial" w:cs="Arial"/>
              </w:rPr>
              <w:t>with family and friends</w:t>
            </w:r>
          </w:p>
        </w:tc>
        <w:tc>
          <w:tcPr>
            <w:tcW w:w="5102" w:type="dxa"/>
            <w:vAlign w:val="center"/>
          </w:tcPr>
          <w:p w14:paraId="599AE575" w14:textId="2513FEB8" w:rsidR="00351F0B" w:rsidRPr="00B0761A" w:rsidRDefault="00260966"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0105E4DD" wp14:editId="395DF61E">
                  <wp:extent cx="2836800" cy="615600"/>
                  <wp:effectExtent l="0" t="0" r="8255" b="0"/>
                  <wp:docPr id="1" name="Picture 1"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1547C684" w14:textId="77777777" w:rsidTr="00260966">
        <w:tc>
          <w:tcPr>
            <w:tcW w:w="3969" w:type="dxa"/>
            <w:vAlign w:val="center"/>
          </w:tcPr>
          <w:p w14:paraId="0B976387" w14:textId="77777777" w:rsidR="00351F0B" w:rsidRPr="00B0761A" w:rsidRDefault="00351F0B" w:rsidP="00260966">
            <w:pPr>
              <w:pStyle w:val="PlainText"/>
              <w:jc w:val="right"/>
              <w:rPr>
                <w:rFonts w:ascii="Arial" w:eastAsia="ＭＳ 明朝" w:hAnsi="Arial" w:cs="Arial"/>
              </w:rPr>
            </w:pPr>
            <w:r w:rsidRPr="00B0761A">
              <w:rPr>
                <w:rFonts w:ascii="Arial" w:eastAsia="ＭＳ 明朝" w:hAnsi="Arial" w:cs="Arial"/>
              </w:rPr>
              <w:t>I want to keep up to date with current news and events</w:t>
            </w:r>
          </w:p>
        </w:tc>
        <w:tc>
          <w:tcPr>
            <w:tcW w:w="5102" w:type="dxa"/>
            <w:vAlign w:val="center"/>
          </w:tcPr>
          <w:p w14:paraId="49D1EB96" w14:textId="6F7CAF8B" w:rsidR="00351F0B" w:rsidRPr="00B0761A" w:rsidRDefault="00260966"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0F3BF812" wp14:editId="55DB53A8">
                  <wp:extent cx="2836800" cy="615600"/>
                  <wp:effectExtent l="0" t="0" r="8255" b="0"/>
                  <wp:docPr id="5" name="Picture 5" desc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5C0D583E" w14:textId="77777777" w:rsidTr="00260966">
        <w:tc>
          <w:tcPr>
            <w:tcW w:w="3969" w:type="dxa"/>
            <w:vAlign w:val="center"/>
          </w:tcPr>
          <w:p w14:paraId="7D977471" w14:textId="767187C3" w:rsidR="00351F0B" w:rsidRPr="00B0761A" w:rsidRDefault="00351F0B" w:rsidP="00260966">
            <w:pPr>
              <w:pStyle w:val="PlainText"/>
              <w:jc w:val="right"/>
              <w:rPr>
                <w:rFonts w:ascii="Arial" w:eastAsia="ＭＳ 明朝" w:hAnsi="Arial" w:cs="Arial"/>
              </w:rPr>
            </w:pPr>
            <w:r w:rsidRPr="00B0761A">
              <w:rPr>
                <w:rFonts w:ascii="Arial" w:eastAsia="ＭＳ 明朝" w:hAnsi="Arial" w:cs="Arial"/>
              </w:rPr>
              <w:t xml:space="preserve">I want to get information </w:t>
            </w:r>
            <w:r w:rsidR="00260966" w:rsidRPr="00B0761A">
              <w:rPr>
                <w:rFonts w:ascii="Arial" w:eastAsia="ＭＳ 明朝" w:hAnsi="Arial" w:cs="Arial"/>
              </w:rPr>
              <w:br/>
            </w:r>
            <w:r w:rsidRPr="00B0761A">
              <w:rPr>
                <w:rFonts w:ascii="Arial" w:eastAsia="ＭＳ 明朝" w:hAnsi="Arial" w:cs="Arial"/>
              </w:rPr>
              <w:t>about various topics</w:t>
            </w:r>
          </w:p>
        </w:tc>
        <w:tc>
          <w:tcPr>
            <w:tcW w:w="5102" w:type="dxa"/>
            <w:vAlign w:val="center"/>
          </w:tcPr>
          <w:p w14:paraId="365AFF9F" w14:textId="03B213C0" w:rsidR="00351F0B" w:rsidRPr="00B0761A" w:rsidRDefault="00260966"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7C7254BD" wp14:editId="4457F896">
                  <wp:extent cx="2836800" cy="615600"/>
                  <wp:effectExtent l="0" t="0" r="8255" b="0"/>
                  <wp:docPr id="4" name="Picture 4" descr="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00BE134B" w14:textId="77777777" w:rsidTr="00260966">
        <w:tc>
          <w:tcPr>
            <w:tcW w:w="3969" w:type="dxa"/>
            <w:vAlign w:val="center"/>
          </w:tcPr>
          <w:p w14:paraId="06FF286E" w14:textId="77777777" w:rsidR="00351F0B" w:rsidRPr="00B0761A" w:rsidRDefault="00351F0B" w:rsidP="00260966">
            <w:pPr>
              <w:pStyle w:val="PlainText"/>
              <w:jc w:val="right"/>
              <w:rPr>
                <w:rFonts w:ascii="Arial" w:eastAsia="ＭＳ 明朝" w:hAnsi="Arial" w:cs="Arial"/>
              </w:rPr>
            </w:pPr>
            <w:r w:rsidRPr="00B0761A">
              <w:rPr>
                <w:rFonts w:ascii="Arial" w:eastAsia="ＭＳ 明朝" w:hAnsi="Arial" w:cs="Arial"/>
              </w:rPr>
              <w:t>I want to have fun</w:t>
            </w:r>
          </w:p>
        </w:tc>
        <w:tc>
          <w:tcPr>
            <w:tcW w:w="5102" w:type="dxa"/>
            <w:vAlign w:val="center"/>
          </w:tcPr>
          <w:p w14:paraId="05BEB8A4" w14:textId="7AD2BBF2" w:rsidR="00351F0B" w:rsidRPr="00B0761A" w:rsidRDefault="00260966"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224FD7CB" wp14:editId="01AA5715">
                  <wp:extent cx="2836800" cy="615600"/>
                  <wp:effectExtent l="0" t="0" r="8255" b="0"/>
                  <wp:docPr id="6" name="Picture 6" descr="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351F0B" w:rsidRPr="00B0761A" w14:paraId="1CE3A28B" w14:textId="77777777" w:rsidTr="00260966">
        <w:tc>
          <w:tcPr>
            <w:tcW w:w="3969" w:type="dxa"/>
            <w:vAlign w:val="center"/>
          </w:tcPr>
          <w:p w14:paraId="16F6E211" w14:textId="77777777" w:rsidR="00351F0B" w:rsidRPr="00B0761A" w:rsidRDefault="00351F0B" w:rsidP="00260966">
            <w:pPr>
              <w:pStyle w:val="PlainText"/>
              <w:jc w:val="right"/>
              <w:rPr>
                <w:rFonts w:ascii="Arial" w:eastAsia="ＭＳ 明朝" w:hAnsi="Arial" w:cs="Arial"/>
              </w:rPr>
            </w:pPr>
            <w:r w:rsidRPr="00B0761A">
              <w:rPr>
                <w:rFonts w:ascii="Arial" w:eastAsia="ＭＳ 明朝" w:hAnsi="Arial" w:cs="Arial"/>
              </w:rPr>
              <w:lastRenderedPageBreak/>
              <w:t>I want to occupy my spare time</w:t>
            </w:r>
          </w:p>
        </w:tc>
        <w:tc>
          <w:tcPr>
            <w:tcW w:w="5102" w:type="dxa"/>
            <w:vAlign w:val="center"/>
          </w:tcPr>
          <w:p w14:paraId="184B5409" w14:textId="1ECAE6FD" w:rsidR="00351F0B" w:rsidRPr="00B0761A" w:rsidRDefault="00260966"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5100C0C5" wp14:editId="3BB4A21A">
                  <wp:extent cx="2836800" cy="615600"/>
                  <wp:effectExtent l="0" t="0" r="8255" b="0"/>
                  <wp:docPr id="7" name="Picture 7" descr="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bl>
    <w:p w14:paraId="034BD602" w14:textId="106D7892" w:rsidR="00351F0B" w:rsidRPr="00B0761A" w:rsidRDefault="00351F0B" w:rsidP="00351F0B">
      <w:pPr>
        <w:pStyle w:val="PlainText"/>
        <w:rPr>
          <w:rFonts w:ascii="Arial" w:eastAsia="ＭＳ 明朝" w:hAnsi="Arial" w:cs="Arial"/>
        </w:rPr>
      </w:pPr>
    </w:p>
    <w:p w14:paraId="63DF7258" w14:textId="406DAF87" w:rsidR="00351F0B" w:rsidRPr="00B0761A" w:rsidRDefault="00351F0B" w:rsidP="00351F0B">
      <w:pPr>
        <w:pStyle w:val="PlainText"/>
        <w:rPr>
          <w:rFonts w:ascii="Arial" w:eastAsia="ＭＳ 明朝" w:hAnsi="Arial" w:cs="Arial"/>
          <w:i/>
        </w:rPr>
      </w:pPr>
      <w:r w:rsidRPr="00B0761A">
        <w:rPr>
          <w:rFonts w:ascii="Arial" w:eastAsia="ＭＳ 明朝" w:hAnsi="Arial" w:cs="Arial"/>
          <w:i/>
        </w:rPr>
        <w:t>Attitude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351F0B" w:rsidRPr="00B0761A" w14:paraId="2A4D46AF" w14:textId="77777777" w:rsidTr="00260966">
        <w:tc>
          <w:tcPr>
            <w:tcW w:w="3969" w:type="dxa"/>
            <w:vAlign w:val="center"/>
          </w:tcPr>
          <w:p w14:paraId="3C99D059" w14:textId="2DF1CD59" w:rsidR="00351F0B" w:rsidRPr="00B0761A" w:rsidRDefault="00351F0B" w:rsidP="00260966">
            <w:pPr>
              <w:pStyle w:val="PlainText"/>
              <w:jc w:val="right"/>
              <w:rPr>
                <w:rFonts w:ascii="Arial" w:eastAsia="ＭＳ 明朝" w:hAnsi="Arial" w:cs="Arial"/>
              </w:rPr>
            </w:pPr>
            <w:r w:rsidRPr="00B0761A">
              <w:rPr>
                <w:rFonts w:ascii="Arial" w:eastAsia="ＭＳ 明朝" w:hAnsi="Arial" w:cs="Arial"/>
              </w:rPr>
              <w:t xml:space="preserve">Regular use of social media takes up time that could be spent socializing with family and </w:t>
            </w:r>
            <w:r w:rsidR="00260966" w:rsidRPr="00B0761A">
              <w:rPr>
                <w:rFonts w:ascii="Arial" w:eastAsia="ＭＳ 明朝" w:hAnsi="Arial" w:cs="Arial"/>
              </w:rPr>
              <w:br/>
            </w:r>
            <w:r w:rsidRPr="00B0761A">
              <w:rPr>
                <w:rFonts w:ascii="Arial" w:eastAsia="ＭＳ 明朝" w:hAnsi="Arial" w:cs="Arial"/>
              </w:rPr>
              <w:t>friends in person</w:t>
            </w:r>
          </w:p>
        </w:tc>
        <w:tc>
          <w:tcPr>
            <w:tcW w:w="5102" w:type="dxa"/>
            <w:vAlign w:val="center"/>
          </w:tcPr>
          <w:p w14:paraId="73DAC1E4" w14:textId="5039BC1B" w:rsidR="00351F0B" w:rsidRPr="00B0761A" w:rsidRDefault="00CF2DC4"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8CB9B4B" wp14:editId="65A874A8">
                  <wp:extent cx="2872800" cy="626400"/>
                  <wp:effectExtent l="0" t="0" r="0" b="8890"/>
                  <wp:docPr id="8" name="Picture 8" descr="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351F0B" w:rsidRPr="00B0761A" w14:paraId="7B76A9FE" w14:textId="77777777" w:rsidTr="00260966">
        <w:tc>
          <w:tcPr>
            <w:tcW w:w="3969" w:type="dxa"/>
            <w:vAlign w:val="center"/>
          </w:tcPr>
          <w:p w14:paraId="719D6EFA" w14:textId="77777777" w:rsidR="00351F0B" w:rsidRPr="00B0761A" w:rsidRDefault="00351F0B" w:rsidP="00260966">
            <w:pPr>
              <w:pStyle w:val="PlainText"/>
              <w:jc w:val="right"/>
              <w:rPr>
                <w:rFonts w:ascii="Arial" w:eastAsia="ＭＳ 明朝" w:hAnsi="Arial" w:cs="Arial"/>
              </w:rPr>
            </w:pPr>
            <w:r w:rsidRPr="00B0761A">
              <w:rPr>
                <w:rFonts w:ascii="Arial" w:eastAsia="ＭＳ 明朝" w:hAnsi="Arial" w:cs="Arial"/>
              </w:rPr>
              <w:t>Regular use of social media decreases the quality of interpersonal communication</w:t>
            </w:r>
          </w:p>
        </w:tc>
        <w:tc>
          <w:tcPr>
            <w:tcW w:w="5102" w:type="dxa"/>
            <w:vAlign w:val="center"/>
          </w:tcPr>
          <w:p w14:paraId="3FB770FF" w14:textId="6629969D" w:rsidR="00351F0B" w:rsidRPr="00B0761A" w:rsidRDefault="00CF2DC4"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54F14D42" wp14:editId="557C8E79">
                  <wp:extent cx="2872800" cy="626400"/>
                  <wp:effectExtent l="0" t="0" r="0" b="8890"/>
                  <wp:docPr id="9" name="Picture 9" descr="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351F0B" w:rsidRPr="00B0761A" w14:paraId="050410E6" w14:textId="77777777" w:rsidTr="00260966">
        <w:tc>
          <w:tcPr>
            <w:tcW w:w="3969" w:type="dxa"/>
            <w:vAlign w:val="center"/>
          </w:tcPr>
          <w:p w14:paraId="126480CB" w14:textId="305FA61A" w:rsidR="00351F0B" w:rsidRPr="00B0761A" w:rsidRDefault="00351F0B" w:rsidP="00260966">
            <w:pPr>
              <w:pStyle w:val="PlainText"/>
              <w:jc w:val="right"/>
              <w:rPr>
                <w:rFonts w:ascii="Arial" w:eastAsia="ＭＳ 明朝" w:hAnsi="Arial" w:cs="Arial"/>
              </w:rPr>
            </w:pPr>
            <w:r w:rsidRPr="00B0761A">
              <w:rPr>
                <w:rFonts w:ascii="Arial" w:eastAsia="ＭＳ 明朝" w:hAnsi="Arial" w:cs="Arial"/>
              </w:rPr>
              <w:t xml:space="preserve">Regular use of social media decreases the level of </w:t>
            </w:r>
            <w:r w:rsidR="00260966" w:rsidRPr="00B0761A">
              <w:rPr>
                <w:rFonts w:ascii="Arial" w:eastAsia="ＭＳ 明朝" w:hAnsi="Arial" w:cs="Arial"/>
              </w:rPr>
              <w:br/>
            </w:r>
            <w:r w:rsidRPr="00B0761A">
              <w:rPr>
                <w:rFonts w:ascii="Arial" w:eastAsia="ＭＳ 明朝" w:hAnsi="Arial" w:cs="Arial"/>
              </w:rPr>
              <w:t>spiritual commitment</w:t>
            </w:r>
          </w:p>
        </w:tc>
        <w:tc>
          <w:tcPr>
            <w:tcW w:w="5102" w:type="dxa"/>
            <w:vAlign w:val="center"/>
          </w:tcPr>
          <w:p w14:paraId="34ADA79D" w14:textId="46DD7987" w:rsidR="00351F0B" w:rsidRPr="00B0761A" w:rsidRDefault="00CF2DC4"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7AD0820" wp14:editId="45B199D8">
                  <wp:extent cx="2872800" cy="626400"/>
                  <wp:effectExtent l="0" t="0" r="0" b="8890"/>
                  <wp:docPr id="10" name="Picture 10" descr="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7.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0D9F6D41" w14:textId="77777777" w:rsidR="00351F0B" w:rsidRPr="00B0761A" w:rsidRDefault="00351F0B" w:rsidP="00351F0B">
      <w:pPr>
        <w:pStyle w:val="PlainText"/>
        <w:rPr>
          <w:rFonts w:ascii="Arial" w:eastAsia="ＭＳ 明朝" w:hAnsi="Arial" w:cs="Arial"/>
        </w:rPr>
      </w:pPr>
    </w:p>
    <w:p w14:paraId="0808F963" w14:textId="0C3ADD42" w:rsidR="00351F0B" w:rsidRPr="00B0761A" w:rsidRDefault="00C5260F" w:rsidP="00351F0B">
      <w:pPr>
        <w:pStyle w:val="PlainText"/>
        <w:rPr>
          <w:rFonts w:ascii="Arial" w:eastAsia="ＭＳ 明朝" w:hAnsi="Arial" w:cs="Arial"/>
          <w:i/>
        </w:rPr>
      </w:pPr>
      <w:r w:rsidRPr="00B0761A">
        <w:rPr>
          <w:rFonts w:ascii="Arial" w:eastAsia="ＭＳ 明朝" w:hAnsi="Arial" w:cs="Arial"/>
          <w:i/>
        </w:rPr>
        <w:t>Behavior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C5260F" w:rsidRPr="00B0761A" w14:paraId="005416A2" w14:textId="77777777" w:rsidTr="00260966">
        <w:tc>
          <w:tcPr>
            <w:tcW w:w="3969" w:type="dxa"/>
            <w:vAlign w:val="center"/>
          </w:tcPr>
          <w:p w14:paraId="3F60537F" w14:textId="1C8F2B43"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 xml:space="preserve">Recording daily activities </w:t>
            </w:r>
            <w:r w:rsidR="00D149A7" w:rsidRPr="00B0761A">
              <w:rPr>
                <w:rFonts w:ascii="Arial" w:eastAsia="ＭＳ 明朝" w:hAnsi="Arial" w:cs="Arial"/>
              </w:rPr>
              <w:br/>
            </w:r>
            <w:r w:rsidRPr="00B0761A">
              <w:rPr>
                <w:rFonts w:ascii="Arial" w:eastAsia="ＭＳ 明朝" w:hAnsi="Arial" w:cs="Arial"/>
              </w:rPr>
              <w:t>and events</w:t>
            </w:r>
          </w:p>
        </w:tc>
        <w:tc>
          <w:tcPr>
            <w:tcW w:w="5102" w:type="dxa"/>
            <w:vAlign w:val="center"/>
          </w:tcPr>
          <w:p w14:paraId="6D7017F5" w14:textId="308E2079" w:rsidR="00C5260F" w:rsidRPr="00B0761A" w:rsidRDefault="00261AB8"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76365CF" wp14:editId="281CAE11">
                  <wp:extent cx="2754000" cy="457200"/>
                  <wp:effectExtent l="0" t="0" r="0" b="0"/>
                  <wp:docPr id="61" name="Picture 61" descr="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28.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22DD5CC5" w14:textId="77777777" w:rsidTr="00260966">
        <w:tc>
          <w:tcPr>
            <w:tcW w:w="3969" w:type="dxa"/>
            <w:vAlign w:val="center"/>
          </w:tcPr>
          <w:p w14:paraId="34F4E572" w14:textId="77777777"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Sharing religious content</w:t>
            </w:r>
          </w:p>
        </w:tc>
        <w:tc>
          <w:tcPr>
            <w:tcW w:w="5102" w:type="dxa"/>
            <w:vAlign w:val="center"/>
          </w:tcPr>
          <w:p w14:paraId="321320C8" w14:textId="59803660" w:rsidR="00C5260F" w:rsidRPr="00B0761A" w:rsidRDefault="00261AB8"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247D6EFE" wp14:editId="0433E8F8">
                  <wp:extent cx="2754000" cy="457200"/>
                  <wp:effectExtent l="0" t="0" r="0" b="0"/>
                  <wp:docPr id="60" name="Picture 60" descr="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29.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1C2DD548" w14:textId="77777777" w:rsidTr="00260966">
        <w:tc>
          <w:tcPr>
            <w:tcW w:w="3969" w:type="dxa"/>
            <w:vAlign w:val="center"/>
          </w:tcPr>
          <w:p w14:paraId="213CA951" w14:textId="77777777"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Sharing photos of landscapes</w:t>
            </w:r>
          </w:p>
        </w:tc>
        <w:tc>
          <w:tcPr>
            <w:tcW w:w="5102" w:type="dxa"/>
            <w:vAlign w:val="center"/>
          </w:tcPr>
          <w:p w14:paraId="2F38414C" w14:textId="6DC58A7D" w:rsidR="00C5260F" w:rsidRPr="00B0761A" w:rsidRDefault="00261AB8"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15BAAE2" wp14:editId="612F8D2E">
                  <wp:extent cx="2754000" cy="457200"/>
                  <wp:effectExtent l="0" t="0" r="0" b="0"/>
                  <wp:docPr id="59" name="Picture 59" descr="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30.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42F3B9DB" w14:textId="77777777" w:rsidTr="00260966">
        <w:tc>
          <w:tcPr>
            <w:tcW w:w="3969" w:type="dxa"/>
            <w:vAlign w:val="center"/>
          </w:tcPr>
          <w:p w14:paraId="255BE860" w14:textId="77777777"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Sharing photos of food</w:t>
            </w:r>
          </w:p>
        </w:tc>
        <w:tc>
          <w:tcPr>
            <w:tcW w:w="5102" w:type="dxa"/>
            <w:vAlign w:val="center"/>
          </w:tcPr>
          <w:p w14:paraId="51EE6DB6" w14:textId="7D2DB722" w:rsidR="00C5260F" w:rsidRPr="00B0761A" w:rsidRDefault="00261AB8"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4D799A9B" wp14:editId="64CE780C">
                  <wp:extent cx="2754000" cy="457200"/>
                  <wp:effectExtent l="0" t="0" r="0" b="0"/>
                  <wp:docPr id="58" name="Picture 58" descr="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3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22F202D2" w14:textId="77777777" w:rsidTr="00260966">
        <w:tc>
          <w:tcPr>
            <w:tcW w:w="3969" w:type="dxa"/>
            <w:vAlign w:val="center"/>
          </w:tcPr>
          <w:p w14:paraId="1B2DDF20" w14:textId="3B7B6CED"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 xml:space="preserve">Sharing personal photos </w:t>
            </w:r>
            <w:r w:rsidR="00D149A7" w:rsidRPr="00B0761A">
              <w:rPr>
                <w:rFonts w:ascii="Arial" w:eastAsia="ＭＳ 明朝" w:hAnsi="Arial" w:cs="Arial"/>
              </w:rPr>
              <w:br/>
            </w:r>
            <w:r w:rsidRPr="00B0761A">
              <w:rPr>
                <w:rFonts w:ascii="Arial" w:eastAsia="ＭＳ 明朝" w:hAnsi="Arial" w:cs="Arial"/>
              </w:rPr>
              <w:t>or videos with strangers</w:t>
            </w:r>
          </w:p>
        </w:tc>
        <w:tc>
          <w:tcPr>
            <w:tcW w:w="5102" w:type="dxa"/>
            <w:vAlign w:val="center"/>
          </w:tcPr>
          <w:p w14:paraId="49D59CED" w14:textId="629A69E7" w:rsidR="00C5260F" w:rsidRPr="00B0761A" w:rsidRDefault="00261AB8"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25F1B24D" wp14:editId="7D63C3FE">
                  <wp:extent cx="2754000" cy="457200"/>
                  <wp:effectExtent l="0" t="0" r="0" b="0"/>
                  <wp:docPr id="57" name="Picture 57" descr="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2.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54292A06" w14:textId="77777777" w:rsidTr="00260966">
        <w:tc>
          <w:tcPr>
            <w:tcW w:w="3969" w:type="dxa"/>
            <w:vAlign w:val="center"/>
          </w:tcPr>
          <w:p w14:paraId="3962FA25" w14:textId="77777777"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Sharing photos of children</w:t>
            </w:r>
          </w:p>
        </w:tc>
        <w:tc>
          <w:tcPr>
            <w:tcW w:w="5102" w:type="dxa"/>
            <w:vAlign w:val="center"/>
          </w:tcPr>
          <w:p w14:paraId="25233EB3" w14:textId="78CC1374" w:rsidR="00C5260F" w:rsidRPr="00B0761A" w:rsidRDefault="00261AB8"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4A74E7C" wp14:editId="4F12C300">
                  <wp:extent cx="2754000" cy="457200"/>
                  <wp:effectExtent l="0" t="0" r="0" b="0"/>
                  <wp:docPr id="56" name="Picture 56" descr="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33.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7A85B202" w14:textId="77777777" w:rsidTr="00260966">
        <w:tc>
          <w:tcPr>
            <w:tcW w:w="3969" w:type="dxa"/>
            <w:vAlign w:val="center"/>
          </w:tcPr>
          <w:p w14:paraId="4A3E0F95" w14:textId="090E93CC"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 xml:space="preserve">Posting photos of people </w:t>
            </w:r>
            <w:r w:rsidR="00D149A7" w:rsidRPr="00B0761A">
              <w:rPr>
                <w:rFonts w:ascii="Arial" w:eastAsia="ＭＳ 明朝" w:hAnsi="Arial" w:cs="Arial"/>
              </w:rPr>
              <w:br/>
            </w:r>
            <w:r w:rsidRPr="00B0761A">
              <w:rPr>
                <w:rFonts w:ascii="Arial" w:eastAsia="ＭＳ 明朝" w:hAnsi="Arial" w:cs="Arial"/>
              </w:rPr>
              <w:t>wearing immodest clothing</w:t>
            </w:r>
          </w:p>
        </w:tc>
        <w:tc>
          <w:tcPr>
            <w:tcW w:w="5102" w:type="dxa"/>
            <w:vAlign w:val="center"/>
          </w:tcPr>
          <w:p w14:paraId="49E89414" w14:textId="6630A6BE" w:rsidR="00C5260F" w:rsidRPr="00B0761A" w:rsidRDefault="0077744C"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7379B6D0" wp14:editId="1F674A11">
                  <wp:extent cx="2754000" cy="457200"/>
                  <wp:effectExtent l="0" t="0" r="0" b="0"/>
                  <wp:docPr id="55" name="Picture 55" descr="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34.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76F5ADA4" w14:textId="77777777" w:rsidTr="00260966">
        <w:tc>
          <w:tcPr>
            <w:tcW w:w="3969" w:type="dxa"/>
            <w:vAlign w:val="center"/>
          </w:tcPr>
          <w:p w14:paraId="760AE265" w14:textId="0F48A878"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lastRenderedPageBreak/>
              <w:t xml:space="preserve">Sharing jokes and </w:t>
            </w:r>
            <w:r w:rsidR="00D149A7" w:rsidRPr="00B0761A">
              <w:rPr>
                <w:rFonts w:ascii="Arial" w:eastAsia="ＭＳ 明朝" w:hAnsi="Arial" w:cs="Arial"/>
              </w:rPr>
              <w:br/>
            </w:r>
            <w:r w:rsidRPr="00B0761A">
              <w:rPr>
                <w:rFonts w:ascii="Arial" w:eastAsia="ＭＳ 明朝" w:hAnsi="Arial" w:cs="Arial"/>
              </w:rPr>
              <w:t>short funny videos</w:t>
            </w:r>
          </w:p>
        </w:tc>
        <w:tc>
          <w:tcPr>
            <w:tcW w:w="5102" w:type="dxa"/>
            <w:vAlign w:val="center"/>
          </w:tcPr>
          <w:p w14:paraId="1A9C3DA5" w14:textId="601A613B" w:rsidR="00C5260F" w:rsidRPr="00B0761A" w:rsidRDefault="0077744C"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6F10F1A4" wp14:editId="78131F47">
                  <wp:extent cx="2754000" cy="457200"/>
                  <wp:effectExtent l="0" t="0" r="0" b="0"/>
                  <wp:docPr id="54" name="Picture 54" descr="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35.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0316E28D" w14:textId="77777777" w:rsidTr="00260966">
        <w:tc>
          <w:tcPr>
            <w:tcW w:w="3969" w:type="dxa"/>
            <w:vAlign w:val="center"/>
          </w:tcPr>
          <w:p w14:paraId="4A137074" w14:textId="77777777"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Posting personal opinions on political and sensitive social topics</w:t>
            </w:r>
          </w:p>
        </w:tc>
        <w:tc>
          <w:tcPr>
            <w:tcW w:w="5102" w:type="dxa"/>
            <w:vAlign w:val="center"/>
          </w:tcPr>
          <w:p w14:paraId="66CDDFFD" w14:textId="73500E7F" w:rsidR="00C5260F" w:rsidRPr="00B0761A" w:rsidRDefault="0077744C"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61491126" wp14:editId="4B23D81D">
                  <wp:extent cx="2754000" cy="457200"/>
                  <wp:effectExtent l="0" t="0" r="0" b="0"/>
                  <wp:docPr id="53" name="Picture 53" descr="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6.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48BD6F94" w14:textId="77777777" w:rsidTr="00260966">
        <w:tc>
          <w:tcPr>
            <w:tcW w:w="3969" w:type="dxa"/>
            <w:vAlign w:val="center"/>
          </w:tcPr>
          <w:p w14:paraId="1FFDF572" w14:textId="7173AF46"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 xml:space="preserve">Discussing sensitive </w:t>
            </w:r>
            <w:r w:rsidR="00D149A7" w:rsidRPr="00B0761A">
              <w:rPr>
                <w:rFonts w:ascii="Arial" w:eastAsia="ＭＳ 明朝" w:hAnsi="Arial" w:cs="Arial"/>
              </w:rPr>
              <w:br/>
            </w:r>
            <w:r w:rsidRPr="00B0761A">
              <w:rPr>
                <w:rFonts w:ascii="Arial" w:eastAsia="ＭＳ 明朝" w:hAnsi="Arial" w:cs="Arial"/>
              </w:rPr>
              <w:t>religious topics</w:t>
            </w:r>
          </w:p>
        </w:tc>
        <w:tc>
          <w:tcPr>
            <w:tcW w:w="5102" w:type="dxa"/>
            <w:vAlign w:val="center"/>
          </w:tcPr>
          <w:p w14:paraId="6CBDCF0F" w14:textId="16327E83" w:rsidR="00C5260F" w:rsidRPr="00B0761A" w:rsidRDefault="0077744C"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2A2C12D3" wp14:editId="77DAFB12">
                  <wp:extent cx="2754000" cy="457200"/>
                  <wp:effectExtent l="0" t="0" r="0" b="0"/>
                  <wp:docPr id="52" name="Picture 52" descr="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37.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r w:rsidR="00C5260F" w:rsidRPr="00B0761A" w14:paraId="6C6BEC54" w14:textId="77777777" w:rsidTr="00260966">
        <w:tc>
          <w:tcPr>
            <w:tcW w:w="3969" w:type="dxa"/>
            <w:vAlign w:val="center"/>
          </w:tcPr>
          <w:p w14:paraId="266E67CB" w14:textId="77777777" w:rsidR="00C5260F" w:rsidRPr="00B0761A" w:rsidRDefault="00C5260F" w:rsidP="00260966">
            <w:pPr>
              <w:pStyle w:val="PlainText"/>
              <w:jc w:val="right"/>
              <w:rPr>
                <w:rFonts w:ascii="Arial" w:eastAsia="ＭＳ 明朝" w:hAnsi="Arial" w:cs="Arial"/>
              </w:rPr>
            </w:pPr>
            <w:r w:rsidRPr="00B0761A">
              <w:rPr>
                <w:rFonts w:ascii="Arial" w:eastAsia="ＭＳ 明朝" w:hAnsi="Arial" w:cs="Arial"/>
              </w:rPr>
              <w:t>Following religious leaders</w:t>
            </w:r>
          </w:p>
        </w:tc>
        <w:tc>
          <w:tcPr>
            <w:tcW w:w="5102" w:type="dxa"/>
            <w:vAlign w:val="center"/>
          </w:tcPr>
          <w:p w14:paraId="7490A737" w14:textId="738A9BA0" w:rsidR="00C5260F" w:rsidRPr="00B0761A" w:rsidRDefault="0077744C"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3B050EEE" wp14:editId="119E6C0E">
                  <wp:extent cx="2754000" cy="457200"/>
                  <wp:effectExtent l="0" t="0" r="0" b="0"/>
                  <wp:docPr id="51" name="Picture 51" descr="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38.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54000" cy="457200"/>
                          </a:xfrm>
                          <a:prstGeom prst="rect">
                            <a:avLst/>
                          </a:prstGeom>
                          <a:noFill/>
                          <a:ln>
                            <a:noFill/>
                          </a:ln>
                        </pic:spPr>
                      </pic:pic>
                    </a:graphicData>
                  </a:graphic>
                </wp:inline>
              </w:drawing>
            </w:r>
          </w:p>
        </w:tc>
      </w:tr>
    </w:tbl>
    <w:p w14:paraId="78DB52D7" w14:textId="77777777" w:rsidR="00C5260F" w:rsidRPr="00B0761A" w:rsidRDefault="00C5260F" w:rsidP="00C5260F">
      <w:pPr>
        <w:pStyle w:val="PlainText"/>
        <w:rPr>
          <w:rFonts w:ascii="Arial" w:eastAsia="ＭＳ 明朝" w:hAnsi="Arial" w:cs="Arial"/>
        </w:rPr>
      </w:pPr>
    </w:p>
    <w:p w14:paraId="03563C65" w14:textId="2100F3CC" w:rsidR="00C5260F" w:rsidRPr="00B0761A" w:rsidRDefault="00C5260F" w:rsidP="00C5260F">
      <w:pPr>
        <w:pStyle w:val="PlainText"/>
        <w:rPr>
          <w:rFonts w:ascii="Arial" w:eastAsia="ＭＳ 明朝" w:hAnsi="Arial" w:cs="Arial"/>
          <w:i/>
        </w:rPr>
      </w:pPr>
      <w:r w:rsidRPr="00B0761A">
        <w:rPr>
          <w:rFonts w:ascii="Arial" w:eastAsia="ＭＳ 明朝" w:hAnsi="Arial" w:cs="Arial"/>
          <w:i/>
        </w:rPr>
        <w:t>Beliefs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1B3AAB" w:rsidRPr="00B0761A" w14:paraId="246309C8" w14:textId="77777777" w:rsidTr="00260966">
        <w:tc>
          <w:tcPr>
            <w:tcW w:w="3969" w:type="dxa"/>
            <w:vAlign w:val="center"/>
          </w:tcPr>
          <w:p w14:paraId="352B39FA" w14:textId="7BAA8F86" w:rsidR="001B3AAB" w:rsidRPr="00B0761A" w:rsidRDefault="001B3AAB" w:rsidP="00260966">
            <w:pPr>
              <w:pStyle w:val="PlainText"/>
              <w:jc w:val="right"/>
              <w:rPr>
                <w:rFonts w:ascii="Arial" w:eastAsia="ＭＳ 明朝" w:hAnsi="Arial" w:cs="Arial"/>
              </w:rPr>
            </w:pPr>
            <w:r w:rsidRPr="00B0761A">
              <w:rPr>
                <w:rFonts w:ascii="Arial" w:eastAsia="ＭＳ 明朝" w:hAnsi="Arial" w:cs="Arial"/>
              </w:rPr>
              <w:t xml:space="preserve">I must behave in a decent and modest way on social media, </w:t>
            </w:r>
            <w:r w:rsidR="00D149A7" w:rsidRPr="00B0761A">
              <w:rPr>
                <w:rFonts w:ascii="Arial" w:eastAsia="ＭＳ 明朝" w:hAnsi="Arial" w:cs="Arial"/>
              </w:rPr>
              <w:br/>
            </w:r>
            <w:r w:rsidRPr="00B0761A">
              <w:rPr>
                <w:rFonts w:ascii="Arial" w:eastAsia="ＭＳ 明朝" w:hAnsi="Arial" w:cs="Arial"/>
              </w:rPr>
              <w:t xml:space="preserve">to avoid loss of face in the </w:t>
            </w:r>
            <w:r w:rsidR="00D149A7" w:rsidRPr="00B0761A">
              <w:rPr>
                <w:rFonts w:ascii="Arial" w:eastAsia="ＭＳ 明朝" w:hAnsi="Arial" w:cs="Arial"/>
              </w:rPr>
              <w:br/>
            </w:r>
            <w:r w:rsidRPr="00B0761A">
              <w:rPr>
                <w:rFonts w:ascii="Arial" w:eastAsia="ＭＳ 明朝" w:hAnsi="Arial" w:cs="Arial"/>
              </w:rPr>
              <w:t>eyes of the community</w:t>
            </w:r>
          </w:p>
        </w:tc>
        <w:tc>
          <w:tcPr>
            <w:tcW w:w="5102" w:type="dxa"/>
            <w:vAlign w:val="center"/>
          </w:tcPr>
          <w:p w14:paraId="565C0CC7" w14:textId="7ADDDDE5" w:rsidR="001B3AAB" w:rsidRPr="00B0761A" w:rsidRDefault="00ED1119"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013F5067" wp14:editId="4847C060">
                  <wp:extent cx="2872800" cy="626400"/>
                  <wp:effectExtent l="0" t="0" r="0" b="8890"/>
                  <wp:docPr id="50" name="Picture 50" descr="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9.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7F0BD8B9" w14:textId="77777777" w:rsidTr="00260966">
        <w:tc>
          <w:tcPr>
            <w:tcW w:w="3969" w:type="dxa"/>
            <w:vAlign w:val="center"/>
          </w:tcPr>
          <w:p w14:paraId="067B0F2F" w14:textId="77777777" w:rsidR="001B3AAB" w:rsidRPr="00B0761A" w:rsidRDefault="001B3AAB" w:rsidP="00260966">
            <w:pPr>
              <w:pStyle w:val="PlainText"/>
              <w:jc w:val="right"/>
              <w:rPr>
                <w:rFonts w:ascii="Arial" w:eastAsia="ＭＳ 明朝" w:hAnsi="Arial" w:cs="Arial"/>
              </w:rPr>
            </w:pPr>
            <w:r w:rsidRPr="00B0761A">
              <w:rPr>
                <w:rFonts w:ascii="Arial" w:eastAsia="ＭＳ 明朝" w:hAnsi="Arial" w:cs="Arial"/>
              </w:rPr>
              <w:t>I must avoid social disapproval while using social media</w:t>
            </w:r>
          </w:p>
        </w:tc>
        <w:tc>
          <w:tcPr>
            <w:tcW w:w="5102" w:type="dxa"/>
            <w:vAlign w:val="center"/>
          </w:tcPr>
          <w:p w14:paraId="3A02232A" w14:textId="5E6E94C6" w:rsidR="001B3AAB" w:rsidRPr="00B0761A" w:rsidRDefault="00ED1119"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588479E8" wp14:editId="0E2BF114">
                  <wp:extent cx="2872800" cy="626400"/>
                  <wp:effectExtent l="0" t="0" r="0" b="8890"/>
                  <wp:docPr id="49" name="Picture 49" descr="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40.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158FD6D6" w14:textId="77777777" w:rsidTr="00260966">
        <w:tc>
          <w:tcPr>
            <w:tcW w:w="3969" w:type="dxa"/>
            <w:vAlign w:val="center"/>
          </w:tcPr>
          <w:p w14:paraId="04862294" w14:textId="77777777" w:rsidR="001B3AAB" w:rsidRPr="00B0761A" w:rsidRDefault="001B3AAB" w:rsidP="00260966">
            <w:pPr>
              <w:pStyle w:val="PlainText"/>
              <w:jc w:val="right"/>
              <w:rPr>
                <w:rFonts w:ascii="Arial" w:eastAsia="ＭＳ 明朝" w:hAnsi="Arial" w:cs="Arial"/>
              </w:rPr>
            </w:pPr>
            <w:r w:rsidRPr="00B0761A">
              <w:rPr>
                <w:rFonts w:ascii="Arial" w:eastAsia="ＭＳ 明朝" w:hAnsi="Arial" w:cs="Arial"/>
              </w:rPr>
              <w:t>Use of social media negatively influences the attitudes and behavior of Muslims</w:t>
            </w:r>
          </w:p>
        </w:tc>
        <w:tc>
          <w:tcPr>
            <w:tcW w:w="5102" w:type="dxa"/>
            <w:vAlign w:val="center"/>
          </w:tcPr>
          <w:p w14:paraId="28E93480" w14:textId="1DF8E2B8" w:rsidR="001B3AAB" w:rsidRPr="00B0761A" w:rsidRDefault="00ED1119"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726315B9" wp14:editId="582621EA">
                  <wp:extent cx="2872800" cy="626400"/>
                  <wp:effectExtent l="0" t="0" r="0" b="8890"/>
                  <wp:docPr id="48" name="Picture 48"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41.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5FC7E71B" w14:textId="77777777" w:rsidTr="00260966">
        <w:tc>
          <w:tcPr>
            <w:tcW w:w="3969" w:type="dxa"/>
            <w:vAlign w:val="center"/>
          </w:tcPr>
          <w:p w14:paraId="4A319C65" w14:textId="77777777" w:rsidR="001B3AAB" w:rsidRPr="00B0761A" w:rsidRDefault="001B3AAB" w:rsidP="00260966">
            <w:pPr>
              <w:pStyle w:val="PlainText"/>
              <w:jc w:val="right"/>
              <w:rPr>
                <w:rFonts w:ascii="Arial" w:eastAsia="ＭＳ 明朝" w:hAnsi="Arial" w:cs="Arial"/>
              </w:rPr>
            </w:pPr>
            <w:r w:rsidRPr="00B0761A">
              <w:rPr>
                <w:rFonts w:ascii="Arial" w:eastAsia="ＭＳ 明朝" w:hAnsi="Arial" w:cs="Arial"/>
              </w:rPr>
              <w:t>Online actions that are contrary to Islamic teachings are sinful</w:t>
            </w:r>
          </w:p>
        </w:tc>
        <w:tc>
          <w:tcPr>
            <w:tcW w:w="5102" w:type="dxa"/>
            <w:vAlign w:val="center"/>
          </w:tcPr>
          <w:p w14:paraId="6C49A18F" w14:textId="68005392" w:rsidR="001B3AAB" w:rsidRPr="00B0761A" w:rsidRDefault="00ED1119"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A116745" wp14:editId="4081AE4D">
                  <wp:extent cx="2872800" cy="626400"/>
                  <wp:effectExtent l="0" t="0" r="0" b="8890"/>
                  <wp:docPr id="47" name="Picture 47" descr="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42.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DC5D12" w:rsidRPr="00B0761A" w14:paraId="415F1DA5" w14:textId="77777777" w:rsidTr="00260966">
        <w:tc>
          <w:tcPr>
            <w:tcW w:w="3969" w:type="dxa"/>
            <w:vAlign w:val="center"/>
          </w:tcPr>
          <w:p w14:paraId="33CABC7D" w14:textId="3B60AED4" w:rsidR="00DC5D12" w:rsidRPr="00B0761A" w:rsidRDefault="00DC5D12" w:rsidP="00260966">
            <w:pPr>
              <w:pStyle w:val="PlainText"/>
              <w:jc w:val="right"/>
              <w:rPr>
                <w:rFonts w:ascii="Arial" w:eastAsia="ＭＳ 明朝" w:hAnsi="Arial" w:cs="Arial"/>
              </w:rPr>
            </w:pPr>
            <w:r w:rsidRPr="00B0761A">
              <w:rPr>
                <w:rFonts w:ascii="Arial" w:eastAsia="ＭＳ 明朝" w:hAnsi="Arial" w:cs="Arial"/>
              </w:rPr>
              <w:t xml:space="preserve">Sharing religious content </w:t>
            </w:r>
            <w:r w:rsidRPr="00B0761A">
              <w:rPr>
                <w:rFonts w:ascii="Arial" w:eastAsia="ＭＳ 明朝" w:hAnsi="Arial" w:cs="Arial"/>
              </w:rPr>
              <w:br/>
              <w:t>will be rewarded</w:t>
            </w:r>
          </w:p>
        </w:tc>
        <w:tc>
          <w:tcPr>
            <w:tcW w:w="5102" w:type="dxa"/>
            <w:vAlign w:val="center"/>
          </w:tcPr>
          <w:p w14:paraId="03ADE60C" w14:textId="1068F23D" w:rsidR="00DC5D12" w:rsidRPr="00B0761A" w:rsidRDefault="00ED1119" w:rsidP="00B80813">
            <w:pPr>
              <w:pStyle w:val="PlainText"/>
              <w:jc w:val="center"/>
              <w:rPr>
                <w:rFonts w:ascii="Arial" w:eastAsia="ＭＳ 明朝" w:hAnsi="Arial" w:cs="Arial"/>
                <w:noProof/>
                <w:lang w:val="en-GB" w:eastAsia="zh-CN"/>
              </w:rPr>
            </w:pPr>
            <w:r w:rsidRPr="00B0761A">
              <w:rPr>
                <w:rFonts w:ascii="Arial" w:eastAsia="ＭＳ 明朝" w:hAnsi="Arial" w:cs="Arial"/>
                <w:noProof/>
                <w:lang w:val="en-GB" w:eastAsia="zh-CN"/>
              </w:rPr>
              <w:drawing>
                <wp:inline distT="0" distB="0" distL="0" distR="0" wp14:anchorId="68FB4E75" wp14:editId="2EFFE169">
                  <wp:extent cx="2872800" cy="626400"/>
                  <wp:effectExtent l="0" t="0" r="0" b="8890"/>
                  <wp:docPr id="46" name="Picture 46" descr="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43.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r w:rsidR="001B3AAB" w:rsidRPr="00B0761A" w14:paraId="461DCA4E" w14:textId="77777777" w:rsidTr="00260966">
        <w:tc>
          <w:tcPr>
            <w:tcW w:w="3969" w:type="dxa"/>
            <w:vAlign w:val="center"/>
          </w:tcPr>
          <w:p w14:paraId="12F9CFE7" w14:textId="77777777" w:rsidR="001B3AAB" w:rsidRPr="00B0761A" w:rsidRDefault="001B3AAB" w:rsidP="00260966">
            <w:pPr>
              <w:pStyle w:val="PlainText"/>
              <w:jc w:val="right"/>
              <w:rPr>
                <w:rFonts w:ascii="Arial" w:eastAsia="ＭＳ 明朝" w:hAnsi="Arial" w:cs="Arial"/>
              </w:rPr>
            </w:pPr>
            <w:r w:rsidRPr="00B0761A">
              <w:rPr>
                <w:rFonts w:ascii="Arial" w:eastAsia="ＭＳ 明朝" w:hAnsi="Arial" w:cs="Arial"/>
              </w:rPr>
              <w:t>The members of my online network (both followers and those I follow) reflect upon me as an individual, and upon my reputation</w:t>
            </w:r>
          </w:p>
        </w:tc>
        <w:tc>
          <w:tcPr>
            <w:tcW w:w="5102" w:type="dxa"/>
            <w:vAlign w:val="center"/>
          </w:tcPr>
          <w:p w14:paraId="14A98346" w14:textId="4CCB5E00" w:rsidR="001B3AAB" w:rsidRPr="00B0761A" w:rsidRDefault="00ED1119" w:rsidP="00B80813">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1D309AF5" wp14:editId="41DD2E8B">
                  <wp:extent cx="2872800" cy="626400"/>
                  <wp:effectExtent l="0" t="0" r="0" b="8890"/>
                  <wp:docPr id="45" name="Picture 45" descr="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44.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72800" cy="626400"/>
                          </a:xfrm>
                          <a:prstGeom prst="rect">
                            <a:avLst/>
                          </a:prstGeom>
                          <a:noFill/>
                          <a:ln>
                            <a:noFill/>
                          </a:ln>
                        </pic:spPr>
                      </pic:pic>
                    </a:graphicData>
                  </a:graphic>
                </wp:inline>
              </w:drawing>
            </w:r>
          </w:p>
        </w:tc>
      </w:tr>
    </w:tbl>
    <w:p w14:paraId="2841981F" w14:textId="77777777" w:rsidR="0074041F" w:rsidRPr="00B0761A" w:rsidRDefault="0074041F" w:rsidP="00C5260F">
      <w:pPr>
        <w:pStyle w:val="PlainText"/>
        <w:rPr>
          <w:rFonts w:ascii="Arial" w:eastAsia="ＭＳ 明朝" w:hAnsi="Arial" w:cs="Arial"/>
        </w:rPr>
      </w:pPr>
    </w:p>
    <w:p w14:paraId="7775A411" w14:textId="2275547F" w:rsidR="0074041F" w:rsidRPr="00B0761A" w:rsidRDefault="001B3AAB" w:rsidP="00C5260F">
      <w:pPr>
        <w:pStyle w:val="PlainText"/>
        <w:rPr>
          <w:rFonts w:ascii="Arial" w:eastAsia="ＭＳ 明朝" w:hAnsi="Arial" w:cs="Arial"/>
          <w:i/>
        </w:rPr>
      </w:pPr>
      <w:r w:rsidRPr="00B0761A">
        <w:rPr>
          <w:rFonts w:ascii="Arial" w:eastAsia="ＭＳ 明朝" w:hAnsi="Arial" w:cs="Arial"/>
          <w:i/>
        </w:rPr>
        <w:t>Online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3969"/>
        <w:gridCol w:w="5102"/>
      </w:tblGrid>
      <w:tr w:rsidR="001B3AAB" w:rsidRPr="00B0761A" w14:paraId="38F78A5C" w14:textId="77777777" w:rsidTr="00260966">
        <w:tc>
          <w:tcPr>
            <w:tcW w:w="3969" w:type="dxa"/>
            <w:vAlign w:val="center"/>
          </w:tcPr>
          <w:p w14:paraId="08A5929A" w14:textId="77777777" w:rsidR="001B3AAB" w:rsidRPr="00B0761A" w:rsidRDefault="001B3AAB" w:rsidP="00260966">
            <w:pPr>
              <w:pStyle w:val="PlainText"/>
              <w:jc w:val="right"/>
              <w:rPr>
                <w:rFonts w:ascii="Arial" w:eastAsia="ＭＳ 明朝" w:hAnsi="Arial" w:cs="Arial"/>
              </w:rPr>
            </w:pPr>
            <w:r w:rsidRPr="00B0761A">
              <w:rPr>
                <w:rFonts w:ascii="Arial" w:eastAsia="ＭＳ 明朝" w:hAnsi="Arial" w:cs="Arial"/>
              </w:rPr>
              <w:lastRenderedPageBreak/>
              <w:t>Ambiguity of online identity</w:t>
            </w:r>
          </w:p>
        </w:tc>
        <w:tc>
          <w:tcPr>
            <w:tcW w:w="5102" w:type="dxa"/>
            <w:vAlign w:val="center"/>
          </w:tcPr>
          <w:p w14:paraId="52F5C0F0" w14:textId="0C1BD020" w:rsidR="001B3AAB" w:rsidRPr="00B0761A" w:rsidRDefault="000761EA" w:rsidP="00B1154F">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21BA6E8B" wp14:editId="7281F750">
                  <wp:extent cx="2836800" cy="615600"/>
                  <wp:effectExtent l="0" t="0" r="8255" b="0"/>
                  <wp:docPr id="12" name="Picture 12" descr="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45.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r w:rsidR="001B3AAB" w:rsidRPr="00B0761A" w14:paraId="138DA6B2" w14:textId="77777777" w:rsidTr="00260966">
        <w:tc>
          <w:tcPr>
            <w:tcW w:w="3969" w:type="dxa"/>
            <w:vAlign w:val="center"/>
          </w:tcPr>
          <w:p w14:paraId="0B83B6BA" w14:textId="174319D1" w:rsidR="001B3AAB" w:rsidRPr="00B0761A" w:rsidRDefault="001B3AAB" w:rsidP="00260966">
            <w:pPr>
              <w:pStyle w:val="PlainText"/>
              <w:jc w:val="right"/>
              <w:rPr>
                <w:rFonts w:ascii="Arial" w:eastAsia="ＭＳ 明朝" w:hAnsi="Arial" w:cs="Arial"/>
              </w:rPr>
            </w:pPr>
            <w:r w:rsidRPr="00B0761A">
              <w:rPr>
                <w:rFonts w:ascii="Arial" w:eastAsia="ＭＳ 明朝" w:hAnsi="Arial" w:cs="Arial"/>
              </w:rPr>
              <w:t>Availability of personal information</w:t>
            </w:r>
          </w:p>
        </w:tc>
        <w:tc>
          <w:tcPr>
            <w:tcW w:w="5102" w:type="dxa"/>
            <w:vAlign w:val="center"/>
          </w:tcPr>
          <w:p w14:paraId="5705C61A" w14:textId="58902FA6" w:rsidR="001B3AAB" w:rsidRPr="00B0761A" w:rsidRDefault="000761EA" w:rsidP="00B1154F">
            <w:pPr>
              <w:pStyle w:val="PlainText"/>
              <w:jc w:val="center"/>
              <w:rPr>
                <w:rFonts w:ascii="Arial" w:eastAsia="ＭＳ 明朝" w:hAnsi="Arial" w:cs="Arial"/>
              </w:rPr>
            </w:pPr>
            <w:r w:rsidRPr="00B0761A">
              <w:rPr>
                <w:rFonts w:ascii="Arial" w:eastAsia="ＭＳ 明朝" w:hAnsi="Arial" w:cs="Arial"/>
                <w:noProof/>
                <w:lang w:val="en-GB" w:eastAsia="zh-CN"/>
              </w:rPr>
              <w:drawing>
                <wp:inline distT="0" distB="0" distL="0" distR="0" wp14:anchorId="64ECA7F7" wp14:editId="4E89F1E4">
                  <wp:extent cx="2836800" cy="615600"/>
                  <wp:effectExtent l="0" t="0" r="8255" b="0"/>
                  <wp:docPr id="11" name="Picture 11" descr="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6.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36800" cy="615600"/>
                          </a:xfrm>
                          <a:prstGeom prst="rect">
                            <a:avLst/>
                          </a:prstGeom>
                          <a:noFill/>
                          <a:ln>
                            <a:noFill/>
                          </a:ln>
                        </pic:spPr>
                      </pic:pic>
                    </a:graphicData>
                  </a:graphic>
                </wp:inline>
              </w:drawing>
            </w:r>
          </w:p>
        </w:tc>
      </w:tr>
    </w:tbl>
    <w:p w14:paraId="0A374576" w14:textId="29376F3F" w:rsidR="001B3AAB" w:rsidRPr="00B0761A" w:rsidRDefault="001B3AAB" w:rsidP="001B3AAB">
      <w:pPr>
        <w:pStyle w:val="PlainText"/>
        <w:rPr>
          <w:rFonts w:ascii="Arial" w:eastAsia="ＭＳ 明朝" w:hAnsi="Arial" w:cs="Arial"/>
        </w:rPr>
      </w:pPr>
    </w:p>
    <w:sectPr w:rsidR="001B3AAB" w:rsidRPr="00B0761A" w:rsidSect="00781076">
      <w:footerReference w:type="even" r:id="rId58"/>
      <w:footerReference w:type="default" r:id="rId59"/>
      <w:pgSz w:w="12240" w:h="15840"/>
      <w:pgMar w:top="1440" w:right="359" w:bottom="1440" w:left="359"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Nigel Stanger" w:date="2016-09-15T12:06:00Z" w:initials="NS">
    <w:p w14:paraId="6B254125" w14:textId="7444D6F2" w:rsidR="002F1E79" w:rsidRDefault="002F1E79">
      <w:pPr>
        <w:pStyle w:val="CommentText"/>
      </w:pPr>
      <w:r>
        <w:rPr>
          <w:rStyle w:val="CommentReference"/>
        </w:rPr>
        <w:annotationRef/>
      </w:r>
      <w:r>
        <w:t>Before or after the interview?</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25412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EC9C50" w14:textId="77777777" w:rsidR="00A4279A" w:rsidRDefault="00A4279A" w:rsidP="00326103">
      <w:r>
        <w:separator/>
      </w:r>
    </w:p>
  </w:endnote>
  <w:endnote w:type="continuationSeparator" w:id="0">
    <w:p w14:paraId="1B8996F8" w14:textId="77777777" w:rsidR="00A4279A" w:rsidRDefault="00A4279A" w:rsidP="00326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81ACB" w14:textId="77777777" w:rsidR="002F1E79" w:rsidRDefault="002F1E79" w:rsidP="0046539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68DECC" w14:textId="77777777" w:rsidR="002F1E79" w:rsidRDefault="002F1E7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7CF2B" w14:textId="77777777" w:rsidR="002F1E79" w:rsidRPr="00326103" w:rsidRDefault="002F1E79" w:rsidP="0046539E">
    <w:pPr>
      <w:pStyle w:val="Footer"/>
      <w:framePr w:wrap="none" w:vAnchor="text" w:hAnchor="margin" w:xAlign="center" w:y="1"/>
      <w:rPr>
        <w:rStyle w:val="PageNumber"/>
        <w:rFonts w:ascii="Arial" w:hAnsi="Arial" w:cs="Arial"/>
      </w:rPr>
    </w:pPr>
    <w:r w:rsidRPr="00326103">
      <w:rPr>
        <w:rStyle w:val="PageNumber"/>
        <w:rFonts w:ascii="Arial" w:hAnsi="Arial" w:cs="Arial"/>
      </w:rPr>
      <w:fldChar w:fldCharType="begin"/>
    </w:r>
    <w:r w:rsidRPr="00326103">
      <w:rPr>
        <w:rStyle w:val="PageNumber"/>
        <w:rFonts w:ascii="Arial" w:hAnsi="Arial" w:cs="Arial"/>
      </w:rPr>
      <w:instrText xml:space="preserve">PAGE  </w:instrText>
    </w:r>
    <w:r w:rsidRPr="00326103">
      <w:rPr>
        <w:rStyle w:val="PageNumber"/>
        <w:rFonts w:ascii="Arial" w:hAnsi="Arial" w:cs="Arial"/>
      </w:rPr>
      <w:fldChar w:fldCharType="separate"/>
    </w:r>
    <w:r w:rsidR="00AA5235">
      <w:rPr>
        <w:rStyle w:val="PageNumber"/>
        <w:rFonts w:ascii="Arial" w:hAnsi="Arial" w:cs="Arial"/>
        <w:noProof/>
      </w:rPr>
      <w:t>18</w:t>
    </w:r>
    <w:r w:rsidRPr="00326103">
      <w:rPr>
        <w:rStyle w:val="PageNumber"/>
        <w:rFonts w:ascii="Arial" w:hAnsi="Arial" w:cs="Arial"/>
      </w:rPr>
      <w:fldChar w:fldCharType="end"/>
    </w:r>
  </w:p>
  <w:p w14:paraId="5CDFBAA2" w14:textId="77777777" w:rsidR="002F1E79" w:rsidRDefault="002F1E7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4E98F1" w14:textId="77777777" w:rsidR="00A4279A" w:rsidRDefault="00A4279A" w:rsidP="00326103">
      <w:r>
        <w:separator/>
      </w:r>
    </w:p>
  </w:footnote>
  <w:footnote w:type="continuationSeparator" w:id="0">
    <w:p w14:paraId="0379AA1D" w14:textId="77777777" w:rsidR="00A4279A" w:rsidRDefault="00A4279A" w:rsidP="00326103">
      <w:r>
        <w:continuationSeparator/>
      </w:r>
    </w:p>
  </w:footnote>
  <w:footnote w:id="1">
    <w:p w14:paraId="3167FD08" w14:textId="702036B8" w:rsidR="002F1E79" w:rsidRPr="007D7468" w:rsidRDefault="002F1E79">
      <w:pPr>
        <w:pStyle w:val="FootnoteText"/>
        <w:rPr>
          <w:rFonts w:ascii="Arial" w:hAnsi="Arial" w:cs="Arial"/>
          <w:lang w:val="en-AU"/>
        </w:rPr>
      </w:pPr>
      <w:r w:rsidRPr="007D7468">
        <w:rPr>
          <w:rStyle w:val="FootnoteReference"/>
          <w:rFonts w:ascii="Arial" w:hAnsi="Arial" w:cs="Arial"/>
        </w:rPr>
        <w:footnoteRef/>
      </w:r>
      <w:r w:rsidRPr="007D7468">
        <w:rPr>
          <w:rFonts w:ascii="Arial" w:hAnsi="Arial" w:cs="Arial"/>
        </w:rPr>
        <w:t xml:space="preserve"> </w:t>
      </w:r>
      <w:r w:rsidRPr="007469D9">
        <w:rPr>
          <w:rFonts w:ascii="Arial" w:hAnsi="Arial" w:cs="Arial"/>
          <w:i/>
        </w:rPr>
        <w:t>Hadith</w:t>
      </w:r>
      <w:r w:rsidRPr="007D7468">
        <w:rPr>
          <w:rFonts w:ascii="Arial" w:hAnsi="Arial" w:cs="Arial"/>
        </w:rPr>
        <w:t xml:space="preserve"> are</w:t>
      </w:r>
      <w:r>
        <w:rPr>
          <w:rFonts w:ascii="Arial" w:hAnsi="Arial" w:cs="Arial"/>
        </w:rPr>
        <w:t xml:space="preserve"> reports or accounts </w:t>
      </w:r>
      <w:r w:rsidRPr="007D7468">
        <w:rPr>
          <w:rFonts w:ascii="Arial" w:hAnsi="Arial" w:cs="Arial"/>
          <w:lang w:val="en-GB"/>
        </w:rPr>
        <w:t xml:space="preserve">describing the words, actions, or habits of </w:t>
      </w:r>
      <w:r>
        <w:rPr>
          <w:rFonts w:ascii="Arial" w:hAnsi="Arial" w:cs="Arial"/>
          <w:lang w:val="en-GB"/>
        </w:rPr>
        <w:t>the Prophet Muhammad.</w:t>
      </w:r>
      <w:r w:rsidRPr="00E8086C">
        <w:rPr>
          <w:rFonts w:ascii="Helvetica" w:hAnsi="Helvetica" w:cs="Helvetica"/>
          <w:color w:val="1C1C1C"/>
          <w:lang w:val="en-GB" w:eastAsia="zh-CN"/>
        </w:rPr>
        <w:t xml:space="preserve"> </w:t>
      </w:r>
      <w:r>
        <w:rPr>
          <w:rFonts w:ascii="Helvetica" w:hAnsi="Helvetica" w:cs="Helvetica"/>
          <w:color w:val="1C1C1C"/>
          <w:lang w:val="en-GB" w:eastAsia="zh-CN"/>
        </w:rPr>
        <w:t xml:space="preserve">They are </w:t>
      </w:r>
      <w:r w:rsidRPr="00E8086C">
        <w:rPr>
          <w:rFonts w:ascii="Arial" w:hAnsi="Arial" w:cs="Arial"/>
          <w:lang w:val="en-GB"/>
        </w:rPr>
        <w:t xml:space="preserve">regarded as important tools for understanding the Quran and </w:t>
      </w:r>
      <w:r>
        <w:rPr>
          <w:rFonts w:ascii="Arial" w:hAnsi="Arial" w:cs="Arial"/>
          <w:lang w:val="en-GB"/>
        </w:rPr>
        <w:t xml:space="preserve">its </w:t>
      </w:r>
      <w:r w:rsidRPr="00E8086C">
        <w:rPr>
          <w:rFonts w:ascii="Arial" w:hAnsi="Arial" w:cs="Arial"/>
          <w:lang w:val="en-GB"/>
        </w:rPr>
        <w:t>commentaries</w:t>
      </w:r>
      <w:r>
        <w:rPr>
          <w:rFonts w:ascii="Arial" w:hAnsi="Arial" w:cs="Arial"/>
          <w:lang w:val="en-GB"/>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935EB"/>
    <w:multiLevelType w:val="hybridMultilevel"/>
    <w:tmpl w:val="7C72AA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665EC4"/>
    <w:multiLevelType w:val="hybridMultilevel"/>
    <w:tmpl w:val="A98CC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8C78F4"/>
    <w:multiLevelType w:val="hybridMultilevel"/>
    <w:tmpl w:val="0C58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94E4CD2"/>
    <w:multiLevelType w:val="hybridMultilevel"/>
    <w:tmpl w:val="C9382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E74B60"/>
    <w:multiLevelType w:val="hybridMultilevel"/>
    <w:tmpl w:val="F05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0A65794"/>
    <w:multiLevelType w:val="hybridMultilevel"/>
    <w:tmpl w:val="3F6A46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04741DF"/>
    <w:multiLevelType w:val="hybridMultilevel"/>
    <w:tmpl w:val="9F24D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DC25BE"/>
    <w:multiLevelType w:val="hybridMultilevel"/>
    <w:tmpl w:val="2DEE7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BA7852"/>
    <w:multiLevelType w:val="hybridMultilevel"/>
    <w:tmpl w:val="43DEF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C0B768F"/>
    <w:multiLevelType w:val="multilevel"/>
    <w:tmpl w:val="522CCDF8"/>
    <w:lvl w:ilvl="0">
      <w:start w:val="1"/>
      <w:numFmt w:val="decimal"/>
      <w:lvlText w:val="%1.0"/>
      <w:lvlJc w:val="left"/>
      <w:pPr>
        <w:ind w:left="540" w:hanging="540"/>
      </w:pPr>
      <w:rPr>
        <w:rFonts w:hint="default"/>
      </w:rPr>
    </w:lvl>
    <w:lvl w:ilvl="1">
      <w:start w:val="1"/>
      <w:numFmt w:val="decimalZero"/>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3"/>
  </w:num>
  <w:num w:numId="2">
    <w:abstractNumId w:val="4"/>
  </w:num>
  <w:num w:numId="3">
    <w:abstractNumId w:val="6"/>
  </w:num>
  <w:num w:numId="4">
    <w:abstractNumId w:val="1"/>
  </w:num>
  <w:num w:numId="5">
    <w:abstractNumId w:val="0"/>
  </w:num>
  <w:num w:numId="6">
    <w:abstractNumId w:val="8"/>
  </w:num>
  <w:num w:numId="7">
    <w:abstractNumId w:val="9"/>
  </w:num>
  <w:num w:numId="8">
    <w:abstractNumId w:val="2"/>
  </w:num>
  <w:num w:numId="9">
    <w:abstractNumId w:val="5"/>
  </w:num>
  <w:num w:numId="10">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gel Stanger">
    <w15:presenceInfo w15:providerId="Windows Live" w15:userId="f495609b8ae86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markup="0" w:insDel="0" w:formatting="0"/>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 16th Author-Date&lt;/Style&gt;&lt;LeftDelim&gt;{&lt;/LeftDelim&gt;&lt;RightDelim&gt;}&lt;/RightDelim&gt;&lt;FontName&gt;Arial&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2drxf0iprspzeda0bvz2w2ff9fttspzsr0&quot;&gt;My EndNote Library&lt;record-ids&gt;&lt;item&gt;8&lt;/item&gt;&lt;/record-ids&gt;&lt;/item&gt;&lt;/Libraries&gt;"/>
  </w:docVars>
  <w:rsids>
    <w:rsidRoot w:val="00542495"/>
    <w:rsid w:val="000012B6"/>
    <w:rsid w:val="000021E1"/>
    <w:rsid w:val="00004217"/>
    <w:rsid w:val="000044AB"/>
    <w:rsid w:val="00005BDF"/>
    <w:rsid w:val="000062BB"/>
    <w:rsid w:val="00006506"/>
    <w:rsid w:val="0001320B"/>
    <w:rsid w:val="00013AE8"/>
    <w:rsid w:val="00014477"/>
    <w:rsid w:val="000156A2"/>
    <w:rsid w:val="00022B29"/>
    <w:rsid w:val="00022CF4"/>
    <w:rsid w:val="0002319C"/>
    <w:rsid w:val="00023554"/>
    <w:rsid w:val="000269E3"/>
    <w:rsid w:val="00027076"/>
    <w:rsid w:val="0002754F"/>
    <w:rsid w:val="00027ECF"/>
    <w:rsid w:val="000309CF"/>
    <w:rsid w:val="00030F84"/>
    <w:rsid w:val="00031148"/>
    <w:rsid w:val="00032031"/>
    <w:rsid w:val="00035A6D"/>
    <w:rsid w:val="00037E5E"/>
    <w:rsid w:val="00040CE9"/>
    <w:rsid w:val="00041496"/>
    <w:rsid w:val="00041881"/>
    <w:rsid w:val="000436EA"/>
    <w:rsid w:val="00045683"/>
    <w:rsid w:val="00051B66"/>
    <w:rsid w:val="00051F93"/>
    <w:rsid w:val="00055E38"/>
    <w:rsid w:val="000562C2"/>
    <w:rsid w:val="00056B36"/>
    <w:rsid w:val="00057255"/>
    <w:rsid w:val="00062ACA"/>
    <w:rsid w:val="00065C48"/>
    <w:rsid w:val="000761EA"/>
    <w:rsid w:val="0008037A"/>
    <w:rsid w:val="00080C57"/>
    <w:rsid w:val="0008345E"/>
    <w:rsid w:val="00083673"/>
    <w:rsid w:val="00084141"/>
    <w:rsid w:val="0008743E"/>
    <w:rsid w:val="00090087"/>
    <w:rsid w:val="00090FB4"/>
    <w:rsid w:val="0009201E"/>
    <w:rsid w:val="00093214"/>
    <w:rsid w:val="0009457B"/>
    <w:rsid w:val="000951FE"/>
    <w:rsid w:val="00095856"/>
    <w:rsid w:val="000A1DC5"/>
    <w:rsid w:val="000A417E"/>
    <w:rsid w:val="000A53F6"/>
    <w:rsid w:val="000A5545"/>
    <w:rsid w:val="000B0157"/>
    <w:rsid w:val="000B1DA4"/>
    <w:rsid w:val="000B20CB"/>
    <w:rsid w:val="000B216B"/>
    <w:rsid w:val="000B2FF5"/>
    <w:rsid w:val="000B3361"/>
    <w:rsid w:val="000B3449"/>
    <w:rsid w:val="000B34C0"/>
    <w:rsid w:val="000B3897"/>
    <w:rsid w:val="000B3929"/>
    <w:rsid w:val="000B4A42"/>
    <w:rsid w:val="000B5EC0"/>
    <w:rsid w:val="000C1AF2"/>
    <w:rsid w:val="000C3042"/>
    <w:rsid w:val="000C3C93"/>
    <w:rsid w:val="000C4999"/>
    <w:rsid w:val="000C4F95"/>
    <w:rsid w:val="000C75EC"/>
    <w:rsid w:val="000D113F"/>
    <w:rsid w:val="000D2230"/>
    <w:rsid w:val="000D40E1"/>
    <w:rsid w:val="000D4272"/>
    <w:rsid w:val="000D5B62"/>
    <w:rsid w:val="000D7466"/>
    <w:rsid w:val="000E12D3"/>
    <w:rsid w:val="000E2DCA"/>
    <w:rsid w:val="000E32F2"/>
    <w:rsid w:val="000E3491"/>
    <w:rsid w:val="000E383D"/>
    <w:rsid w:val="000E38EC"/>
    <w:rsid w:val="000E4696"/>
    <w:rsid w:val="000E510C"/>
    <w:rsid w:val="000E519B"/>
    <w:rsid w:val="000E55E8"/>
    <w:rsid w:val="000E59CC"/>
    <w:rsid w:val="000F2BCF"/>
    <w:rsid w:val="000F3829"/>
    <w:rsid w:val="000F396B"/>
    <w:rsid w:val="000F6A43"/>
    <w:rsid w:val="000F71B6"/>
    <w:rsid w:val="000F791E"/>
    <w:rsid w:val="00100870"/>
    <w:rsid w:val="00101354"/>
    <w:rsid w:val="001022C6"/>
    <w:rsid w:val="00103FD8"/>
    <w:rsid w:val="001043AC"/>
    <w:rsid w:val="001044F5"/>
    <w:rsid w:val="001058E2"/>
    <w:rsid w:val="0011073A"/>
    <w:rsid w:val="0011273F"/>
    <w:rsid w:val="00113449"/>
    <w:rsid w:val="001138C2"/>
    <w:rsid w:val="00115547"/>
    <w:rsid w:val="0011582A"/>
    <w:rsid w:val="00116549"/>
    <w:rsid w:val="001176BF"/>
    <w:rsid w:val="00117EC5"/>
    <w:rsid w:val="00120C31"/>
    <w:rsid w:val="00122317"/>
    <w:rsid w:val="00124421"/>
    <w:rsid w:val="0012607F"/>
    <w:rsid w:val="001278C9"/>
    <w:rsid w:val="001278DD"/>
    <w:rsid w:val="00130B12"/>
    <w:rsid w:val="00131D92"/>
    <w:rsid w:val="00134615"/>
    <w:rsid w:val="00134E04"/>
    <w:rsid w:val="00140348"/>
    <w:rsid w:val="00140814"/>
    <w:rsid w:val="00141B45"/>
    <w:rsid w:val="00146860"/>
    <w:rsid w:val="00146DBC"/>
    <w:rsid w:val="001475A0"/>
    <w:rsid w:val="00147DED"/>
    <w:rsid w:val="00151266"/>
    <w:rsid w:val="00156258"/>
    <w:rsid w:val="00156F32"/>
    <w:rsid w:val="00162AD5"/>
    <w:rsid w:val="001635F8"/>
    <w:rsid w:val="0016362F"/>
    <w:rsid w:val="0016363F"/>
    <w:rsid w:val="00163CFA"/>
    <w:rsid w:val="00164BD5"/>
    <w:rsid w:val="00164F7A"/>
    <w:rsid w:val="00165D2D"/>
    <w:rsid w:val="00165E00"/>
    <w:rsid w:val="0016762A"/>
    <w:rsid w:val="00171CDA"/>
    <w:rsid w:val="00172D01"/>
    <w:rsid w:val="001753E6"/>
    <w:rsid w:val="00175E5D"/>
    <w:rsid w:val="001772BC"/>
    <w:rsid w:val="0018060C"/>
    <w:rsid w:val="001826BB"/>
    <w:rsid w:val="001840CA"/>
    <w:rsid w:val="001855AA"/>
    <w:rsid w:val="00185FE4"/>
    <w:rsid w:val="00186248"/>
    <w:rsid w:val="00186443"/>
    <w:rsid w:val="00186A6B"/>
    <w:rsid w:val="00186E43"/>
    <w:rsid w:val="00187954"/>
    <w:rsid w:val="00187D72"/>
    <w:rsid w:val="00190DED"/>
    <w:rsid w:val="00196872"/>
    <w:rsid w:val="00196988"/>
    <w:rsid w:val="001A0A1B"/>
    <w:rsid w:val="001A19B5"/>
    <w:rsid w:val="001A29B3"/>
    <w:rsid w:val="001A390D"/>
    <w:rsid w:val="001A53DE"/>
    <w:rsid w:val="001A65E1"/>
    <w:rsid w:val="001A685B"/>
    <w:rsid w:val="001B0883"/>
    <w:rsid w:val="001B2F04"/>
    <w:rsid w:val="001B3AAB"/>
    <w:rsid w:val="001B59D2"/>
    <w:rsid w:val="001B772C"/>
    <w:rsid w:val="001C00E1"/>
    <w:rsid w:val="001C1A85"/>
    <w:rsid w:val="001C358A"/>
    <w:rsid w:val="001C3810"/>
    <w:rsid w:val="001C4E8E"/>
    <w:rsid w:val="001C5144"/>
    <w:rsid w:val="001C7A2C"/>
    <w:rsid w:val="001D0C96"/>
    <w:rsid w:val="001D2455"/>
    <w:rsid w:val="001D3FCF"/>
    <w:rsid w:val="001D752A"/>
    <w:rsid w:val="001E0E9F"/>
    <w:rsid w:val="001E13D3"/>
    <w:rsid w:val="001E1AD1"/>
    <w:rsid w:val="001E2CCA"/>
    <w:rsid w:val="001E5062"/>
    <w:rsid w:val="001E5DDE"/>
    <w:rsid w:val="001E5E82"/>
    <w:rsid w:val="001E5FC5"/>
    <w:rsid w:val="001E65EF"/>
    <w:rsid w:val="001F15DE"/>
    <w:rsid w:val="001F1634"/>
    <w:rsid w:val="001F1B8F"/>
    <w:rsid w:val="001F1B94"/>
    <w:rsid w:val="001F315A"/>
    <w:rsid w:val="002049AB"/>
    <w:rsid w:val="002067BE"/>
    <w:rsid w:val="00206898"/>
    <w:rsid w:val="00210036"/>
    <w:rsid w:val="00214B0D"/>
    <w:rsid w:val="00215022"/>
    <w:rsid w:val="002163CA"/>
    <w:rsid w:val="00217642"/>
    <w:rsid w:val="002202A7"/>
    <w:rsid w:val="00223808"/>
    <w:rsid w:val="00223C96"/>
    <w:rsid w:val="00226906"/>
    <w:rsid w:val="00227115"/>
    <w:rsid w:val="00227B00"/>
    <w:rsid w:val="00227DC9"/>
    <w:rsid w:val="00230558"/>
    <w:rsid w:val="00233539"/>
    <w:rsid w:val="00233E3D"/>
    <w:rsid w:val="00233FBD"/>
    <w:rsid w:val="00244E26"/>
    <w:rsid w:val="00245387"/>
    <w:rsid w:val="002454FD"/>
    <w:rsid w:val="00250094"/>
    <w:rsid w:val="002549E4"/>
    <w:rsid w:val="00254CC0"/>
    <w:rsid w:val="00255AB8"/>
    <w:rsid w:val="00256443"/>
    <w:rsid w:val="002578F6"/>
    <w:rsid w:val="0026050E"/>
    <w:rsid w:val="00260966"/>
    <w:rsid w:val="00261AB8"/>
    <w:rsid w:val="002624B7"/>
    <w:rsid w:val="00263F17"/>
    <w:rsid w:val="00264879"/>
    <w:rsid w:val="00265F2E"/>
    <w:rsid w:val="002664F4"/>
    <w:rsid w:val="00267875"/>
    <w:rsid w:val="0026792C"/>
    <w:rsid w:val="00271EBB"/>
    <w:rsid w:val="00271EFC"/>
    <w:rsid w:val="00272602"/>
    <w:rsid w:val="00273137"/>
    <w:rsid w:val="00275B4A"/>
    <w:rsid w:val="002838E9"/>
    <w:rsid w:val="00285DEC"/>
    <w:rsid w:val="002877AA"/>
    <w:rsid w:val="002879E4"/>
    <w:rsid w:val="002918D5"/>
    <w:rsid w:val="00291A9B"/>
    <w:rsid w:val="0029311D"/>
    <w:rsid w:val="00295899"/>
    <w:rsid w:val="00296787"/>
    <w:rsid w:val="0029693E"/>
    <w:rsid w:val="002A08B4"/>
    <w:rsid w:val="002A375D"/>
    <w:rsid w:val="002A4849"/>
    <w:rsid w:val="002A500F"/>
    <w:rsid w:val="002A5ED4"/>
    <w:rsid w:val="002A73AD"/>
    <w:rsid w:val="002B0DC3"/>
    <w:rsid w:val="002B2091"/>
    <w:rsid w:val="002B2671"/>
    <w:rsid w:val="002B3E5B"/>
    <w:rsid w:val="002B4937"/>
    <w:rsid w:val="002B4AB7"/>
    <w:rsid w:val="002B4D69"/>
    <w:rsid w:val="002B656C"/>
    <w:rsid w:val="002C172D"/>
    <w:rsid w:val="002C230C"/>
    <w:rsid w:val="002C24AB"/>
    <w:rsid w:val="002C281D"/>
    <w:rsid w:val="002C312B"/>
    <w:rsid w:val="002C3DE0"/>
    <w:rsid w:val="002D00BB"/>
    <w:rsid w:val="002D0109"/>
    <w:rsid w:val="002D0163"/>
    <w:rsid w:val="002D036D"/>
    <w:rsid w:val="002D146C"/>
    <w:rsid w:val="002D17CD"/>
    <w:rsid w:val="002D19A3"/>
    <w:rsid w:val="002D22C2"/>
    <w:rsid w:val="002D5E91"/>
    <w:rsid w:val="002D661C"/>
    <w:rsid w:val="002D73CC"/>
    <w:rsid w:val="002E00A8"/>
    <w:rsid w:val="002E19C1"/>
    <w:rsid w:val="002E5670"/>
    <w:rsid w:val="002E5B67"/>
    <w:rsid w:val="002E6CB8"/>
    <w:rsid w:val="002F04C3"/>
    <w:rsid w:val="002F1E79"/>
    <w:rsid w:val="002F249E"/>
    <w:rsid w:val="002F2BA4"/>
    <w:rsid w:val="002F34E1"/>
    <w:rsid w:val="002F4939"/>
    <w:rsid w:val="002F55FC"/>
    <w:rsid w:val="0030005C"/>
    <w:rsid w:val="00301821"/>
    <w:rsid w:val="00302EBD"/>
    <w:rsid w:val="003055F0"/>
    <w:rsid w:val="003079C1"/>
    <w:rsid w:val="00310E5E"/>
    <w:rsid w:val="00317294"/>
    <w:rsid w:val="00321CB6"/>
    <w:rsid w:val="00326103"/>
    <w:rsid w:val="00326C06"/>
    <w:rsid w:val="00332150"/>
    <w:rsid w:val="00332AFD"/>
    <w:rsid w:val="00332F25"/>
    <w:rsid w:val="00333353"/>
    <w:rsid w:val="00333A84"/>
    <w:rsid w:val="00333FE0"/>
    <w:rsid w:val="003349C7"/>
    <w:rsid w:val="003359CE"/>
    <w:rsid w:val="00336451"/>
    <w:rsid w:val="00336B31"/>
    <w:rsid w:val="0034021E"/>
    <w:rsid w:val="003434FB"/>
    <w:rsid w:val="00344D67"/>
    <w:rsid w:val="00350B0E"/>
    <w:rsid w:val="00350DED"/>
    <w:rsid w:val="003510CD"/>
    <w:rsid w:val="00351420"/>
    <w:rsid w:val="00351F0B"/>
    <w:rsid w:val="003527F2"/>
    <w:rsid w:val="00352A48"/>
    <w:rsid w:val="003537B6"/>
    <w:rsid w:val="00354C08"/>
    <w:rsid w:val="0035516D"/>
    <w:rsid w:val="003562E5"/>
    <w:rsid w:val="00356B69"/>
    <w:rsid w:val="00360338"/>
    <w:rsid w:val="00360E43"/>
    <w:rsid w:val="00361335"/>
    <w:rsid w:val="00362CBB"/>
    <w:rsid w:val="00363824"/>
    <w:rsid w:val="00364151"/>
    <w:rsid w:val="00367074"/>
    <w:rsid w:val="003672E0"/>
    <w:rsid w:val="00367963"/>
    <w:rsid w:val="00373F19"/>
    <w:rsid w:val="00374651"/>
    <w:rsid w:val="00374E15"/>
    <w:rsid w:val="00377B3A"/>
    <w:rsid w:val="003830C3"/>
    <w:rsid w:val="003834C6"/>
    <w:rsid w:val="00387DF5"/>
    <w:rsid w:val="00390CE3"/>
    <w:rsid w:val="00390F4F"/>
    <w:rsid w:val="003914D0"/>
    <w:rsid w:val="0039237C"/>
    <w:rsid w:val="0039594E"/>
    <w:rsid w:val="003964B8"/>
    <w:rsid w:val="00396B48"/>
    <w:rsid w:val="003A00C1"/>
    <w:rsid w:val="003A2B13"/>
    <w:rsid w:val="003A519A"/>
    <w:rsid w:val="003A76CA"/>
    <w:rsid w:val="003B038A"/>
    <w:rsid w:val="003B03DF"/>
    <w:rsid w:val="003B1786"/>
    <w:rsid w:val="003B2095"/>
    <w:rsid w:val="003B2FBE"/>
    <w:rsid w:val="003B6CAE"/>
    <w:rsid w:val="003C1FC2"/>
    <w:rsid w:val="003C2762"/>
    <w:rsid w:val="003C5538"/>
    <w:rsid w:val="003C6995"/>
    <w:rsid w:val="003D2DA8"/>
    <w:rsid w:val="003D337E"/>
    <w:rsid w:val="003D4DF0"/>
    <w:rsid w:val="003E4498"/>
    <w:rsid w:val="003E60DB"/>
    <w:rsid w:val="003E67D9"/>
    <w:rsid w:val="003E7F21"/>
    <w:rsid w:val="003F1911"/>
    <w:rsid w:val="003F1E85"/>
    <w:rsid w:val="003F3C34"/>
    <w:rsid w:val="003F414A"/>
    <w:rsid w:val="003F6532"/>
    <w:rsid w:val="00400BAD"/>
    <w:rsid w:val="00402320"/>
    <w:rsid w:val="00402577"/>
    <w:rsid w:val="00403D45"/>
    <w:rsid w:val="00404D79"/>
    <w:rsid w:val="004053D0"/>
    <w:rsid w:val="00405ED7"/>
    <w:rsid w:val="004145FA"/>
    <w:rsid w:val="00415B66"/>
    <w:rsid w:val="00416468"/>
    <w:rsid w:val="00416CC0"/>
    <w:rsid w:val="004206AB"/>
    <w:rsid w:val="004207FC"/>
    <w:rsid w:val="0042094F"/>
    <w:rsid w:val="00420BAB"/>
    <w:rsid w:val="00420DC9"/>
    <w:rsid w:val="00422D69"/>
    <w:rsid w:val="00427D7C"/>
    <w:rsid w:val="00430EFD"/>
    <w:rsid w:val="00431EFA"/>
    <w:rsid w:val="00432790"/>
    <w:rsid w:val="00433F01"/>
    <w:rsid w:val="00434986"/>
    <w:rsid w:val="00434CD0"/>
    <w:rsid w:val="00434D79"/>
    <w:rsid w:val="00435584"/>
    <w:rsid w:val="00441BA7"/>
    <w:rsid w:val="00442E2B"/>
    <w:rsid w:val="00443F5A"/>
    <w:rsid w:val="004451A6"/>
    <w:rsid w:val="00445F52"/>
    <w:rsid w:val="0045005B"/>
    <w:rsid w:val="00450F51"/>
    <w:rsid w:val="00451A84"/>
    <w:rsid w:val="00451EB9"/>
    <w:rsid w:val="004533BD"/>
    <w:rsid w:val="00455A25"/>
    <w:rsid w:val="00455E61"/>
    <w:rsid w:val="004568D2"/>
    <w:rsid w:val="00457E05"/>
    <w:rsid w:val="004606C5"/>
    <w:rsid w:val="00462F80"/>
    <w:rsid w:val="0046539E"/>
    <w:rsid w:val="00465540"/>
    <w:rsid w:val="00465FCB"/>
    <w:rsid w:val="00471B01"/>
    <w:rsid w:val="00474163"/>
    <w:rsid w:val="00476FB6"/>
    <w:rsid w:val="00477560"/>
    <w:rsid w:val="00477E9E"/>
    <w:rsid w:val="00480497"/>
    <w:rsid w:val="00480F19"/>
    <w:rsid w:val="004843A7"/>
    <w:rsid w:val="004858A6"/>
    <w:rsid w:val="00485DC8"/>
    <w:rsid w:val="0048614C"/>
    <w:rsid w:val="00486409"/>
    <w:rsid w:val="0048688A"/>
    <w:rsid w:val="00486B9F"/>
    <w:rsid w:val="00486F33"/>
    <w:rsid w:val="00487919"/>
    <w:rsid w:val="00487AE0"/>
    <w:rsid w:val="004903B1"/>
    <w:rsid w:val="00491384"/>
    <w:rsid w:val="00493360"/>
    <w:rsid w:val="004935F1"/>
    <w:rsid w:val="004941BF"/>
    <w:rsid w:val="00494FCE"/>
    <w:rsid w:val="004A21ED"/>
    <w:rsid w:val="004A2218"/>
    <w:rsid w:val="004A6805"/>
    <w:rsid w:val="004A7CEA"/>
    <w:rsid w:val="004B0726"/>
    <w:rsid w:val="004B080F"/>
    <w:rsid w:val="004B0D0F"/>
    <w:rsid w:val="004B27A6"/>
    <w:rsid w:val="004B300A"/>
    <w:rsid w:val="004B5E8B"/>
    <w:rsid w:val="004B7BFF"/>
    <w:rsid w:val="004C2367"/>
    <w:rsid w:val="004C24DF"/>
    <w:rsid w:val="004C2B3D"/>
    <w:rsid w:val="004C33CB"/>
    <w:rsid w:val="004C520E"/>
    <w:rsid w:val="004C5634"/>
    <w:rsid w:val="004D05F4"/>
    <w:rsid w:val="004D0B0D"/>
    <w:rsid w:val="004D24D5"/>
    <w:rsid w:val="004D2D8E"/>
    <w:rsid w:val="004D35A7"/>
    <w:rsid w:val="004D4C6B"/>
    <w:rsid w:val="004D63D8"/>
    <w:rsid w:val="004D6837"/>
    <w:rsid w:val="004D7B81"/>
    <w:rsid w:val="004E0908"/>
    <w:rsid w:val="004E196F"/>
    <w:rsid w:val="004E26E4"/>
    <w:rsid w:val="004E2BB3"/>
    <w:rsid w:val="004E454C"/>
    <w:rsid w:val="004E5945"/>
    <w:rsid w:val="004E69E1"/>
    <w:rsid w:val="004E75CD"/>
    <w:rsid w:val="004F0319"/>
    <w:rsid w:val="004F1014"/>
    <w:rsid w:val="004F325A"/>
    <w:rsid w:val="004F39D9"/>
    <w:rsid w:val="004F3A5E"/>
    <w:rsid w:val="004F4B8F"/>
    <w:rsid w:val="004F7CE0"/>
    <w:rsid w:val="0050060A"/>
    <w:rsid w:val="0050078F"/>
    <w:rsid w:val="005033E2"/>
    <w:rsid w:val="00503525"/>
    <w:rsid w:val="0050360B"/>
    <w:rsid w:val="005055A8"/>
    <w:rsid w:val="00505980"/>
    <w:rsid w:val="005061DF"/>
    <w:rsid w:val="00506885"/>
    <w:rsid w:val="0050705C"/>
    <w:rsid w:val="0051030D"/>
    <w:rsid w:val="00511611"/>
    <w:rsid w:val="00512D41"/>
    <w:rsid w:val="00514BE2"/>
    <w:rsid w:val="00514C44"/>
    <w:rsid w:val="00514EDF"/>
    <w:rsid w:val="005156B9"/>
    <w:rsid w:val="00515817"/>
    <w:rsid w:val="005215F9"/>
    <w:rsid w:val="005229B1"/>
    <w:rsid w:val="0052326D"/>
    <w:rsid w:val="00524D31"/>
    <w:rsid w:val="005253B8"/>
    <w:rsid w:val="00527F41"/>
    <w:rsid w:val="00532ADE"/>
    <w:rsid w:val="005332D6"/>
    <w:rsid w:val="00533B61"/>
    <w:rsid w:val="005340DE"/>
    <w:rsid w:val="005379D1"/>
    <w:rsid w:val="00542495"/>
    <w:rsid w:val="005429EF"/>
    <w:rsid w:val="005431CB"/>
    <w:rsid w:val="00543785"/>
    <w:rsid w:val="0054570E"/>
    <w:rsid w:val="005476B1"/>
    <w:rsid w:val="00550D33"/>
    <w:rsid w:val="00551947"/>
    <w:rsid w:val="0055233F"/>
    <w:rsid w:val="00552B25"/>
    <w:rsid w:val="00552B3C"/>
    <w:rsid w:val="005534FB"/>
    <w:rsid w:val="00554112"/>
    <w:rsid w:val="005627FE"/>
    <w:rsid w:val="00564394"/>
    <w:rsid w:val="005652B9"/>
    <w:rsid w:val="00565E31"/>
    <w:rsid w:val="00566C0B"/>
    <w:rsid w:val="00572059"/>
    <w:rsid w:val="00573670"/>
    <w:rsid w:val="005737C8"/>
    <w:rsid w:val="00577BEB"/>
    <w:rsid w:val="00580BDA"/>
    <w:rsid w:val="00583996"/>
    <w:rsid w:val="005845F3"/>
    <w:rsid w:val="00585BE9"/>
    <w:rsid w:val="00596580"/>
    <w:rsid w:val="00596CEA"/>
    <w:rsid w:val="005978DF"/>
    <w:rsid w:val="005979ED"/>
    <w:rsid w:val="00597D8A"/>
    <w:rsid w:val="005A2A53"/>
    <w:rsid w:val="005A4734"/>
    <w:rsid w:val="005A53F2"/>
    <w:rsid w:val="005B1FCB"/>
    <w:rsid w:val="005B21F7"/>
    <w:rsid w:val="005B2CC3"/>
    <w:rsid w:val="005B52E8"/>
    <w:rsid w:val="005C0646"/>
    <w:rsid w:val="005C07C9"/>
    <w:rsid w:val="005C09E0"/>
    <w:rsid w:val="005C20E2"/>
    <w:rsid w:val="005C7193"/>
    <w:rsid w:val="005D0621"/>
    <w:rsid w:val="005D1DA6"/>
    <w:rsid w:val="005D51F9"/>
    <w:rsid w:val="005D6BB1"/>
    <w:rsid w:val="005E2682"/>
    <w:rsid w:val="005E3759"/>
    <w:rsid w:val="005E6035"/>
    <w:rsid w:val="005E75CE"/>
    <w:rsid w:val="005F366D"/>
    <w:rsid w:val="005F7ADD"/>
    <w:rsid w:val="006001B7"/>
    <w:rsid w:val="006007D9"/>
    <w:rsid w:val="00603B29"/>
    <w:rsid w:val="00603E67"/>
    <w:rsid w:val="00603F05"/>
    <w:rsid w:val="00605354"/>
    <w:rsid w:val="006054E2"/>
    <w:rsid w:val="00605F22"/>
    <w:rsid w:val="00607EDE"/>
    <w:rsid w:val="00612545"/>
    <w:rsid w:val="0061298B"/>
    <w:rsid w:val="00612DFA"/>
    <w:rsid w:val="0062070A"/>
    <w:rsid w:val="00623120"/>
    <w:rsid w:val="006256D3"/>
    <w:rsid w:val="00636521"/>
    <w:rsid w:val="00637D03"/>
    <w:rsid w:val="00637DEB"/>
    <w:rsid w:val="00640986"/>
    <w:rsid w:val="00642ACD"/>
    <w:rsid w:val="00642F32"/>
    <w:rsid w:val="00644590"/>
    <w:rsid w:val="006470CA"/>
    <w:rsid w:val="00651413"/>
    <w:rsid w:val="00651754"/>
    <w:rsid w:val="006532B8"/>
    <w:rsid w:val="00653733"/>
    <w:rsid w:val="0065655B"/>
    <w:rsid w:val="00657200"/>
    <w:rsid w:val="00657FE3"/>
    <w:rsid w:val="0066494B"/>
    <w:rsid w:val="00665D74"/>
    <w:rsid w:val="00667B29"/>
    <w:rsid w:val="0067035D"/>
    <w:rsid w:val="0067072C"/>
    <w:rsid w:val="00671C1C"/>
    <w:rsid w:val="00672B1E"/>
    <w:rsid w:val="00673221"/>
    <w:rsid w:val="0067433E"/>
    <w:rsid w:val="006766CE"/>
    <w:rsid w:val="00676ABB"/>
    <w:rsid w:val="00676F01"/>
    <w:rsid w:val="00680575"/>
    <w:rsid w:val="006829C9"/>
    <w:rsid w:val="00683ADA"/>
    <w:rsid w:val="00683B76"/>
    <w:rsid w:val="00684210"/>
    <w:rsid w:val="006846D2"/>
    <w:rsid w:val="00685BF0"/>
    <w:rsid w:val="00690C3C"/>
    <w:rsid w:val="00691DDC"/>
    <w:rsid w:val="00693BC1"/>
    <w:rsid w:val="006942E8"/>
    <w:rsid w:val="00695DEF"/>
    <w:rsid w:val="00696AEA"/>
    <w:rsid w:val="00697FE1"/>
    <w:rsid w:val="006A04F4"/>
    <w:rsid w:val="006A2312"/>
    <w:rsid w:val="006A316B"/>
    <w:rsid w:val="006A5D15"/>
    <w:rsid w:val="006A63CD"/>
    <w:rsid w:val="006A6581"/>
    <w:rsid w:val="006A7B31"/>
    <w:rsid w:val="006B1CB1"/>
    <w:rsid w:val="006B25A8"/>
    <w:rsid w:val="006B3B81"/>
    <w:rsid w:val="006B4A9D"/>
    <w:rsid w:val="006B55D9"/>
    <w:rsid w:val="006B6880"/>
    <w:rsid w:val="006B6BEB"/>
    <w:rsid w:val="006C0086"/>
    <w:rsid w:val="006C244E"/>
    <w:rsid w:val="006C37D9"/>
    <w:rsid w:val="006C45F3"/>
    <w:rsid w:val="006C4CFF"/>
    <w:rsid w:val="006D03C1"/>
    <w:rsid w:val="006D1552"/>
    <w:rsid w:val="006D16E8"/>
    <w:rsid w:val="006D2E0E"/>
    <w:rsid w:val="006D33A3"/>
    <w:rsid w:val="006D3E15"/>
    <w:rsid w:val="006D4057"/>
    <w:rsid w:val="006D55A2"/>
    <w:rsid w:val="006D5EEE"/>
    <w:rsid w:val="006D62B4"/>
    <w:rsid w:val="006E0310"/>
    <w:rsid w:val="006E3563"/>
    <w:rsid w:val="006E477B"/>
    <w:rsid w:val="006F1398"/>
    <w:rsid w:val="006F29FE"/>
    <w:rsid w:val="006F3B63"/>
    <w:rsid w:val="006F4EA5"/>
    <w:rsid w:val="006F4FC8"/>
    <w:rsid w:val="006F5AA9"/>
    <w:rsid w:val="006F7E5E"/>
    <w:rsid w:val="0070238F"/>
    <w:rsid w:val="00704108"/>
    <w:rsid w:val="00704BE9"/>
    <w:rsid w:val="00705717"/>
    <w:rsid w:val="00710D11"/>
    <w:rsid w:val="007174D8"/>
    <w:rsid w:val="0072157D"/>
    <w:rsid w:val="00723459"/>
    <w:rsid w:val="00723C5E"/>
    <w:rsid w:val="007269B8"/>
    <w:rsid w:val="00726BDE"/>
    <w:rsid w:val="007302A5"/>
    <w:rsid w:val="007310DC"/>
    <w:rsid w:val="00734418"/>
    <w:rsid w:val="00735185"/>
    <w:rsid w:val="00737A08"/>
    <w:rsid w:val="00740027"/>
    <w:rsid w:val="0074041F"/>
    <w:rsid w:val="00740562"/>
    <w:rsid w:val="00740712"/>
    <w:rsid w:val="00741393"/>
    <w:rsid w:val="007420D7"/>
    <w:rsid w:val="007428A3"/>
    <w:rsid w:val="00742A70"/>
    <w:rsid w:val="00742FDC"/>
    <w:rsid w:val="00745F14"/>
    <w:rsid w:val="007469D9"/>
    <w:rsid w:val="00747FB1"/>
    <w:rsid w:val="00750C22"/>
    <w:rsid w:val="007511E7"/>
    <w:rsid w:val="00754485"/>
    <w:rsid w:val="00754EF3"/>
    <w:rsid w:val="00757898"/>
    <w:rsid w:val="00762213"/>
    <w:rsid w:val="0076291B"/>
    <w:rsid w:val="007653D3"/>
    <w:rsid w:val="00765E9F"/>
    <w:rsid w:val="0076739C"/>
    <w:rsid w:val="00767949"/>
    <w:rsid w:val="00767C7F"/>
    <w:rsid w:val="007712C4"/>
    <w:rsid w:val="007747A4"/>
    <w:rsid w:val="0077556C"/>
    <w:rsid w:val="0077744C"/>
    <w:rsid w:val="007777E4"/>
    <w:rsid w:val="00780056"/>
    <w:rsid w:val="00781076"/>
    <w:rsid w:val="00783E4D"/>
    <w:rsid w:val="007845DA"/>
    <w:rsid w:val="00785048"/>
    <w:rsid w:val="00785F65"/>
    <w:rsid w:val="007900DB"/>
    <w:rsid w:val="00791C33"/>
    <w:rsid w:val="00791DAF"/>
    <w:rsid w:val="00791E84"/>
    <w:rsid w:val="00795B2E"/>
    <w:rsid w:val="007A07BC"/>
    <w:rsid w:val="007A1701"/>
    <w:rsid w:val="007A22E4"/>
    <w:rsid w:val="007A3E7F"/>
    <w:rsid w:val="007A473B"/>
    <w:rsid w:val="007A66B9"/>
    <w:rsid w:val="007A7F08"/>
    <w:rsid w:val="007B0009"/>
    <w:rsid w:val="007B07E9"/>
    <w:rsid w:val="007B0830"/>
    <w:rsid w:val="007B1CCB"/>
    <w:rsid w:val="007B39D3"/>
    <w:rsid w:val="007B3A63"/>
    <w:rsid w:val="007B3A75"/>
    <w:rsid w:val="007B5694"/>
    <w:rsid w:val="007B5F85"/>
    <w:rsid w:val="007B675B"/>
    <w:rsid w:val="007B7006"/>
    <w:rsid w:val="007C00C7"/>
    <w:rsid w:val="007C069D"/>
    <w:rsid w:val="007C1344"/>
    <w:rsid w:val="007C4517"/>
    <w:rsid w:val="007C4FFD"/>
    <w:rsid w:val="007C5B3E"/>
    <w:rsid w:val="007C5C1E"/>
    <w:rsid w:val="007C77C2"/>
    <w:rsid w:val="007D0111"/>
    <w:rsid w:val="007D0212"/>
    <w:rsid w:val="007D1ABA"/>
    <w:rsid w:val="007D24FE"/>
    <w:rsid w:val="007D32CF"/>
    <w:rsid w:val="007D379F"/>
    <w:rsid w:val="007D3C31"/>
    <w:rsid w:val="007D3CCD"/>
    <w:rsid w:val="007D48CA"/>
    <w:rsid w:val="007D56EB"/>
    <w:rsid w:val="007D7468"/>
    <w:rsid w:val="007E5AFA"/>
    <w:rsid w:val="007E6EAD"/>
    <w:rsid w:val="007E7538"/>
    <w:rsid w:val="007F00BE"/>
    <w:rsid w:val="007F0CB8"/>
    <w:rsid w:val="007F2C72"/>
    <w:rsid w:val="007F5086"/>
    <w:rsid w:val="007F7020"/>
    <w:rsid w:val="007F7392"/>
    <w:rsid w:val="00804912"/>
    <w:rsid w:val="00804E9D"/>
    <w:rsid w:val="00805339"/>
    <w:rsid w:val="00806601"/>
    <w:rsid w:val="00812DA1"/>
    <w:rsid w:val="0081416F"/>
    <w:rsid w:val="0081424E"/>
    <w:rsid w:val="0081426F"/>
    <w:rsid w:val="00814907"/>
    <w:rsid w:val="00815057"/>
    <w:rsid w:val="008155D9"/>
    <w:rsid w:val="008164B7"/>
    <w:rsid w:val="00817AB1"/>
    <w:rsid w:val="00817B20"/>
    <w:rsid w:val="0082249B"/>
    <w:rsid w:val="0082357A"/>
    <w:rsid w:val="00823EE3"/>
    <w:rsid w:val="00825881"/>
    <w:rsid w:val="008319D8"/>
    <w:rsid w:val="00831E27"/>
    <w:rsid w:val="00832087"/>
    <w:rsid w:val="0083210C"/>
    <w:rsid w:val="008343A0"/>
    <w:rsid w:val="00834A38"/>
    <w:rsid w:val="00834CC1"/>
    <w:rsid w:val="008408B6"/>
    <w:rsid w:val="008408B8"/>
    <w:rsid w:val="00840A8D"/>
    <w:rsid w:val="00843F2A"/>
    <w:rsid w:val="00845687"/>
    <w:rsid w:val="00845804"/>
    <w:rsid w:val="00847BD9"/>
    <w:rsid w:val="00850C0E"/>
    <w:rsid w:val="00851134"/>
    <w:rsid w:val="00851DA4"/>
    <w:rsid w:val="00860360"/>
    <w:rsid w:val="008609DD"/>
    <w:rsid w:val="00860E0E"/>
    <w:rsid w:val="00861F00"/>
    <w:rsid w:val="008633FA"/>
    <w:rsid w:val="00864406"/>
    <w:rsid w:val="008660BE"/>
    <w:rsid w:val="008669BD"/>
    <w:rsid w:val="008674E8"/>
    <w:rsid w:val="0087015D"/>
    <w:rsid w:val="00871A61"/>
    <w:rsid w:val="00877CD4"/>
    <w:rsid w:val="00880BAD"/>
    <w:rsid w:val="0088106D"/>
    <w:rsid w:val="00881EFB"/>
    <w:rsid w:val="00886C86"/>
    <w:rsid w:val="0088765D"/>
    <w:rsid w:val="0089072F"/>
    <w:rsid w:val="008910AE"/>
    <w:rsid w:val="00892BD0"/>
    <w:rsid w:val="00895281"/>
    <w:rsid w:val="00897397"/>
    <w:rsid w:val="008975C1"/>
    <w:rsid w:val="008A049A"/>
    <w:rsid w:val="008A06F0"/>
    <w:rsid w:val="008A1123"/>
    <w:rsid w:val="008A12EE"/>
    <w:rsid w:val="008A17DE"/>
    <w:rsid w:val="008A2465"/>
    <w:rsid w:val="008A4CF0"/>
    <w:rsid w:val="008A4D2F"/>
    <w:rsid w:val="008B186D"/>
    <w:rsid w:val="008B4A7F"/>
    <w:rsid w:val="008B4EA6"/>
    <w:rsid w:val="008C0838"/>
    <w:rsid w:val="008C2556"/>
    <w:rsid w:val="008C410D"/>
    <w:rsid w:val="008C4F75"/>
    <w:rsid w:val="008C6B0C"/>
    <w:rsid w:val="008C7682"/>
    <w:rsid w:val="008D0AEA"/>
    <w:rsid w:val="008D2937"/>
    <w:rsid w:val="008D3132"/>
    <w:rsid w:val="008D3644"/>
    <w:rsid w:val="008D72C9"/>
    <w:rsid w:val="008E00B8"/>
    <w:rsid w:val="008E2A8A"/>
    <w:rsid w:val="008E2F74"/>
    <w:rsid w:val="008E3D7F"/>
    <w:rsid w:val="008E705C"/>
    <w:rsid w:val="008F05D5"/>
    <w:rsid w:val="008F0F6F"/>
    <w:rsid w:val="008F2E99"/>
    <w:rsid w:val="008F4B7F"/>
    <w:rsid w:val="008F4CFF"/>
    <w:rsid w:val="008F6CE6"/>
    <w:rsid w:val="0090067F"/>
    <w:rsid w:val="00902657"/>
    <w:rsid w:val="00904625"/>
    <w:rsid w:val="009059AF"/>
    <w:rsid w:val="00905B10"/>
    <w:rsid w:val="00905B8A"/>
    <w:rsid w:val="0090671A"/>
    <w:rsid w:val="00907BBA"/>
    <w:rsid w:val="0091186C"/>
    <w:rsid w:val="009119AC"/>
    <w:rsid w:val="0091241B"/>
    <w:rsid w:val="00913A98"/>
    <w:rsid w:val="00914113"/>
    <w:rsid w:val="00914410"/>
    <w:rsid w:val="00917011"/>
    <w:rsid w:val="00920C3F"/>
    <w:rsid w:val="00924BE2"/>
    <w:rsid w:val="0092695C"/>
    <w:rsid w:val="00927E68"/>
    <w:rsid w:val="0093045B"/>
    <w:rsid w:val="00932F69"/>
    <w:rsid w:val="00933AA4"/>
    <w:rsid w:val="00934132"/>
    <w:rsid w:val="00934BBB"/>
    <w:rsid w:val="00936B6E"/>
    <w:rsid w:val="0093762E"/>
    <w:rsid w:val="0094012C"/>
    <w:rsid w:val="00940C88"/>
    <w:rsid w:val="00941EA2"/>
    <w:rsid w:val="00942445"/>
    <w:rsid w:val="009451BB"/>
    <w:rsid w:val="0094723E"/>
    <w:rsid w:val="009507B2"/>
    <w:rsid w:val="00952A40"/>
    <w:rsid w:val="009537EC"/>
    <w:rsid w:val="009556E1"/>
    <w:rsid w:val="00957900"/>
    <w:rsid w:val="009602F7"/>
    <w:rsid w:val="00960689"/>
    <w:rsid w:val="0096076B"/>
    <w:rsid w:val="00964EE6"/>
    <w:rsid w:val="00966963"/>
    <w:rsid w:val="009671A2"/>
    <w:rsid w:val="00967508"/>
    <w:rsid w:val="00967768"/>
    <w:rsid w:val="009706E2"/>
    <w:rsid w:val="00971358"/>
    <w:rsid w:val="00972DC4"/>
    <w:rsid w:val="009736FB"/>
    <w:rsid w:val="00980433"/>
    <w:rsid w:val="00981298"/>
    <w:rsid w:val="009837AA"/>
    <w:rsid w:val="009840CE"/>
    <w:rsid w:val="0098461E"/>
    <w:rsid w:val="00985C78"/>
    <w:rsid w:val="00987FAD"/>
    <w:rsid w:val="00990952"/>
    <w:rsid w:val="0099306F"/>
    <w:rsid w:val="00994550"/>
    <w:rsid w:val="0099477B"/>
    <w:rsid w:val="0099500D"/>
    <w:rsid w:val="009951CC"/>
    <w:rsid w:val="0099579C"/>
    <w:rsid w:val="009965F2"/>
    <w:rsid w:val="00997C2A"/>
    <w:rsid w:val="009A0163"/>
    <w:rsid w:val="009A5258"/>
    <w:rsid w:val="009A5F6E"/>
    <w:rsid w:val="009B00E6"/>
    <w:rsid w:val="009B109B"/>
    <w:rsid w:val="009B30D9"/>
    <w:rsid w:val="009B5FF9"/>
    <w:rsid w:val="009B6548"/>
    <w:rsid w:val="009C0CFB"/>
    <w:rsid w:val="009C0F63"/>
    <w:rsid w:val="009C2A96"/>
    <w:rsid w:val="009C2D79"/>
    <w:rsid w:val="009C45E8"/>
    <w:rsid w:val="009C4D74"/>
    <w:rsid w:val="009C67C5"/>
    <w:rsid w:val="009C7A28"/>
    <w:rsid w:val="009D186E"/>
    <w:rsid w:val="009D25A8"/>
    <w:rsid w:val="009D281F"/>
    <w:rsid w:val="009D29FF"/>
    <w:rsid w:val="009D2EBD"/>
    <w:rsid w:val="009D5002"/>
    <w:rsid w:val="009D5240"/>
    <w:rsid w:val="009D6CC9"/>
    <w:rsid w:val="009D7F47"/>
    <w:rsid w:val="009E03FD"/>
    <w:rsid w:val="009E14C9"/>
    <w:rsid w:val="009E27D5"/>
    <w:rsid w:val="009E2C3A"/>
    <w:rsid w:val="009E33B3"/>
    <w:rsid w:val="009E62BD"/>
    <w:rsid w:val="009E698D"/>
    <w:rsid w:val="009F077F"/>
    <w:rsid w:val="009F0C53"/>
    <w:rsid w:val="009F20C0"/>
    <w:rsid w:val="009F2824"/>
    <w:rsid w:val="009F41C4"/>
    <w:rsid w:val="009F4FE0"/>
    <w:rsid w:val="009F5E6E"/>
    <w:rsid w:val="009F66E2"/>
    <w:rsid w:val="009F6CF3"/>
    <w:rsid w:val="00A0175D"/>
    <w:rsid w:val="00A03159"/>
    <w:rsid w:val="00A03F40"/>
    <w:rsid w:val="00A04EED"/>
    <w:rsid w:val="00A054BF"/>
    <w:rsid w:val="00A07A4B"/>
    <w:rsid w:val="00A07E45"/>
    <w:rsid w:val="00A07E96"/>
    <w:rsid w:val="00A1110B"/>
    <w:rsid w:val="00A136FE"/>
    <w:rsid w:val="00A14583"/>
    <w:rsid w:val="00A171D1"/>
    <w:rsid w:val="00A20DF7"/>
    <w:rsid w:val="00A223DD"/>
    <w:rsid w:val="00A23674"/>
    <w:rsid w:val="00A24034"/>
    <w:rsid w:val="00A247FE"/>
    <w:rsid w:val="00A2482E"/>
    <w:rsid w:val="00A32858"/>
    <w:rsid w:val="00A33F63"/>
    <w:rsid w:val="00A34FD4"/>
    <w:rsid w:val="00A35BAF"/>
    <w:rsid w:val="00A36582"/>
    <w:rsid w:val="00A378EE"/>
    <w:rsid w:val="00A40F41"/>
    <w:rsid w:val="00A41B29"/>
    <w:rsid w:val="00A4279A"/>
    <w:rsid w:val="00A42C63"/>
    <w:rsid w:val="00A4569D"/>
    <w:rsid w:val="00A5045C"/>
    <w:rsid w:val="00A51AE4"/>
    <w:rsid w:val="00A5595D"/>
    <w:rsid w:val="00A55DBF"/>
    <w:rsid w:val="00A5679B"/>
    <w:rsid w:val="00A62B61"/>
    <w:rsid w:val="00A62F5F"/>
    <w:rsid w:val="00A6499C"/>
    <w:rsid w:val="00A65044"/>
    <w:rsid w:val="00A666BA"/>
    <w:rsid w:val="00A670CB"/>
    <w:rsid w:val="00A6742C"/>
    <w:rsid w:val="00A67C9A"/>
    <w:rsid w:val="00A67D07"/>
    <w:rsid w:val="00A67F96"/>
    <w:rsid w:val="00A7057B"/>
    <w:rsid w:val="00A70A72"/>
    <w:rsid w:val="00A716C1"/>
    <w:rsid w:val="00A71ABB"/>
    <w:rsid w:val="00A71D20"/>
    <w:rsid w:val="00A731E9"/>
    <w:rsid w:val="00A767B3"/>
    <w:rsid w:val="00A807DA"/>
    <w:rsid w:val="00A81360"/>
    <w:rsid w:val="00A82842"/>
    <w:rsid w:val="00A83575"/>
    <w:rsid w:val="00A836FC"/>
    <w:rsid w:val="00A83753"/>
    <w:rsid w:val="00A84162"/>
    <w:rsid w:val="00A85134"/>
    <w:rsid w:val="00A85179"/>
    <w:rsid w:val="00A86871"/>
    <w:rsid w:val="00A870C3"/>
    <w:rsid w:val="00A8767D"/>
    <w:rsid w:val="00A91629"/>
    <w:rsid w:val="00A91C41"/>
    <w:rsid w:val="00A92D0B"/>
    <w:rsid w:val="00A93898"/>
    <w:rsid w:val="00A94EB0"/>
    <w:rsid w:val="00A96689"/>
    <w:rsid w:val="00A978B8"/>
    <w:rsid w:val="00AA08F8"/>
    <w:rsid w:val="00AA234E"/>
    <w:rsid w:val="00AA26C9"/>
    <w:rsid w:val="00AA5235"/>
    <w:rsid w:val="00AA5938"/>
    <w:rsid w:val="00AA69DA"/>
    <w:rsid w:val="00AB0233"/>
    <w:rsid w:val="00AB05A8"/>
    <w:rsid w:val="00AB0C3F"/>
    <w:rsid w:val="00AB3DCC"/>
    <w:rsid w:val="00AB54A7"/>
    <w:rsid w:val="00AB6658"/>
    <w:rsid w:val="00AC1DFB"/>
    <w:rsid w:val="00AC4703"/>
    <w:rsid w:val="00AC4798"/>
    <w:rsid w:val="00AC51C9"/>
    <w:rsid w:val="00AC697D"/>
    <w:rsid w:val="00AD1722"/>
    <w:rsid w:val="00AD1D17"/>
    <w:rsid w:val="00AD20E1"/>
    <w:rsid w:val="00AD2577"/>
    <w:rsid w:val="00AD6220"/>
    <w:rsid w:val="00AE0982"/>
    <w:rsid w:val="00AE1847"/>
    <w:rsid w:val="00AE37C8"/>
    <w:rsid w:val="00AE6565"/>
    <w:rsid w:val="00AF075D"/>
    <w:rsid w:val="00AF0D2E"/>
    <w:rsid w:val="00AF138A"/>
    <w:rsid w:val="00AF3E75"/>
    <w:rsid w:val="00AF3F61"/>
    <w:rsid w:val="00AF46C1"/>
    <w:rsid w:val="00AF4DBF"/>
    <w:rsid w:val="00AF6256"/>
    <w:rsid w:val="00AF6E7F"/>
    <w:rsid w:val="00AF7234"/>
    <w:rsid w:val="00AF76BA"/>
    <w:rsid w:val="00B01444"/>
    <w:rsid w:val="00B02112"/>
    <w:rsid w:val="00B02C88"/>
    <w:rsid w:val="00B06046"/>
    <w:rsid w:val="00B0761A"/>
    <w:rsid w:val="00B07CAA"/>
    <w:rsid w:val="00B10F32"/>
    <w:rsid w:val="00B1154F"/>
    <w:rsid w:val="00B1168C"/>
    <w:rsid w:val="00B134A6"/>
    <w:rsid w:val="00B13622"/>
    <w:rsid w:val="00B13C9F"/>
    <w:rsid w:val="00B15A09"/>
    <w:rsid w:val="00B15D27"/>
    <w:rsid w:val="00B16E46"/>
    <w:rsid w:val="00B17C83"/>
    <w:rsid w:val="00B20DF5"/>
    <w:rsid w:val="00B21649"/>
    <w:rsid w:val="00B22D85"/>
    <w:rsid w:val="00B23E2A"/>
    <w:rsid w:val="00B25F8D"/>
    <w:rsid w:val="00B271E4"/>
    <w:rsid w:val="00B276F3"/>
    <w:rsid w:val="00B27954"/>
    <w:rsid w:val="00B321D8"/>
    <w:rsid w:val="00B32C78"/>
    <w:rsid w:val="00B34147"/>
    <w:rsid w:val="00B34896"/>
    <w:rsid w:val="00B34B0A"/>
    <w:rsid w:val="00B34BDF"/>
    <w:rsid w:val="00B34C2A"/>
    <w:rsid w:val="00B35586"/>
    <w:rsid w:val="00B35DC2"/>
    <w:rsid w:val="00B36E99"/>
    <w:rsid w:val="00B40BFC"/>
    <w:rsid w:val="00B40D2F"/>
    <w:rsid w:val="00B413D2"/>
    <w:rsid w:val="00B41887"/>
    <w:rsid w:val="00B41F20"/>
    <w:rsid w:val="00B42560"/>
    <w:rsid w:val="00B437ED"/>
    <w:rsid w:val="00B45097"/>
    <w:rsid w:val="00B4788F"/>
    <w:rsid w:val="00B5059F"/>
    <w:rsid w:val="00B51703"/>
    <w:rsid w:val="00B5246C"/>
    <w:rsid w:val="00B544B3"/>
    <w:rsid w:val="00B54E6F"/>
    <w:rsid w:val="00B557C8"/>
    <w:rsid w:val="00B575B9"/>
    <w:rsid w:val="00B575E8"/>
    <w:rsid w:val="00B57A70"/>
    <w:rsid w:val="00B57B58"/>
    <w:rsid w:val="00B60E1E"/>
    <w:rsid w:val="00B63F02"/>
    <w:rsid w:val="00B65A66"/>
    <w:rsid w:val="00B67F50"/>
    <w:rsid w:val="00B7161C"/>
    <w:rsid w:val="00B76FF1"/>
    <w:rsid w:val="00B77060"/>
    <w:rsid w:val="00B800F8"/>
    <w:rsid w:val="00B80813"/>
    <w:rsid w:val="00B811E9"/>
    <w:rsid w:val="00B849C1"/>
    <w:rsid w:val="00B855B3"/>
    <w:rsid w:val="00B86D25"/>
    <w:rsid w:val="00B87395"/>
    <w:rsid w:val="00B87D2E"/>
    <w:rsid w:val="00B909C3"/>
    <w:rsid w:val="00B90A4D"/>
    <w:rsid w:val="00B912B5"/>
    <w:rsid w:val="00B917D1"/>
    <w:rsid w:val="00B92EB8"/>
    <w:rsid w:val="00B944E4"/>
    <w:rsid w:val="00B961E7"/>
    <w:rsid w:val="00B96F32"/>
    <w:rsid w:val="00BA094B"/>
    <w:rsid w:val="00BA1BF4"/>
    <w:rsid w:val="00BA1FF9"/>
    <w:rsid w:val="00BA30AD"/>
    <w:rsid w:val="00BA5057"/>
    <w:rsid w:val="00BA5134"/>
    <w:rsid w:val="00BA51CD"/>
    <w:rsid w:val="00BA6E5E"/>
    <w:rsid w:val="00BA7BD5"/>
    <w:rsid w:val="00BB09FB"/>
    <w:rsid w:val="00BB6249"/>
    <w:rsid w:val="00BB713E"/>
    <w:rsid w:val="00BC0EBE"/>
    <w:rsid w:val="00BC22C5"/>
    <w:rsid w:val="00BC2403"/>
    <w:rsid w:val="00BC29DF"/>
    <w:rsid w:val="00BC3147"/>
    <w:rsid w:val="00BC5FC5"/>
    <w:rsid w:val="00BD045B"/>
    <w:rsid w:val="00BD1181"/>
    <w:rsid w:val="00BD1968"/>
    <w:rsid w:val="00BD2375"/>
    <w:rsid w:val="00BD26A5"/>
    <w:rsid w:val="00BD38D8"/>
    <w:rsid w:val="00BD49CB"/>
    <w:rsid w:val="00BD4AE7"/>
    <w:rsid w:val="00BD5924"/>
    <w:rsid w:val="00BD5931"/>
    <w:rsid w:val="00BD61CC"/>
    <w:rsid w:val="00BD7182"/>
    <w:rsid w:val="00BD7B15"/>
    <w:rsid w:val="00BE0F8D"/>
    <w:rsid w:val="00BE3386"/>
    <w:rsid w:val="00BE33E5"/>
    <w:rsid w:val="00BE4E76"/>
    <w:rsid w:val="00BE51DF"/>
    <w:rsid w:val="00BE72E0"/>
    <w:rsid w:val="00BE73F5"/>
    <w:rsid w:val="00BF0E78"/>
    <w:rsid w:val="00BF1161"/>
    <w:rsid w:val="00BF3556"/>
    <w:rsid w:val="00BF3C29"/>
    <w:rsid w:val="00BF45C8"/>
    <w:rsid w:val="00BF629C"/>
    <w:rsid w:val="00BF65DC"/>
    <w:rsid w:val="00C01AEC"/>
    <w:rsid w:val="00C0375E"/>
    <w:rsid w:val="00C03A21"/>
    <w:rsid w:val="00C03B48"/>
    <w:rsid w:val="00C04589"/>
    <w:rsid w:val="00C06848"/>
    <w:rsid w:val="00C07865"/>
    <w:rsid w:val="00C1092B"/>
    <w:rsid w:val="00C1188D"/>
    <w:rsid w:val="00C13544"/>
    <w:rsid w:val="00C147B2"/>
    <w:rsid w:val="00C1498C"/>
    <w:rsid w:val="00C15C3F"/>
    <w:rsid w:val="00C2369C"/>
    <w:rsid w:val="00C24861"/>
    <w:rsid w:val="00C25727"/>
    <w:rsid w:val="00C25925"/>
    <w:rsid w:val="00C27E49"/>
    <w:rsid w:val="00C27F6E"/>
    <w:rsid w:val="00C318AC"/>
    <w:rsid w:val="00C342FE"/>
    <w:rsid w:val="00C34A17"/>
    <w:rsid w:val="00C356A7"/>
    <w:rsid w:val="00C361F1"/>
    <w:rsid w:val="00C3691F"/>
    <w:rsid w:val="00C41196"/>
    <w:rsid w:val="00C423C5"/>
    <w:rsid w:val="00C44F85"/>
    <w:rsid w:val="00C46AF5"/>
    <w:rsid w:val="00C50DC2"/>
    <w:rsid w:val="00C523F0"/>
    <w:rsid w:val="00C5260F"/>
    <w:rsid w:val="00C541CB"/>
    <w:rsid w:val="00C542F7"/>
    <w:rsid w:val="00C56AC6"/>
    <w:rsid w:val="00C57303"/>
    <w:rsid w:val="00C629B1"/>
    <w:rsid w:val="00C636F2"/>
    <w:rsid w:val="00C6531F"/>
    <w:rsid w:val="00C65E15"/>
    <w:rsid w:val="00C70538"/>
    <w:rsid w:val="00C71F15"/>
    <w:rsid w:val="00C73A88"/>
    <w:rsid w:val="00C75C84"/>
    <w:rsid w:val="00C82A00"/>
    <w:rsid w:val="00C8316D"/>
    <w:rsid w:val="00C833FF"/>
    <w:rsid w:val="00C8558E"/>
    <w:rsid w:val="00C857A7"/>
    <w:rsid w:val="00C86961"/>
    <w:rsid w:val="00C90168"/>
    <w:rsid w:val="00C91899"/>
    <w:rsid w:val="00C9229D"/>
    <w:rsid w:val="00C940BC"/>
    <w:rsid w:val="00C95CC5"/>
    <w:rsid w:val="00CA33F8"/>
    <w:rsid w:val="00CA4358"/>
    <w:rsid w:val="00CA67FD"/>
    <w:rsid w:val="00CB2B7D"/>
    <w:rsid w:val="00CB35A8"/>
    <w:rsid w:val="00CB4701"/>
    <w:rsid w:val="00CB4E56"/>
    <w:rsid w:val="00CB50D4"/>
    <w:rsid w:val="00CB5E1D"/>
    <w:rsid w:val="00CB6562"/>
    <w:rsid w:val="00CB6D9E"/>
    <w:rsid w:val="00CB7A5B"/>
    <w:rsid w:val="00CC3840"/>
    <w:rsid w:val="00CC414B"/>
    <w:rsid w:val="00CC6BFB"/>
    <w:rsid w:val="00CC6C1E"/>
    <w:rsid w:val="00CC799C"/>
    <w:rsid w:val="00CD09F0"/>
    <w:rsid w:val="00CD4C92"/>
    <w:rsid w:val="00CD5E3A"/>
    <w:rsid w:val="00CE2138"/>
    <w:rsid w:val="00CE4E41"/>
    <w:rsid w:val="00CE5538"/>
    <w:rsid w:val="00CE79E2"/>
    <w:rsid w:val="00CE7BC3"/>
    <w:rsid w:val="00CF1744"/>
    <w:rsid w:val="00CF2DC4"/>
    <w:rsid w:val="00CF7241"/>
    <w:rsid w:val="00D00F0D"/>
    <w:rsid w:val="00D02023"/>
    <w:rsid w:val="00D0277E"/>
    <w:rsid w:val="00D05A4B"/>
    <w:rsid w:val="00D0624F"/>
    <w:rsid w:val="00D11680"/>
    <w:rsid w:val="00D11B46"/>
    <w:rsid w:val="00D13265"/>
    <w:rsid w:val="00D149A7"/>
    <w:rsid w:val="00D16AA6"/>
    <w:rsid w:val="00D17A22"/>
    <w:rsid w:val="00D206FF"/>
    <w:rsid w:val="00D22733"/>
    <w:rsid w:val="00D22AE5"/>
    <w:rsid w:val="00D23A79"/>
    <w:rsid w:val="00D2523E"/>
    <w:rsid w:val="00D25678"/>
    <w:rsid w:val="00D26FF0"/>
    <w:rsid w:val="00D3087C"/>
    <w:rsid w:val="00D334A1"/>
    <w:rsid w:val="00D34B98"/>
    <w:rsid w:val="00D34CEB"/>
    <w:rsid w:val="00D35905"/>
    <w:rsid w:val="00D36065"/>
    <w:rsid w:val="00D43CF2"/>
    <w:rsid w:val="00D44181"/>
    <w:rsid w:val="00D44FB6"/>
    <w:rsid w:val="00D52FC8"/>
    <w:rsid w:val="00D542BA"/>
    <w:rsid w:val="00D54D6D"/>
    <w:rsid w:val="00D55845"/>
    <w:rsid w:val="00D55D7B"/>
    <w:rsid w:val="00D57043"/>
    <w:rsid w:val="00D60747"/>
    <w:rsid w:val="00D6103B"/>
    <w:rsid w:val="00D611C5"/>
    <w:rsid w:val="00D62333"/>
    <w:rsid w:val="00D6614B"/>
    <w:rsid w:val="00D6647F"/>
    <w:rsid w:val="00D707F7"/>
    <w:rsid w:val="00D71F21"/>
    <w:rsid w:val="00D767A1"/>
    <w:rsid w:val="00D813E1"/>
    <w:rsid w:val="00D81600"/>
    <w:rsid w:val="00D856F1"/>
    <w:rsid w:val="00D86E5C"/>
    <w:rsid w:val="00D929B1"/>
    <w:rsid w:val="00D955D1"/>
    <w:rsid w:val="00D95A67"/>
    <w:rsid w:val="00D96FED"/>
    <w:rsid w:val="00DA02F5"/>
    <w:rsid w:val="00DA5924"/>
    <w:rsid w:val="00DA70D1"/>
    <w:rsid w:val="00DB0BB1"/>
    <w:rsid w:val="00DB0E47"/>
    <w:rsid w:val="00DB3198"/>
    <w:rsid w:val="00DB714B"/>
    <w:rsid w:val="00DC0C62"/>
    <w:rsid w:val="00DC2D59"/>
    <w:rsid w:val="00DC31EF"/>
    <w:rsid w:val="00DC5D12"/>
    <w:rsid w:val="00DC6B63"/>
    <w:rsid w:val="00DD0134"/>
    <w:rsid w:val="00DD3D70"/>
    <w:rsid w:val="00DD4D59"/>
    <w:rsid w:val="00DD5981"/>
    <w:rsid w:val="00DE0C92"/>
    <w:rsid w:val="00DE137D"/>
    <w:rsid w:val="00DE2B14"/>
    <w:rsid w:val="00DE5379"/>
    <w:rsid w:val="00DE5E48"/>
    <w:rsid w:val="00DE6AA0"/>
    <w:rsid w:val="00DE777B"/>
    <w:rsid w:val="00DE7BB1"/>
    <w:rsid w:val="00DF01BF"/>
    <w:rsid w:val="00DF279F"/>
    <w:rsid w:val="00DF45F8"/>
    <w:rsid w:val="00DF5768"/>
    <w:rsid w:val="00DF7F10"/>
    <w:rsid w:val="00E0090D"/>
    <w:rsid w:val="00E01FF0"/>
    <w:rsid w:val="00E03899"/>
    <w:rsid w:val="00E040C2"/>
    <w:rsid w:val="00E0476E"/>
    <w:rsid w:val="00E05EB1"/>
    <w:rsid w:val="00E071D5"/>
    <w:rsid w:val="00E07278"/>
    <w:rsid w:val="00E07F66"/>
    <w:rsid w:val="00E1107F"/>
    <w:rsid w:val="00E11BF8"/>
    <w:rsid w:val="00E11F80"/>
    <w:rsid w:val="00E13584"/>
    <w:rsid w:val="00E143C6"/>
    <w:rsid w:val="00E145C7"/>
    <w:rsid w:val="00E177B9"/>
    <w:rsid w:val="00E2062C"/>
    <w:rsid w:val="00E206DB"/>
    <w:rsid w:val="00E2080D"/>
    <w:rsid w:val="00E22DF4"/>
    <w:rsid w:val="00E24BFF"/>
    <w:rsid w:val="00E26050"/>
    <w:rsid w:val="00E26235"/>
    <w:rsid w:val="00E27584"/>
    <w:rsid w:val="00E30BC4"/>
    <w:rsid w:val="00E30E93"/>
    <w:rsid w:val="00E3141E"/>
    <w:rsid w:val="00E31961"/>
    <w:rsid w:val="00E32522"/>
    <w:rsid w:val="00E33E6D"/>
    <w:rsid w:val="00E34028"/>
    <w:rsid w:val="00E3447E"/>
    <w:rsid w:val="00E34D3B"/>
    <w:rsid w:val="00E34DEF"/>
    <w:rsid w:val="00E35ABE"/>
    <w:rsid w:val="00E4020B"/>
    <w:rsid w:val="00E45324"/>
    <w:rsid w:val="00E46035"/>
    <w:rsid w:val="00E46675"/>
    <w:rsid w:val="00E47ACA"/>
    <w:rsid w:val="00E50919"/>
    <w:rsid w:val="00E50BEC"/>
    <w:rsid w:val="00E52C8D"/>
    <w:rsid w:val="00E63317"/>
    <w:rsid w:val="00E67310"/>
    <w:rsid w:val="00E67EBB"/>
    <w:rsid w:val="00E70A65"/>
    <w:rsid w:val="00E715B8"/>
    <w:rsid w:val="00E71AFE"/>
    <w:rsid w:val="00E73821"/>
    <w:rsid w:val="00E750C4"/>
    <w:rsid w:val="00E753DC"/>
    <w:rsid w:val="00E75CE0"/>
    <w:rsid w:val="00E77463"/>
    <w:rsid w:val="00E80250"/>
    <w:rsid w:val="00E8086C"/>
    <w:rsid w:val="00E82696"/>
    <w:rsid w:val="00E82944"/>
    <w:rsid w:val="00E9121C"/>
    <w:rsid w:val="00E91959"/>
    <w:rsid w:val="00E95C11"/>
    <w:rsid w:val="00EA0219"/>
    <w:rsid w:val="00EA1441"/>
    <w:rsid w:val="00EA1AD6"/>
    <w:rsid w:val="00EA406E"/>
    <w:rsid w:val="00EA77E1"/>
    <w:rsid w:val="00EB52F5"/>
    <w:rsid w:val="00EB575C"/>
    <w:rsid w:val="00EC339F"/>
    <w:rsid w:val="00EC551D"/>
    <w:rsid w:val="00ED1119"/>
    <w:rsid w:val="00ED13A5"/>
    <w:rsid w:val="00EE3258"/>
    <w:rsid w:val="00EE4FB6"/>
    <w:rsid w:val="00EE56BB"/>
    <w:rsid w:val="00EE6675"/>
    <w:rsid w:val="00EE6ACC"/>
    <w:rsid w:val="00EF052E"/>
    <w:rsid w:val="00EF0551"/>
    <w:rsid w:val="00EF28AA"/>
    <w:rsid w:val="00EF3E71"/>
    <w:rsid w:val="00EF5671"/>
    <w:rsid w:val="00EF5C1A"/>
    <w:rsid w:val="00F00151"/>
    <w:rsid w:val="00F07E1B"/>
    <w:rsid w:val="00F1287A"/>
    <w:rsid w:val="00F153BD"/>
    <w:rsid w:val="00F15B06"/>
    <w:rsid w:val="00F205F7"/>
    <w:rsid w:val="00F2170B"/>
    <w:rsid w:val="00F21847"/>
    <w:rsid w:val="00F21C78"/>
    <w:rsid w:val="00F24DDE"/>
    <w:rsid w:val="00F25DFB"/>
    <w:rsid w:val="00F25E9E"/>
    <w:rsid w:val="00F2631A"/>
    <w:rsid w:val="00F30C03"/>
    <w:rsid w:val="00F327ED"/>
    <w:rsid w:val="00F33AF5"/>
    <w:rsid w:val="00F33E4E"/>
    <w:rsid w:val="00F34C33"/>
    <w:rsid w:val="00F34F20"/>
    <w:rsid w:val="00F35188"/>
    <w:rsid w:val="00F35A98"/>
    <w:rsid w:val="00F368F3"/>
    <w:rsid w:val="00F40197"/>
    <w:rsid w:val="00F40A17"/>
    <w:rsid w:val="00F40C1C"/>
    <w:rsid w:val="00F40E99"/>
    <w:rsid w:val="00F41640"/>
    <w:rsid w:val="00F43A09"/>
    <w:rsid w:val="00F43D47"/>
    <w:rsid w:val="00F4463F"/>
    <w:rsid w:val="00F44FCE"/>
    <w:rsid w:val="00F4711B"/>
    <w:rsid w:val="00F50DDA"/>
    <w:rsid w:val="00F513B9"/>
    <w:rsid w:val="00F52BF3"/>
    <w:rsid w:val="00F53752"/>
    <w:rsid w:val="00F57B46"/>
    <w:rsid w:val="00F610FF"/>
    <w:rsid w:val="00F61996"/>
    <w:rsid w:val="00F6286F"/>
    <w:rsid w:val="00F62D87"/>
    <w:rsid w:val="00F63034"/>
    <w:rsid w:val="00F6478C"/>
    <w:rsid w:val="00F65CE3"/>
    <w:rsid w:val="00F67E85"/>
    <w:rsid w:val="00F70AB2"/>
    <w:rsid w:val="00F72EA1"/>
    <w:rsid w:val="00F73869"/>
    <w:rsid w:val="00F75062"/>
    <w:rsid w:val="00F7603D"/>
    <w:rsid w:val="00F83030"/>
    <w:rsid w:val="00F841B3"/>
    <w:rsid w:val="00F918D9"/>
    <w:rsid w:val="00F92593"/>
    <w:rsid w:val="00F9383A"/>
    <w:rsid w:val="00F93A88"/>
    <w:rsid w:val="00F95642"/>
    <w:rsid w:val="00F969E3"/>
    <w:rsid w:val="00FA079F"/>
    <w:rsid w:val="00FA2193"/>
    <w:rsid w:val="00FA36DC"/>
    <w:rsid w:val="00FA5AF5"/>
    <w:rsid w:val="00FA5CA0"/>
    <w:rsid w:val="00FA646A"/>
    <w:rsid w:val="00FB2967"/>
    <w:rsid w:val="00FB31B6"/>
    <w:rsid w:val="00FB3F6D"/>
    <w:rsid w:val="00FB43BB"/>
    <w:rsid w:val="00FB5967"/>
    <w:rsid w:val="00FC1BEC"/>
    <w:rsid w:val="00FC2491"/>
    <w:rsid w:val="00FC2FE2"/>
    <w:rsid w:val="00FC30E1"/>
    <w:rsid w:val="00FC3F00"/>
    <w:rsid w:val="00FC43D8"/>
    <w:rsid w:val="00FC471A"/>
    <w:rsid w:val="00FC55F5"/>
    <w:rsid w:val="00FC7339"/>
    <w:rsid w:val="00FC7C9C"/>
    <w:rsid w:val="00FD02CE"/>
    <w:rsid w:val="00FD14F1"/>
    <w:rsid w:val="00FD1762"/>
    <w:rsid w:val="00FD7742"/>
    <w:rsid w:val="00FE0724"/>
    <w:rsid w:val="00FE117B"/>
    <w:rsid w:val="00FE1DB2"/>
    <w:rsid w:val="00FE407E"/>
    <w:rsid w:val="00FE5528"/>
    <w:rsid w:val="00FE5AAD"/>
    <w:rsid w:val="00FE78A3"/>
    <w:rsid w:val="00FF05F5"/>
    <w:rsid w:val="00FF0DD4"/>
    <w:rsid w:val="00FF1939"/>
    <w:rsid w:val="00FF1E4C"/>
    <w:rsid w:val="00FF414D"/>
    <w:rsid w:val="00FF5953"/>
    <w:rsid w:val="00FF6C8D"/>
    <w:rsid w:val="00FF6E80"/>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587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05F5"/>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781076"/>
    <w:rPr>
      <w:rFonts w:ascii="Courier" w:hAnsi="Courier"/>
    </w:rPr>
  </w:style>
  <w:style w:type="character" w:customStyle="1" w:styleId="PlainTextChar">
    <w:name w:val="Plain Text Char"/>
    <w:link w:val="PlainText"/>
    <w:uiPriority w:val="99"/>
    <w:rPr>
      <w:rFonts w:ascii="Courier" w:hAnsi="Courier" w:cs="Times New Roman"/>
    </w:rPr>
  </w:style>
  <w:style w:type="paragraph" w:customStyle="1" w:styleId="EndNoteBibliographyTitle">
    <w:name w:val="EndNote Bibliography Title"/>
    <w:basedOn w:val="Normal"/>
    <w:rsid w:val="00172D01"/>
    <w:pPr>
      <w:jc w:val="center"/>
    </w:pPr>
    <w:rPr>
      <w:rFonts w:ascii="Arial" w:hAnsi="Arial" w:cs="Arial"/>
    </w:rPr>
  </w:style>
  <w:style w:type="paragraph" w:customStyle="1" w:styleId="EndNoteBibliography">
    <w:name w:val="EndNote Bibliography"/>
    <w:basedOn w:val="Normal"/>
    <w:rsid w:val="00172D01"/>
    <w:rPr>
      <w:rFonts w:ascii="Arial" w:hAnsi="Arial" w:cs="Arial"/>
    </w:rPr>
  </w:style>
  <w:style w:type="character" w:styleId="Hyperlink">
    <w:name w:val="Hyperlink"/>
    <w:uiPriority w:val="99"/>
    <w:unhideWhenUsed/>
    <w:rsid w:val="00B51703"/>
    <w:rPr>
      <w:color w:val="0000FF"/>
      <w:u w:val="single"/>
    </w:rPr>
  </w:style>
  <w:style w:type="paragraph" w:styleId="Bibliography">
    <w:name w:val="Bibliography"/>
    <w:basedOn w:val="Normal"/>
    <w:next w:val="Normal"/>
    <w:uiPriority w:val="37"/>
    <w:unhideWhenUsed/>
    <w:rsid w:val="00695DEF"/>
    <w:pPr>
      <w:spacing w:after="240"/>
      <w:ind w:left="720" w:hanging="720"/>
    </w:pPr>
  </w:style>
  <w:style w:type="character" w:styleId="CommentReference">
    <w:name w:val="annotation reference"/>
    <w:basedOn w:val="DefaultParagraphFont"/>
    <w:uiPriority w:val="99"/>
    <w:semiHidden/>
    <w:unhideWhenUsed/>
    <w:rsid w:val="00F2170B"/>
    <w:rPr>
      <w:sz w:val="18"/>
      <w:szCs w:val="18"/>
    </w:rPr>
  </w:style>
  <w:style w:type="paragraph" w:styleId="CommentText">
    <w:name w:val="annotation text"/>
    <w:basedOn w:val="Normal"/>
    <w:link w:val="CommentTextChar"/>
    <w:uiPriority w:val="99"/>
    <w:semiHidden/>
    <w:unhideWhenUsed/>
    <w:rsid w:val="00F2170B"/>
  </w:style>
  <w:style w:type="character" w:customStyle="1" w:styleId="CommentTextChar">
    <w:name w:val="Comment Text Char"/>
    <w:basedOn w:val="DefaultParagraphFont"/>
    <w:link w:val="CommentText"/>
    <w:uiPriority w:val="99"/>
    <w:semiHidden/>
    <w:rsid w:val="00F2170B"/>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F2170B"/>
    <w:rPr>
      <w:b/>
      <w:bCs/>
      <w:sz w:val="20"/>
      <w:szCs w:val="20"/>
    </w:rPr>
  </w:style>
  <w:style w:type="character" w:customStyle="1" w:styleId="CommentSubjectChar">
    <w:name w:val="Comment Subject Char"/>
    <w:basedOn w:val="CommentTextChar"/>
    <w:link w:val="CommentSubject"/>
    <w:uiPriority w:val="99"/>
    <w:semiHidden/>
    <w:rsid w:val="00F2170B"/>
    <w:rPr>
      <w:b/>
      <w:bCs/>
      <w:sz w:val="24"/>
      <w:szCs w:val="24"/>
      <w:lang w:val="en-US" w:eastAsia="en-US"/>
    </w:rPr>
  </w:style>
  <w:style w:type="paragraph" w:styleId="BalloonText">
    <w:name w:val="Balloon Text"/>
    <w:basedOn w:val="Normal"/>
    <w:link w:val="BalloonTextChar"/>
    <w:uiPriority w:val="99"/>
    <w:semiHidden/>
    <w:unhideWhenUsed/>
    <w:rsid w:val="00F2170B"/>
    <w:rPr>
      <w:sz w:val="18"/>
      <w:szCs w:val="18"/>
    </w:rPr>
  </w:style>
  <w:style w:type="character" w:customStyle="1" w:styleId="BalloonTextChar">
    <w:name w:val="Balloon Text Char"/>
    <w:basedOn w:val="DefaultParagraphFont"/>
    <w:link w:val="BalloonText"/>
    <w:uiPriority w:val="99"/>
    <w:semiHidden/>
    <w:rsid w:val="00F2170B"/>
    <w:rPr>
      <w:sz w:val="18"/>
      <w:szCs w:val="18"/>
      <w:lang w:val="en-US" w:eastAsia="en-US"/>
    </w:rPr>
  </w:style>
  <w:style w:type="table" w:styleId="TableGrid">
    <w:name w:val="Table Grid"/>
    <w:basedOn w:val="TableNormal"/>
    <w:uiPriority w:val="59"/>
    <w:rsid w:val="008907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9072F"/>
    <w:pPr>
      <w:spacing w:before="100" w:beforeAutospacing="1" w:after="100" w:afterAutospacing="1"/>
    </w:pPr>
    <w:rPr>
      <w:rFonts w:eastAsiaTheme="minorEastAsia"/>
      <w:lang w:val="en-GB" w:eastAsia="zh-CN"/>
    </w:rPr>
  </w:style>
  <w:style w:type="paragraph" w:styleId="Footer">
    <w:name w:val="footer"/>
    <w:basedOn w:val="Normal"/>
    <w:link w:val="FooterChar"/>
    <w:uiPriority w:val="99"/>
    <w:unhideWhenUsed/>
    <w:rsid w:val="00326103"/>
    <w:pPr>
      <w:tabs>
        <w:tab w:val="center" w:pos="4513"/>
        <w:tab w:val="right" w:pos="9026"/>
      </w:tabs>
    </w:pPr>
  </w:style>
  <w:style w:type="character" w:customStyle="1" w:styleId="FooterChar">
    <w:name w:val="Footer Char"/>
    <w:basedOn w:val="DefaultParagraphFont"/>
    <w:link w:val="Footer"/>
    <w:uiPriority w:val="99"/>
    <w:rsid w:val="00326103"/>
    <w:rPr>
      <w:sz w:val="24"/>
      <w:szCs w:val="24"/>
      <w:lang w:val="en-US" w:eastAsia="en-US"/>
    </w:rPr>
  </w:style>
  <w:style w:type="character" w:styleId="PageNumber">
    <w:name w:val="page number"/>
    <w:basedOn w:val="DefaultParagraphFont"/>
    <w:uiPriority w:val="99"/>
    <w:semiHidden/>
    <w:unhideWhenUsed/>
    <w:rsid w:val="00326103"/>
  </w:style>
  <w:style w:type="paragraph" w:styleId="Header">
    <w:name w:val="header"/>
    <w:basedOn w:val="Normal"/>
    <w:link w:val="HeaderChar"/>
    <w:uiPriority w:val="99"/>
    <w:unhideWhenUsed/>
    <w:rsid w:val="00326103"/>
    <w:pPr>
      <w:tabs>
        <w:tab w:val="center" w:pos="4513"/>
        <w:tab w:val="right" w:pos="9026"/>
      </w:tabs>
    </w:pPr>
  </w:style>
  <w:style w:type="character" w:customStyle="1" w:styleId="HeaderChar">
    <w:name w:val="Header Char"/>
    <w:basedOn w:val="DefaultParagraphFont"/>
    <w:link w:val="Header"/>
    <w:uiPriority w:val="99"/>
    <w:rsid w:val="00326103"/>
    <w:rPr>
      <w:sz w:val="24"/>
      <w:szCs w:val="24"/>
      <w:lang w:val="en-US" w:eastAsia="en-US"/>
    </w:rPr>
  </w:style>
  <w:style w:type="paragraph" w:styleId="FootnoteText">
    <w:name w:val="footnote text"/>
    <w:basedOn w:val="Normal"/>
    <w:link w:val="FootnoteTextChar"/>
    <w:uiPriority w:val="99"/>
    <w:unhideWhenUsed/>
    <w:rsid w:val="007D7468"/>
  </w:style>
  <w:style w:type="character" w:customStyle="1" w:styleId="FootnoteTextChar">
    <w:name w:val="Footnote Text Char"/>
    <w:basedOn w:val="DefaultParagraphFont"/>
    <w:link w:val="FootnoteText"/>
    <w:uiPriority w:val="99"/>
    <w:rsid w:val="007D7468"/>
    <w:rPr>
      <w:sz w:val="24"/>
      <w:szCs w:val="24"/>
      <w:lang w:val="en-US" w:eastAsia="en-US"/>
    </w:rPr>
  </w:style>
  <w:style w:type="character" w:styleId="FootnoteReference">
    <w:name w:val="footnote reference"/>
    <w:basedOn w:val="DefaultParagraphFont"/>
    <w:uiPriority w:val="99"/>
    <w:unhideWhenUsed/>
    <w:rsid w:val="007D7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22709">
      <w:bodyDiv w:val="1"/>
      <w:marLeft w:val="0"/>
      <w:marRight w:val="0"/>
      <w:marTop w:val="0"/>
      <w:marBottom w:val="0"/>
      <w:divBdr>
        <w:top w:val="none" w:sz="0" w:space="0" w:color="auto"/>
        <w:left w:val="none" w:sz="0" w:space="0" w:color="auto"/>
        <w:bottom w:val="none" w:sz="0" w:space="0" w:color="auto"/>
        <w:right w:val="none" w:sz="0" w:space="0" w:color="auto"/>
      </w:divBdr>
      <w:divsChild>
        <w:div w:id="2107534346">
          <w:marLeft w:val="547"/>
          <w:marRight w:val="0"/>
          <w:marTop w:val="0"/>
          <w:marBottom w:val="0"/>
          <w:divBdr>
            <w:top w:val="none" w:sz="0" w:space="0" w:color="auto"/>
            <w:left w:val="none" w:sz="0" w:space="0" w:color="auto"/>
            <w:bottom w:val="none" w:sz="0" w:space="0" w:color="auto"/>
            <w:right w:val="none" w:sz="0" w:space="0" w:color="auto"/>
          </w:divBdr>
        </w:div>
        <w:div w:id="473907468">
          <w:marLeft w:val="547"/>
          <w:marRight w:val="0"/>
          <w:marTop w:val="0"/>
          <w:marBottom w:val="0"/>
          <w:divBdr>
            <w:top w:val="none" w:sz="0" w:space="0" w:color="auto"/>
            <w:left w:val="none" w:sz="0" w:space="0" w:color="auto"/>
            <w:bottom w:val="none" w:sz="0" w:space="0" w:color="auto"/>
            <w:right w:val="none" w:sz="0" w:space="0" w:color="auto"/>
          </w:divBdr>
        </w:div>
        <w:div w:id="1629774144">
          <w:marLeft w:val="547"/>
          <w:marRight w:val="0"/>
          <w:marTop w:val="0"/>
          <w:marBottom w:val="0"/>
          <w:divBdr>
            <w:top w:val="none" w:sz="0" w:space="0" w:color="auto"/>
            <w:left w:val="none" w:sz="0" w:space="0" w:color="auto"/>
            <w:bottom w:val="none" w:sz="0" w:space="0" w:color="auto"/>
            <w:right w:val="none" w:sz="0" w:space="0" w:color="auto"/>
          </w:divBdr>
        </w:div>
        <w:div w:id="2002544169">
          <w:marLeft w:val="547"/>
          <w:marRight w:val="0"/>
          <w:marTop w:val="0"/>
          <w:marBottom w:val="0"/>
          <w:divBdr>
            <w:top w:val="none" w:sz="0" w:space="0" w:color="auto"/>
            <w:left w:val="none" w:sz="0" w:space="0" w:color="auto"/>
            <w:bottom w:val="none" w:sz="0" w:space="0" w:color="auto"/>
            <w:right w:val="none" w:sz="0" w:space="0" w:color="auto"/>
          </w:divBdr>
        </w:div>
        <w:div w:id="975381319">
          <w:marLeft w:val="547"/>
          <w:marRight w:val="0"/>
          <w:marTop w:val="0"/>
          <w:marBottom w:val="0"/>
          <w:divBdr>
            <w:top w:val="none" w:sz="0" w:space="0" w:color="auto"/>
            <w:left w:val="none" w:sz="0" w:space="0" w:color="auto"/>
            <w:bottom w:val="none" w:sz="0" w:space="0" w:color="auto"/>
            <w:right w:val="none" w:sz="0" w:space="0" w:color="auto"/>
          </w:divBdr>
        </w:div>
        <w:div w:id="2084372894">
          <w:marLeft w:val="547"/>
          <w:marRight w:val="0"/>
          <w:marTop w:val="0"/>
          <w:marBottom w:val="0"/>
          <w:divBdr>
            <w:top w:val="none" w:sz="0" w:space="0" w:color="auto"/>
            <w:left w:val="none" w:sz="0" w:space="0" w:color="auto"/>
            <w:bottom w:val="none" w:sz="0" w:space="0" w:color="auto"/>
            <w:right w:val="none" w:sz="0" w:space="0" w:color="auto"/>
          </w:divBdr>
        </w:div>
      </w:divsChild>
    </w:div>
    <w:div w:id="774401297">
      <w:bodyDiv w:val="1"/>
      <w:marLeft w:val="0"/>
      <w:marRight w:val="0"/>
      <w:marTop w:val="0"/>
      <w:marBottom w:val="0"/>
      <w:divBdr>
        <w:top w:val="none" w:sz="0" w:space="0" w:color="auto"/>
        <w:left w:val="none" w:sz="0" w:space="0" w:color="auto"/>
        <w:bottom w:val="none" w:sz="0" w:space="0" w:color="auto"/>
        <w:right w:val="none" w:sz="0" w:space="0" w:color="auto"/>
      </w:divBdr>
    </w:div>
    <w:div w:id="1599870796">
      <w:bodyDiv w:val="1"/>
      <w:marLeft w:val="0"/>
      <w:marRight w:val="0"/>
      <w:marTop w:val="0"/>
      <w:marBottom w:val="0"/>
      <w:divBdr>
        <w:top w:val="none" w:sz="0" w:space="0" w:color="auto"/>
        <w:left w:val="none" w:sz="0" w:space="0" w:color="auto"/>
        <w:bottom w:val="none" w:sz="0" w:space="0" w:color="auto"/>
        <w:right w:val="none" w:sz="0" w:space="0" w:color="auto"/>
      </w:divBdr>
      <w:divsChild>
        <w:div w:id="671101034">
          <w:marLeft w:val="547"/>
          <w:marRight w:val="0"/>
          <w:marTop w:val="0"/>
          <w:marBottom w:val="0"/>
          <w:divBdr>
            <w:top w:val="none" w:sz="0" w:space="0" w:color="auto"/>
            <w:left w:val="none" w:sz="0" w:space="0" w:color="auto"/>
            <w:bottom w:val="none" w:sz="0" w:space="0" w:color="auto"/>
            <w:right w:val="none" w:sz="0" w:space="0" w:color="auto"/>
          </w:divBdr>
        </w:div>
      </w:divsChild>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jpg"/><Relationship Id="rId18" Type="http://schemas.openxmlformats.org/officeDocument/2006/relationships/image" Target="media/image4.jpg"/><Relationship Id="rId19" Type="http://schemas.openxmlformats.org/officeDocument/2006/relationships/image" Target="media/image5.jpg"/><Relationship Id="rId50" Type="http://schemas.openxmlformats.org/officeDocument/2006/relationships/image" Target="media/image36.jpeg"/><Relationship Id="rId51" Type="http://schemas.openxmlformats.org/officeDocument/2006/relationships/image" Target="media/image37.jpeg"/><Relationship Id="rId52" Type="http://schemas.openxmlformats.org/officeDocument/2006/relationships/image" Target="media/image38.jpeg"/><Relationship Id="rId53" Type="http://schemas.openxmlformats.org/officeDocument/2006/relationships/image" Target="media/image39.jpeg"/><Relationship Id="rId54" Type="http://schemas.openxmlformats.org/officeDocument/2006/relationships/image" Target="media/image40.jpeg"/><Relationship Id="rId55" Type="http://schemas.openxmlformats.org/officeDocument/2006/relationships/image" Target="media/image41.jpeg"/><Relationship Id="rId56" Type="http://schemas.openxmlformats.org/officeDocument/2006/relationships/image" Target="media/image42.jpeg"/><Relationship Id="rId57" Type="http://schemas.openxmlformats.org/officeDocument/2006/relationships/image" Target="media/image43.jpeg"/><Relationship Id="rId58" Type="http://schemas.openxmlformats.org/officeDocument/2006/relationships/footer" Target="footer1.xml"/><Relationship Id="rId59" Type="http://schemas.openxmlformats.org/officeDocument/2006/relationships/footer" Target="footer2.xml"/><Relationship Id="rId40" Type="http://schemas.openxmlformats.org/officeDocument/2006/relationships/image" Target="media/image26.jpeg"/><Relationship Id="rId41" Type="http://schemas.openxmlformats.org/officeDocument/2006/relationships/image" Target="media/image27.jpeg"/><Relationship Id="rId42" Type="http://schemas.openxmlformats.org/officeDocument/2006/relationships/image" Target="media/image28.jpeg"/><Relationship Id="rId43" Type="http://schemas.openxmlformats.org/officeDocument/2006/relationships/image" Target="media/image29.jpeg"/><Relationship Id="rId44" Type="http://schemas.openxmlformats.org/officeDocument/2006/relationships/image" Target="media/image30.jpeg"/><Relationship Id="rId45" Type="http://schemas.openxmlformats.org/officeDocument/2006/relationships/image" Target="media/image31.jpeg"/><Relationship Id="rId46" Type="http://schemas.openxmlformats.org/officeDocument/2006/relationships/image" Target="media/image32.jpeg"/><Relationship Id="rId47" Type="http://schemas.openxmlformats.org/officeDocument/2006/relationships/image" Target="media/image33.jpeg"/><Relationship Id="rId48" Type="http://schemas.openxmlformats.org/officeDocument/2006/relationships/image" Target="media/image34.jpeg"/><Relationship Id="rId49" Type="http://schemas.openxmlformats.org/officeDocument/2006/relationships/image" Target="media/image35.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30" Type="http://schemas.openxmlformats.org/officeDocument/2006/relationships/image" Target="media/image16.jpeg"/><Relationship Id="rId31" Type="http://schemas.openxmlformats.org/officeDocument/2006/relationships/image" Target="media/image17.jpeg"/><Relationship Id="rId32" Type="http://schemas.openxmlformats.org/officeDocument/2006/relationships/image" Target="media/image18.jpeg"/><Relationship Id="rId33" Type="http://schemas.openxmlformats.org/officeDocument/2006/relationships/image" Target="media/image19.jpeg"/><Relationship Id="rId34" Type="http://schemas.openxmlformats.org/officeDocument/2006/relationships/image" Target="media/image20.jpeg"/><Relationship Id="rId35" Type="http://schemas.openxmlformats.org/officeDocument/2006/relationships/image" Target="media/image21.jpeg"/><Relationship Id="rId36" Type="http://schemas.openxmlformats.org/officeDocument/2006/relationships/image" Target="media/image22.jpeg"/><Relationship Id="rId37" Type="http://schemas.openxmlformats.org/officeDocument/2006/relationships/image" Target="media/image23.jpeg"/><Relationship Id="rId38" Type="http://schemas.openxmlformats.org/officeDocument/2006/relationships/image" Target="media/image24.jpeg"/><Relationship Id="rId39" Type="http://schemas.openxmlformats.org/officeDocument/2006/relationships/image" Target="media/image25.jpeg"/><Relationship Id="rId20" Type="http://schemas.openxmlformats.org/officeDocument/2006/relationships/image" Target="media/image6.jp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image" Target="media/image10.jpeg"/><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image" Target="media/image13.jpeg"/><Relationship Id="rId28" Type="http://schemas.openxmlformats.org/officeDocument/2006/relationships/image" Target="media/image14.jpeg"/><Relationship Id="rId29" Type="http://schemas.openxmlformats.org/officeDocument/2006/relationships/image" Target="media/image15.jpeg"/><Relationship Id="rId60" Type="http://schemas.openxmlformats.org/officeDocument/2006/relationships/fontTable" Target="fontTable.xml"/><Relationship Id="rId61" Type="http://schemas.microsoft.com/office/2011/relationships/people" Target="people.xml"/><Relationship Id="rId62"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78129D-C223-9047-9F81-7105CFCD5F57}" type="doc">
      <dgm:prSet loTypeId="urn:microsoft.com/office/officeart/2005/8/layout/hierarchy4" loCatId="" qsTypeId="urn:microsoft.com/office/officeart/2005/8/quickstyle/simple4" qsCatId="simple" csTypeId="urn:microsoft.com/office/officeart/2005/8/colors/accent0_1" csCatId="mainScheme" phldr="1"/>
      <dgm:spPr/>
      <dgm:t>
        <a:bodyPr/>
        <a:lstStyle/>
        <a:p>
          <a:endParaRPr lang="en-GB"/>
        </a:p>
      </dgm:t>
    </dgm:pt>
    <dgm:pt modelId="{EE732021-0309-D142-9381-17815C6F7BA5}">
      <dgm:prSet phldrT="[Text]" custT="1"/>
      <dgm:spPr>
        <a:noFill/>
        <a:ln w="9525">
          <a:solidFill>
            <a:schemeClr val="tx1"/>
          </a:solidFill>
          <a:prstDash val="solid"/>
        </a:ln>
        <a:effectLst/>
      </dgm:spPr>
      <dgm:t>
        <a:bodyPr/>
        <a:lstStyle/>
        <a:p>
          <a:r>
            <a:rPr lang="en-NZ" sz="1000" b="0" i="0">
              <a:latin typeface="Arial" charset="0"/>
              <a:ea typeface="Arial" charset="0"/>
              <a:cs typeface="Arial" charset="0"/>
            </a:rPr>
            <a:t>Religious leaders (Imams)</a:t>
          </a:r>
          <a:endParaRPr lang="en-GB" sz="1000" b="0" i="0">
            <a:latin typeface="Arial" charset="0"/>
            <a:ea typeface="Arial" charset="0"/>
            <a:cs typeface="Arial" charset="0"/>
          </a:endParaRPr>
        </a:p>
      </dgm:t>
    </dgm:pt>
    <dgm:pt modelId="{63216E60-C05B-3C43-ACA8-A305968EE28C}" type="parTrans" cxnId="{CB08BC29-48F3-2441-B502-D75EFCDDE33B}">
      <dgm:prSet/>
      <dgm:spPr/>
      <dgm:t>
        <a:bodyPr/>
        <a:lstStyle/>
        <a:p>
          <a:endParaRPr lang="en-GB"/>
        </a:p>
      </dgm:t>
    </dgm:pt>
    <dgm:pt modelId="{3CF800F0-28C3-7A4A-818A-CB660EAA0038}" type="sibTrans" cxnId="{CB08BC29-48F3-2441-B502-D75EFCDDE33B}">
      <dgm:prSet/>
      <dgm:spPr/>
      <dgm:t>
        <a:bodyPr/>
        <a:lstStyle/>
        <a:p>
          <a:endParaRPr lang="en-GB"/>
        </a:p>
      </dgm:t>
    </dgm:pt>
    <dgm:pt modelId="{B36F1F0F-5375-A34C-AC01-E5EACAE5802F}">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Tribal authorities</a:t>
          </a:r>
        </a:p>
      </dgm:t>
    </dgm:pt>
    <dgm:pt modelId="{8D2B510C-1DE5-B646-8B79-A517D62956DA}" type="parTrans" cxnId="{606A8F7C-F472-6F46-A298-B78849863EA1}">
      <dgm:prSet/>
      <dgm:spPr/>
      <dgm:t>
        <a:bodyPr/>
        <a:lstStyle/>
        <a:p>
          <a:endParaRPr lang="en-GB"/>
        </a:p>
      </dgm:t>
    </dgm:pt>
    <dgm:pt modelId="{83C7F105-72AF-C745-88F6-095CB760BB02}" type="sibTrans" cxnId="{606A8F7C-F472-6F46-A298-B78849863EA1}">
      <dgm:prSet/>
      <dgm:spPr/>
      <dgm:t>
        <a:bodyPr/>
        <a:lstStyle/>
        <a:p>
          <a:endParaRPr lang="en-GB"/>
        </a:p>
      </dgm:t>
    </dgm:pt>
    <dgm:pt modelId="{F0B96B3F-584D-A942-AF33-7AA650ACCD6E}">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Family elders</a:t>
          </a:r>
        </a:p>
      </dgm:t>
    </dgm:pt>
    <dgm:pt modelId="{070D0939-882E-C242-99FF-AC64AAB767C4}" type="parTrans" cxnId="{DEBDE3B1-F235-7C42-8371-810F872A8E25}">
      <dgm:prSet/>
      <dgm:spPr/>
      <dgm:t>
        <a:bodyPr/>
        <a:lstStyle/>
        <a:p>
          <a:endParaRPr lang="en-GB"/>
        </a:p>
      </dgm:t>
    </dgm:pt>
    <dgm:pt modelId="{DA1CFBEA-50F6-8F40-8B04-89E3B77D24EB}" type="sibTrans" cxnId="{DEBDE3B1-F235-7C42-8371-810F872A8E25}">
      <dgm:prSet/>
      <dgm:spPr/>
      <dgm:t>
        <a:bodyPr/>
        <a:lstStyle/>
        <a:p>
          <a:endParaRPr lang="en-GB"/>
        </a:p>
      </dgm:t>
    </dgm:pt>
    <dgm:pt modelId="{2602D03C-656A-0B4D-AEB3-B9444B051443}">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Parents</a:t>
          </a:r>
        </a:p>
      </dgm:t>
    </dgm:pt>
    <dgm:pt modelId="{E563EDC3-9FC8-F649-B2CD-40A00D7F7ED2}" type="parTrans" cxnId="{7CDBB010-F8F3-3745-B14A-370D4A79C409}">
      <dgm:prSet/>
      <dgm:spPr/>
      <dgm:t>
        <a:bodyPr/>
        <a:lstStyle/>
        <a:p>
          <a:endParaRPr lang="en-GB"/>
        </a:p>
      </dgm:t>
    </dgm:pt>
    <dgm:pt modelId="{6C027F91-4D76-4741-B194-D0C57DC6D9D0}" type="sibTrans" cxnId="{7CDBB010-F8F3-3745-B14A-370D4A79C409}">
      <dgm:prSet/>
      <dgm:spPr/>
      <dgm:t>
        <a:bodyPr/>
        <a:lstStyle/>
        <a:p>
          <a:endParaRPr lang="en-GB"/>
        </a:p>
      </dgm:t>
    </dgm:pt>
    <dgm:pt modelId="{9B1CC1A9-6225-B24E-A21B-2EB5C7DE0902}">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Husband (for married women</a:t>
          </a:r>
          <a:r>
            <a:rPr lang="en-GB" sz="1000" b="0" i="0" baseline="0">
              <a:latin typeface="Arial" charset="0"/>
              <a:ea typeface="Arial" charset="0"/>
              <a:cs typeface="Arial" charset="0"/>
            </a:rPr>
            <a:t> only</a:t>
          </a:r>
          <a:r>
            <a:rPr lang="en-GB" sz="1000" b="0" i="0">
              <a:latin typeface="Arial" charset="0"/>
              <a:ea typeface="Arial" charset="0"/>
              <a:cs typeface="Arial" charset="0"/>
            </a:rPr>
            <a:t>)</a:t>
          </a:r>
        </a:p>
      </dgm:t>
    </dgm:pt>
    <dgm:pt modelId="{8F1A0355-2C0C-AB4F-AC00-856A6270C3E4}" type="parTrans" cxnId="{9B1EEAA5-1836-504E-85E0-C7CC48B79B0F}">
      <dgm:prSet/>
      <dgm:spPr/>
      <dgm:t>
        <a:bodyPr/>
        <a:lstStyle/>
        <a:p>
          <a:endParaRPr lang="en-GB"/>
        </a:p>
      </dgm:t>
    </dgm:pt>
    <dgm:pt modelId="{FEA21DF5-AD30-A749-9022-DD5E55A9DB1C}" type="sibTrans" cxnId="{9B1EEAA5-1836-504E-85E0-C7CC48B79B0F}">
      <dgm:prSet/>
      <dgm:spPr/>
      <dgm:t>
        <a:bodyPr/>
        <a:lstStyle/>
        <a:p>
          <a:endParaRPr lang="en-GB"/>
        </a:p>
      </dgm:t>
    </dgm:pt>
    <dgm:pt modelId="{384E66D7-F44A-B543-B6F5-76E6B3BF90E0}">
      <dgm:prSet phldrT="[Text]" custT="1"/>
      <dgm:spPr>
        <a:noFill/>
        <a:ln w="9525">
          <a:solidFill>
            <a:schemeClr val="tx1"/>
          </a:solidFill>
          <a:prstDash val="solid"/>
        </a:ln>
        <a:effectLst/>
      </dgm:spPr>
      <dgm:t>
        <a:bodyPr/>
        <a:lstStyle/>
        <a:p>
          <a:r>
            <a:rPr lang="en-GB" sz="1000" b="0" i="0">
              <a:latin typeface="Arial" charset="0"/>
              <a:ea typeface="Arial" charset="0"/>
              <a:cs typeface="Arial" charset="0"/>
            </a:rPr>
            <a:t>Individuals</a:t>
          </a:r>
        </a:p>
      </dgm:t>
    </dgm:pt>
    <dgm:pt modelId="{973C106C-5204-314C-AECC-F88015B69B04}" type="parTrans" cxnId="{EBA4DC6E-ABBF-1B4F-8565-8A63DC16AB22}">
      <dgm:prSet/>
      <dgm:spPr/>
      <dgm:t>
        <a:bodyPr/>
        <a:lstStyle/>
        <a:p>
          <a:endParaRPr lang="en-GB"/>
        </a:p>
      </dgm:t>
    </dgm:pt>
    <dgm:pt modelId="{1F8BD8BF-B6F7-FA42-B42E-BC4802BCA5CD}" type="sibTrans" cxnId="{EBA4DC6E-ABBF-1B4F-8565-8A63DC16AB22}">
      <dgm:prSet/>
      <dgm:spPr/>
      <dgm:t>
        <a:bodyPr/>
        <a:lstStyle/>
        <a:p>
          <a:endParaRPr lang="en-GB"/>
        </a:p>
      </dgm:t>
    </dgm:pt>
    <dgm:pt modelId="{B366EBE4-EDF0-7D4B-9C0B-110A1351B159}">
      <dgm:prSet custT="1"/>
      <dgm:spPr>
        <a:noFill/>
        <a:ln w="9525">
          <a:solidFill>
            <a:schemeClr val="tx1"/>
          </a:solidFill>
          <a:prstDash val="solid"/>
        </a:ln>
        <a:effectLst/>
      </dgm:spPr>
      <dgm:t>
        <a:bodyPr/>
        <a:lstStyle/>
        <a:p>
          <a:r>
            <a:rPr lang="en-GB" sz="1000">
              <a:ln>
                <a:noFill/>
              </a:ln>
              <a:solidFill>
                <a:schemeClr val="tx1"/>
              </a:solidFill>
              <a:latin typeface="Arial" charset="0"/>
              <a:ea typeface="Arial" charset="0"/>
              <a:cs typeface="Arial" charset="0"/>
            </a:rPr>
            <a:t>National government</a:t>
          </a:r>
        </a:p>
      </dgm:t>
    </dgm:pt>
    <dgm:pt modelId="{B644A87E-13A2-9449-8918-80CCCB3D61A9}" type="parTrans" cxnId="{97D44925-C257-8F4A-AC8C-D96D3B73431E}">
      <dgm:prSet/>
      <dgm:spPr/>
      <dgm:t>
        <a:bodyPr/>
        <a:lstStyle/>
        <a:p>
          <a:endParaRPr lang="en-GB"/>
        </a:p>
      </dgm:t>
    </dgm:pt>
    <dgm:pt modelId="{77C95CBB-9DFD-AA4A-A5F3-48A892142E6A}" type="sibTrans" cxnId="{97D44925-C257-8F4A-AC8C-D96D3B73431E}">
      <dgm:prSet/>
      <dgm:spPr/>
      <dgm:t>
        <a:bodyPr/>
        <a:lstStyle/>
        <a:p>
          <a:endParaRPr lang="en-GB"/>
        </a:p>
      </dgm:t>
    </dgm:pt>
    <dgm:pt modelId="{497FBF6E-C85A-F04D-A964-C94DB6301E5D}" type="pres">
      <dgm:prSet presAssocID="{D478129D-C223-9047-9F81-7105CFCD5F57}" presName="Name0" presStyleCnt="0">
        <dgm:presLayoutVars>
          <dgm:chPref val="1"/>
          <dgm:dir/>
          <dgm:animOne val="branch"/>
          <dgm:animLvl val="lvl"/>
          <dgm:resizeHandles/>
        </dgm:presLayoutVars>
      </dgm:prSet>
      <dgm:spPr/>
      <dgm:t>
        <a:bodyPr/>
        <a:lstStyle/>
        <a:p>
          <a:endParaRPr lang="en-GB"/>
        </a:p>
      </dgm:t>
    </dgm:pt>
    <dgm:pt modelId="{DD3EC810-989B-0149-8FA0-B8601C19EC5E}" type="pres">
      <dgm:prSet presAssocID="{B366EBE4-EDF0-7D4B-9C0B-110A1351B159}" presName="vertOne" presStyleCnt="0"/>
      <dgm:spPr/>
    </dgm:pt>
    <dgm:pt modelId="{423CB35B-2760-1C45-8BE8-C60393BC2672}" type="pres">
      <dgm:prSet presAssocID="{B366EBE4-EDF0-7D4B-9C0B-110A1351B159}" presName="txOne" presStyleLbl="node0" presStyleIdx="0" presStyleCnt="1">
        <dgm:presLayoutVars>
          <dgm:chPref val="3"/>
        </dgm:presLayoutVars>
      </dgm:prSet>
      <dgm:spPr/>
      <dgm:t>
        <a:bodyPr/>
        <a:lstStyle/>
        <a:p>
          <a:endParaRPr lang="en-GB"/>
        </a:p>
      </dgm:t>
    </dgm:pt>
    <dgm:pt modelId="{5A4A2A26-D231-514C-9612-B24BF21CCA21}" type="pres">
      <dgm:prSet presAssocID="{B366EBE4-EDF0-7D4B-9C0B-110A1351B159}" presName="parTransOne" presStyleCnt="0"/>
      <dgm:spPr/>
    </dgm:pt>
    <dgm:pt modelId="{6C341AE7-7466-6244-B7B6-5417ACFF0EAB}" type="pres">
      <dgm:prSet presAssocID="{B366EBE4-EDF0-7D4B-9C0B-110A1351B159}" presName="horzOne" presStyleCnt="0"/>
      <dgm:spPr/>
    </dgm:pt>
    <dgm:pt modelId="{5FBEAA05-1839-A547-A56E-F343D6D1958C}" type="pres">
      <dgm:prSet presAssocID="{EE732021-0309-D142-9381-17815C6F7BA5}" presName="vertTwo" presStyleCnt="0"/>
      <dgm:spPr/>
    </dgm:pt>
    <dgm:pt modelId="{2B357A01-735C-AF47-89F2-E18398631E12}" type="pres">
      <dgm:prSet presAssocID="{EE732021-0309-D142-9381-17815C6F7BA5}" presName="txTwo" presStyleLbl="node2" presStyleIdx="0" presStyleCnt="1">
        <dgm:presLayoutVars>
          <dgm:chPref val="3"/>
        </dgm:presLayoutVars>
      </dgm:prSet>
      <dgm:spPr/>
      <dgm:t>
        <a:bodyPr/>
        <a:lstStyle/>
        <a:p>
          <a:endParaRPr lang="en-GB"/>
        </a:p>
      </dgm:t>
    </dgm:pt>
    <dgm:pt modelId="{F174C6FD-4D47-BD42-9B70-7FC1274B4F8E}" type="pres">
      <dgm:prSet presAssocID="{EE732021-0309-D142-9381-17815C6F7BA5}" presName="parTransTwo" presStyleCnt="0"/>
      <dgm:spPr/>
    </dgm:pt>
    <dgm:pt modelId="{252E4A26-1AF9-994B-AA6B-2762EC0A5941}" type="pres">
      <dgm:prSet presAssocID="{EE732021-0309-D142-9381-17815C6F7BA5}" presName="horzTwo" presStyleCnt="0"/>
      <dgm:spPr/>
    </dgm:pt>
    <dgm:pt modelId="{783CAB61-42D3-9D4D-B061-333EF7E57E57}" type="pres">
      <dgm:prSet presAssocID="{B36F1F0F-5375-A34C-AC01-E5EACAE5802F}" presName="vertThree" presStyleCnt="0"/>
      <dgm:spPr/>
    </dgm:pt>
    <dgm:pt modelId="{614F2C0D-2990-0245-A3E7-28EA56A2AD1C}" type="pres">
      <dgm:prSet presAssocID="{B36F1F0F-5375-A34C-AC01-E5EACAE5802F}" presName="txThree" presStyleLbl="node3" presStyleIdx="0" presStyleCnt="1">
        <dgm:presLayoutVars>
          <dgm:chPref val="3"/>
        </dgm:presLayoutVars>
      </dgm:prSet>
      <dgm:spPr/>
      <dgm:t>
        <a:bodyPr/>
        <a:lstStyle/>
        <a:p>
          <a:endParaRPr lang="en-GB"/>
        </a:p>
      </dgm:t>
    </dgm:pt>
    <dgm:pt modelId="{093C37C4-6678-2A4E-B2DB-866EA17F53F3}" type="pres">
      <dgm:prSet presAssocID="{B36F1F0F-5375-A34C-AC01-E5EACAE5802F}" presName="parTransThree" presStyleCnt="0"/>
      <dgm:spPr/>
    </dgm:pt>
    <dgm:pt modelId="{DCD240A1-12A9-7349-B7ED-3D7ED506C2D0}" type="pres">
      <dgm:prSet presAssocID="{B36F1F0F-5375-A34C-AC01-E5EACAE5802F}" presName="horzThree" presStyleCnt="0"/>
      <dgm:spPr/>
    </dgm:pt>
    <dgm:pt modelId="{CDD879FA-75F5-3C41-A7A0-0D497BC5F020}" type="pres">
      <dgm:prSet presAssocID="{F0B96B3F-584D-A942-AF33-7AA650ACCD6E}" presName="vertFour" presStyleCnt="0">
        <dgm:presLayoutVars>
          <dgm:chPref val="3"/>
        </dgm:presLayoutVars>
      </dgm:prSet>
      <dgm:spPr/>
    </dgm:pt>
    <dgm:pt modelId="{981BBC39-79F2-9A4C-BC8E-A144BA4BAE14}" type="pres">
      <dgm:prSet presAssocID="{F0B96B3F-584D-A942-AF33-7AA650ACCD6E}" presName="txFour" presStyleLbl="node4" presStyleIdx="0" presStyleCnt="4">
        <dgm:presLayoutVars>
          <dgm:chPref val="3"/>
        </dgm:presLayoutVars>
      </dgm:prSet>
      <dgm:spPr/>
      <dgm:t>
        <a:bodyPr/>
        <a:lstStyle/>
        <a:p>
          <a:endParaRPr lang="en-GB"/>
        </a:p>
      </dgm:t>
    </dgm:pt>
    <dgm:pt modelId="{067E56CB-59AF-984C-82B4-830A363D8C74}" type="pres">
      <dgm:prSet presAssocID="{F0B96B3F-584D-A942-AF33-7AA650ACCD6E}" presName="parTransFour" presStyleCnt="0"/>
      <dgm:spPr/>
    </dgm:pt>
    <dgm:pt modelId="{CAC003CF-4EA6-F643-BD3A-D32FE29CF8F6}" type="pres">
      <dgm:prSet presAssocID="{F0B96B3F-584D-A942-AF33-7AA650ACCD6E}" presName="horzFour" presStyleCnt="0"/>
      <dgm:spPr/>
    </dgm:pt>
    <dgm:pt modelId="{A50B2EEF-6C91-EF4C-90CC-70F3E77C9901}" type="pres">
      <dgm:prSet presAssocID="{2602D03C-656A-0B4D-AEB3-B9444B051443}" presName="vertFour" presStyleCnt="0">
        <dgm:presLayoutVars>
          <dgm:chPref val="3"/>
        </dgm:presLayoutVars>
      </dgm:prSet>
      <dgm:spPr/>
    </dgm:pt>
    <dgm:pt modelId="{A7E9D5F5-EDBA-5449-B82F-881FF164E770}" type="pres">
      <dgm:prSet presAssocID="{2602D03C-656A-0B4D-AEB3-B9444B051443}" presName="txFour" presStyleLbl="node4" presStyleIdx="1" presStyleCnt="4">
        <dgm:presLayoutVars>
          <dgm:chPref val="3"/>
        </dgm:presLayoutVars>
      </dgm:prSet>
      <dgm:spPr/>
      <dgm:t>
        <a:bodyPr/>
        <a:lstStyle/>
        <a:p>
          <a:endParaRPr lang="en-GB"/>
        </a:p>
      </dgm:t>
    </dgm:pt>
    <dgm:pt modelId="{CF7C1F06-4C37-F841-8ABB-1D1CFA858D6F}" type="pres">
      <dgm:prSet presAssocID="{2602D03C-656A-0B4D-AEB3-B9444B051443}" presName="parTransFour" presStyleCnt="0"/>
      <dgm:spPr/>
    </dgm:pt>
    <dgm:pt modelId="{039153E9-2AB7-014B-BAF1-1EBB28199449}" type="pres">
      <dgm:prSet presAssocID="{2602D03C-656A-0B4D-AEB3-B9444B051443}" presName="horzFour" presStyleCnt="0"/>
      <dgm:spPr/>
    </dgm:pt>
    <dgm:pt modelId="{069237CA-20B7-924C-95C8-0C82DCCC1A6C}" type="pres">
      <dgm:prSet presAssocID="{9B1CC1A9-6225-B24E-A21B-2EB5C7DE0902}" presName="vertFour" presStyleCnt="0">
        <dgm:presLayoutVars>
          <dgm:chPref val="3"/>
        </dgm:presLayoutVars>
      </dgm:prSet>
      <dgm:spPr/>
    </dgm:pt>
    <dgm:pt modelId="{6BC38E66-BD5F-1E40-873B-1D374BC2ACB2}" type="pres">
      <dgm:prSet presAssocID="{9B1CC1A9-6225-B24E-A21B-2EB5C7DE0902}" presName="txFour" presStyleLbl="node4" presStyleIdx="2" presStyleCnt="4">
        <dgm:presLayoutVars>
          <dgm:chPref val="3"/>
        </dgm:presLayoutVars>
      </dgm:prSet>
      <dgm:spPr/>
      <dgm:t>
        <a:bodyPr/>
        <a:lstStyle/>
        <a:p>
          <a:endParaRPr lang="en-GB"/>
        </a:p>
      </dgm:t>
    </dgm:pt>
    <dgm:pt modelId="{164CC3E8-57CB-7048-AC24-7C28E6CC93B1}" type="pres">
      <dgm:prSet presAssocID="{9B1CC1A9-6225-B24E-A21B-2EB5C7DE0902}" presName="parTransFour" presStyleCnt="0"/>
      <dgm:spPr/>
    </dgm:pt>
    <dgm:pt modelId="{C4BB6CF4-3941-484A-872C-04189567DD7E}" type="pres">
      <dgm:prSet presAssocID="{9B1CC1A9-6225-B24E-A21B-2EB5C7DE0902}" presName="horzFour" presStyleCnt="0"/>
      <dgm:spPr/>
    </dgm:pt>
    <dgm:pt modelId="{9B8C610E-9211-7040-ABE0-BBEE3FD8E6F3}" type="pres">
      <dgm:prSet presAssocID="{384E66D7-F44A-B543-B6F5-76E6B3BF90E0}" presName="vertFour" presStyleCnt="0">
        <dgm:presLayoutVars>
          <dgm:chPref val="3"/>
        </dgm:presLayoutVars>
      </dgm:prSet>
      <dgm:spPr/>
    </dgm:pt>
    <dgm:pt modelId="{322ECBFE-EB54-5342-B087-E1D84759DB0A}" type="pres">
      <dgm:prSet presAssocID="{384E66D7-F44A-B543-B6F5-76E6B3BF90E0}" presName="txFour" presStyleLbl="node4" presStyleIdx="3" presStyleCnt="4">
        <dgm:presLayoutVars>
          <dgm:chPref val="3"/>
        </dgm:presLayoutVars>
      </dgm:prSet>
      <dgm:spPr/>
      <dgm:t>
        <a:bodyPr/>
        <a:lstStyle/>
        <a:p>
          <a:endParaRPr lang="en-GB"/>
        </a:p>
      </dgm:t>
    </dgm:pt>
    <dgm:pt modelId="{AFDC97C4-96BE-4F47-AA72-E16916633C82}" type="pres">
      <dgm:prSet presAssocID="{384E66D7-F44A-B543-B6F5-76E6B3BF90E0}" presName="horzFour" presStyleCnt="0"/>
      <dgm:spPr/>
    </dgm:pt>
  </dgm:ptLst>
  <dgm:cxnLst>
    <dgm:cxn modelId="{97D44925-C257-8F4A-AC8C-D96D3B73431E}" srcId="{D478129D-C223-9047-9F81-7105CFCD5F57}" destId="{B366EBE4-EDF0-7D4B-9C0B-110A1351B159}" srcOrd="0" destOrd="0" parTransId="{B644A87E-13A2-9449-8918-80CCCB3D61A9}" sibTransId="{77C95CBB-9DFD-AA4A-A5F3-48A892142E6A}"/>
    <dgm:cxn modelId="{D0C4FCEC-A992-7F47-B268-1A25D1E6DE68}" type="presOf" srcId="{EE732021-0309-D142-9381-17815C6F7BA5}" destId="{2B357A01-735C-AF47-89F2-E18398631E12}" srcOrd="0" destOrd="0" presId="urn:microsoft.com/office/officeart/2005/8/layout/hierarchy4"/>
    <dgm:cxn modelId="{606A8F7C-F472-6F46-A298-B78849863EA1}" srcId="{EE732021-0309-D142-9381-17815C6F7BA5}" destId="{B36F1F0F-5375-A34C-AC01-E5EACAE5802F}" srcOrd="0" destOrd="0" parTransId="{8D2B510C-1DE5-B646-8B79-A517D62956DA}" sibTransId="{83C7F105-72AF-C745-88F6-095CB760BB02}"/>
    <dgm:cxn modelId="{DEBDE3B1-F235-7C42-8371-810F872A8E25}" srcId="{B36F1F0F-5375-A34C-AC01-E5EACAE5802F}" destId="{F0B96B3F-584D-A942-AF33-7AA650ACCD6E}" srcOrd="0" destOrd="0" parTransId="{070D0939-882E-C242-99FF-AC64AAB767C4}" sibTransId="{DA1CFBEA-50F6-8F40-8B04-89E3B77D24EB}"/>
    <dgm:cxn modelId="{7CDBB010-F8F3-3745-B14A-370D4A79C409}" srcId="{F0B96B3F-584D-A942-AF33-7AA650ACCD6E}" destId="{2602D03C-656A-0B4D-AEB3-B9444B051443}" srcOrd="0" destOrd="0" parTransId="{E563EDC3-9FC8-F649-B2CD-40A00D7F7ED2}" sibTransId="{6C027F91-4D76-4741-B194-D0C57DC6D9D0}"/>
    <dgm:cxn modelId="{D7062F03-0880-2D44-AC3E-C1FBB20BC75C}" type="presOf" srcId="{D478129D-C223-9047-9F81-7105CFCD5F57}" destId="{497FBF6E-C85A-F04D-A964-C94DB6301E5D}" srcOrd="0" destOrd="0" presId="urn:microsoft.com/office/officeart/2005/8/layout/hierarchy4"/>
    <dgm:cxn modelId="{101654FC-6A3D-8241-980F-DD6D602737E1}" type="presOf" srcId="{384E66D7-F44A-B543-B6F5-76E6B3BF90E0}" destId="{322ECBFE-EB54-5342-B087-E1D84759DB0A}" srcOrd="0" destOrd="0" presId="urn:microsoft.com/office/officeart/2005/8/layout/hierarchy4"/>
    <dgm:cxn modelId="{7DED605C-7EC7-E749-AFCA-801568F7D514}" type="presOf" srcId="{2602D03C-656A-0B4D-AEB3-B9444B051443}" destId="{A7E9D5F5-EDBA-5449-B82F-881FF164E770}" srcOrd="0" destOrd="0" presId="urn:microsoft.com/office/officeart/2005/8/layout/hierarchy4"/>
    <dgm:cxn modelId="{CCBFDDD7-3C32-CF4C-BB8E-2F74C45C8160}" type="presOf" srcId="{B36F1F0F-5375-A34C-AC01-E5EACAE5802F}" destId="{614F2C0D-2990-0245-A3E7-28EA56A2AD1C}" srcOrd="0" destOrd="0" presId="urn:microsoft.com/office/officeart/2005/8/layout/hierarchy4"/>
    <dgm:cxn modelId="{CB08BC29-48F3-2441-B502-D75EFCDDE33B}" srcId="{B366EBE4-EDF0-7D4B-9C0B-110A1351B159}" destId="{EE732021-0309-D142-9381-17815C6F7BA5}" srcOrd="0" destOrd="0" parTransId="{63216E60-C05B-3C43-ACA8-A305968EE28C}" sibTransId="{3CF800F0-28C3-7A4A-818A-CB660EAA0038}"/>
    <dgm:cxn modelId="{EBA4DC6E-ABBF-1B4F-8565-8A63DC16AB22}" srcId="{9B1CC1A9-6225-B24E-A21B-2EB5C7DE0902}" destId="{384E66D7-F44A-B543-B6F5-76E6B3BF90E0}" srcOrd="0" destOrd="0" parTransId="{973C106C-5204-314C-AECC-F88015B69B04}" sibTransId="{1F8BD8BF-B6F7-FA42-B42E-BC4802BCA5CD}"/>
    <dgm:cxn modelId="{01F9DECF-D0E0-B94F-81A4-962C23464E21}" type="presOf" srcId="{F0B96B3F-584D-A942-AF33-7AA650ACCD6E}" destId="{981BBC39-79F2-9A4C-BC8E-A144BA4BAE14}" srcOrd="0" destOrd="0" presId="urn:microsoft.com/office/officeart/2005/8/layout/hierarchy4"/>
    <dgm:cxn modelId="{5AE58B67-D36C-C949-A1B2-C46B22270D44}" type="presOf" srcId="{9B1CC1A9-6225-B24E-A21B-2EB5C7DE0902}" destId="{6BC38E66-BD5F-1E40-873B-1D374BC2ACB2}" srcOrd="0" destOrd="0" presId="urn:microsoft.com/office/officeart/2005/8/layout/hierarchy4"/>
    <dgm:cxn modelId="{1FAA98EC-4383-274E-A87D-1473704A9BF7}" type="presOf" srcId="{B366EBE4-EDF0-7D4B-9C0B-110A1351B159}" destId="{423CB35B-2760-1C45-8BE8-C60393BC2672}" srcOrd="0" destOrd="0" presId="urn:microsoft.com/office/officeart/2005/8/layout/hierarchy4"/>
    <dgm:cxn modelId="{9B1EEAA5-1836-504E-85E0-C7CC48B79B0F}" srcId="{2602D03C-656A-0B4D-AEB3-B9444B051443}" destId="{9B1CC1A9-6225-B24E-A21B-2EB5C7DE0902}" srcOrd="0" destOrd="0" parTransId="{8F1A0355-2C0C-AB4F-AC00-856A6270C3E4}" sibTransId="{FEA21DF5-AD30-A749-9022-DD5E55A9DB1C}"/>
    <dgm:cxn modelId="{41CB3F1D-EE02-9146-B521-535D91068872}" type="presParOf" srcId="{497FBF6E-C85A-F04D-A964-C94DB6301E5D}" destId="{DD3EC810-989B-0149-8FA0-B8601C19EC5E}" srcOrd="0" destOrd="0" presId="urn:microsoft.com/office/officeart/2005/8/layout/hierarchy4"/>
    <dgm:cxn modelId="{BAD423E1-B373-D043-B44E-0F277581CF4E}" type="presParOf" srcId="{DD3EC810-989B-0149-8FA0-B8601C19EC5E}" destId="{423CB35B-2760-1C45-8BE8-C60393BC2672}" srcOrd="0" destOrd="0" presId="urn:microsoft.com/office/officeart/2005/8/layout/hierarchy4"/>
    <dgm:cxn modelId="{37A49A7C-DC42-2644-B35F-F6863045E4DB}" type="presParOf" srcId="{DD3EC810-989B-0149-8FA0-B8601C19EC5E}" destId="{5A4A2A26-D231-514C-9612-B24BF21CCA21}" srcOrd="1" destOrd="0" presId="urn:microsoft.com/office/officeart/2005/8/layout/hierarchy4"/>
    <dgm:cxn modelId="{4A57F591-FE0E-B048-B047-2753C9FEBF80}" type="presParOf" srcId="{DD3EC810-989B-0149-8FA0-B8601C19EC5E}" destId="{6C341AE7-7466-6244-B7B6-5417ACFF0EAB}" srcOrd="2" destOrd="0" presId="urn:microsoft.com/office/officeart/2005/8/layout/hierarchy4"/>
    <dgm:cxn modelId="{205624AF-335E-C746-853D-2280A874E66F}" type="presParOf" srcId="{6C341AE7-7466-6244-B7B6-5417ACFF0EAB}" destId="{5FBEAA05-1839-A547-A56E-F343D6D1958C}" srcOrd="0" destOrd="0" presId="urn:microsoft.com/office/officeart/2005/8/layout/hierarchy4"/>
    <dgm:cxn modelId="{A2E1C3F8-DDEE-E74D-AEA4-6BB8EE2D8E5C}" type="presParOf" srcId="{5FBEAA05-1839-A547-A56E-F343D6D1958C}" destId="{2B357A01-735C-AF47-89F2-E18398631E12}" srcOrd="0" destOrd="0" presId="urn:microsoft.com/office/officeart/2005/8/layout/hierarchy4"/>
    <dgm:cxn modelId="{FE071A90-DAAF-BE4C-BF36-471632149EA3}" type="presParOf" srcId="{5FBEAA05-1839-A547-A56E-F343D6D1958C}" destId="{F174C6FD-4D47-BD42-9B70-7FC1274B4F8E}" srcOrd="1" destOrd="0" presId="urn:microsoft.com/office/officeart/2005/8/layout/hierarchy4"/>
    <dgm:cxn modelId="{C2B673BF-AB6E-2646-A0FF-C09390DDE239}" type="presParOf" srcId="{5FBEAA05-1839-A547-A56E-F343D6D1958C}" destId="{252E4A26-1AF9-994B-AA6B-2762EC0A5941}" srcOrd="2" destOrd="0" presId="urn:microsoft.com/office/officeart/2005/8/layout/hierarchy4"/>
    <dgm:cxn modelId="{72A05AF5-DBF3-9E47-B079-82C30D5EACF4}" type="presParOf" srcId="{252E4A26-1AF9-994B-AA6B-2762EC0A5941}" destId="{783CAB61-42D3-9D4D-B061-333EF7E57E57}" srcOrd="0" destOrd="0" presId="urn:microsoft.com/office/officeart/2005/8/layout/hierarchy4"/>
    <dgm:cxn modelId="{F1F2100E-5F21-7B45-8B67-8585425880EC}" type="presParOf" srcId="{783CAB61-42D3-9D4D-B061-333EF7E57E57}" destId="{614F2C0D-2990-0245-A3E7-28EA56A2AD1C}" srcOrd="0" destOrd="0" presId="urn:microsoft.com/office/officeart/2005/8/layout/hierarchy4"/>
    <dgm:cxn modelId="{1C560A1D-EC51-5A41-8E4B-1A2AC7EF27E5}" type="presParOf" srcId="{783CAB61-42D3-9D4D-B061-333EF7E57E57}" destId="{093C37C4-6678-2A4E-B2DB-866EA17F53F3}" srcOrd="1" destOrd="0" presId="urn:microsoft.com/office/officeart/2005/8/layout/hierarchy4"/>
    <dgm:cxn modelId="{8E040F1D-98FE-CB45-B285-D47C93A5D621}" type="presParOf" srcId="{783CAB61-42D3-9D4D-B061-333EF7E57E57}" destId="{DCD240A1-12A9-7349-B7ED-3D7ED506C2D0}" srcOrd="2" destOrd="0" presId="urn:microsoft.com/office/officeart/2005/8/layout/hierarchy4"/>
    <dgm:cxn modelId="{CFB3E0B6-6720-684A-BC32-07C92EA88C29}" type="presParOf" srcId="{DCD240A1-12A9-7349-B7ED-3D7ED506C2D0}" destId="{CDD879FA-75F5-3C41-A7A0-0D497BC5F020}" srcOrd="0" destOrd="0" presId="urn:microsoft.com/office/officeart/2005/8/layout/hierarchy4"/>
    <dgm:cxn modelId="{C6E1E6D0-FD37-014C-A4C8-EEF7D931F5DC}" type="presParOf" srcId="{CDD879FA-75F5-3C41-A7A0-0D497BC5F020}" destId="{981BBC39-79F2-9A4C-BC8E-A144BA4BAE14}" srcOrd="0" destOrd="0" presId="urn:microsoft.com/office/officeart/2005/8/layout/hierarchy4"/>
    <dgm:cxn modelId="{8DD3BDF2-3F11-3C49-BF96-C82059A85ED8}" type="presParOf" srcId="{CDD879FA-75F5-3C41-A7A0-0D497BC5F020}" destId="{067E56CB-59AF-984C-82B4-830A363D8C74}" srcOrd="1" destOrd="0" presId="urn:microsoft.com/office/officeart/2005/8/layout/hierarchy4"/>
    <dgm:cxn modelId="{0F925A21-D8DD-9D49-9FC3-4DD9AE5D0AFC}" type="presParOf" srcId="{CDD879FA-75F5-3C41-A7A0-0D497BC5F020}" destId="{CAC003CF-4EA6-F643-BD3A-D32FE29CF8F6}" srcOrd="2" destOrd="0" presId="urn:microsoft.com/office/officeart/2005/8/layout/hierarchy4"/>
    <dgm:cxn modelId="{DE1DA098-08B7-064F-B2F4-1FAD055E00BB}" type="presParOf" srcId="{CAC003CF-4EA6-F643-BD3A-D32FE29CF8F6}" destId="{A50B2EEF-6C91-EF4C-90CC-70F3E77C9901}" srcOrd="0" destOrd="0" presId="urn:microsoft.com/office/officeart/2005/8/layout/hierarchy4"/>
    <dgm:cxn modelId="{2CF5945E-C2CA-124B-8E1A-6EBDB634471A}" type="presParOf" srcId="{A50B2EEF-6C91-EF4C-90CC-70F3E77C9901}" destId="{A7E9D5F5-EDBA-5449-B82F-881FF164E770}" srcOrd="0" destOrd="0" presId="urn:microsoft.com/office/officeart/2005/8/layout/hierarchy4"/>
    <dgm:cxn modelId="{2907407B-5460-6B41-940B-18AB1094569F}" type="presParOf" srcId="{A50B2EEF-6C91-EF4C-90CC-70F3E77C9901}" destId="{CF7C1F06-4C37-F841-8ABB-1D1CFA858D6F}" srcOrd="1" destOrd="0" presId="urn:microsoft.com/office/officeart/2005/8/layout/hierarchy4"/>
    <dgm:cxn modelId="{EADD5341-3AC9-CC40-A6FE-C84782BFE7A0}" type="presParOf" srcId="{A50B2EEF-6C91-EF4C-90CC-70F3E77C9901}" destId="{039153E9-2AB7-014B-BAF1-1EBB28199449}" srcOrd="2" destOrd="0" presId="urn:microsoft.com/office/officeart/2005/8/layout/hierarchy4"/>
    <dgm:cxn modelId="{17371176-A6E7-3B45-940A-985790F89EC7}" type="presParOf" srcId="{039153E9-2AB7-014B-BAF1-1EBB28199449}" destId="{069237CA-20B7-924C-95C8-0C82DCCC1A6C}" srcOrd="0" destOrd="0" presId="urn:microsoft.com/office/officeart/2005/8/layout/hierarchy4"/>
    <dgm:cxn modelId="{3B5F42C7-3247-1145-92EC-F09715568A04}" type="presParOf" srcId="{069237CA-20B7-924C-95C8-0C82DCCC1A6C}" destId="{6BC38E66-BD5F-1E40-873B-1D374BC2ACB2}" srcOrd="0" destOrd="0" presId="urn:microsoft.com/office/officeart/2005/8/layout/hierarchy4"/>
    <dgm:cxn modelId="{231013E9-DDA4-2B45-BEC2-2EB6B6D2E73F}" type="presParOf" srcId="{069237CA-20B7-924C-95C8-0C82DCCC1A6C}" destId="{164CC3E8-57CB-7048-AC24-7C28E6CC93B1}" srcOrd="1" destOrd="0" presId="urn:microsoft.com/office/officeart/2005/8/layout/hierarchy4"/>
    <dgm:cxn modelId="{00CF1EE7-087A-134A-A6EA-3FEC982D0B44}" type="presParOf" srcId="{069237CA-20B7-924C-95C8-0C82DCCC1A6C}" destId="{C4BB6CF4-3941-484A-872C-04189567DD7E}" srcOrd="2" destOrd="0" presId="urn:microsoft.com/office/officeart/2005/8/layout/hierarchy4"/>
    <dgm:cxn modelId="{CC3E7FA3-B57C-474C-82A1-8300B41980D9}" type="presParOf" srcId="{C4BB6CF4-3941-484A-872C-04189567DD7E}" destId="{9B8C610E-9211-7040-ABE0-BBEE3FD8E6F3}" srcOrd="0" destOrd="0" presId="urn:microsoft.com/office/officeart/2005/8/layout/hierarchy4"/>
    <dgm:cxn modelId="{25A23951-1480-664C-B3F5-C3E11D79E854}" type="presParOf" srcId="{9B8C610E-9211-7040-ABE0-BBEE3FD8E6F3}" destId="{322ECBFE-EB54-5342-B087-E1D84759DB0A}" srcOrd="0" destOrd="0" presId="urn:microsoft.com/office/officeart/2005/8/layout/hierarchy4"/>
    <dgm:cxn modelId="{3AEF0420-5C6F-9842-90A3-45F733DAE38F}" type="presParOf" srcId="{9B8C610E-9211-7040-ABE0-BBEE3FD8E6F3}" destId="{AFDC97C4-96BE-4F47-AA72-E16916633C82}" srcOrd="1" destOrd="0" presId="urn:microsoft.com/office/officeart/2005/8/layout/hierarchy4"/>
  </dgm:cxnLst>
  <dgm:bg/>
  <dgm:whole>
    <a:ln>
      <a:noFill/>
    </a:ln>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3CB35B-2760-1C45-8BE8-C60393BC2672}">
      <dsp:nvSpPr>
        <dsp:cNvPr id="0" name=""/>
        <dsp:cNvSpPr/>
      </dsp:nvSpPr>
      <dsp:spPr>
        <a:xfrm>
          <a:off x="1355" y="2263"/>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kern="1200">
              <a:ln>
                <a:noFill/>
              </a:ln>
              <a:solidFill>
                <a:schemeClr val="tx1"/>
              </a:solidFill>
              <a:latin typeface="Arial" charset="0"/>
              <a:ea typeface="Arial" charset="0"/>
              <a:cs typeface="Arial" charset="0"/>
            </a:rPr>
            <a:t>National government</a:t>
          </a:r>
        </a:p>
      </dsp:txBody>
      <dsp:txXfrm>
        <a:off x="13662" y="14570"/>
        <a:ext cx="2748894" cy="395577"/>
      </dsp:txXfrm>
    </dsp:sp>
    <dsp:sp modelId="{2B357A01-735C-AF47-89F2-E18398631E12}">
      <dsp:nvSpPr>
        <dsp:cNvPr id="0" name=""/>
        <dsp:cNvSpPr/>
      </dsp:nvSpPr>
      <dsp:spPr>
        <a:xfrm>
          <a:off x="1355" y="443710"/>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NZ" sz="1000" b="0" i="0" kern="1200">
              <a:latin typeface="Arial" charset="0"/>
              <a:ea typeface="Arial" charset="0"/>
              <a:cs typeface="Arial" charset="0"/>
            </a:rPr>
            <a:t>Religious leaders (Imams)</a:t>
          </a:r>
          <a:endParaRPr lang="en-GB" sz="1000" b="0" i="0" kern="1200">
            <a:latin typeface="Arial" charset="0"/>
            <a:ea typeface="Arial" charset="0"/>
            <a:cs typeface="Arial" charset="0"/>
          </a:endParaRPr>
        </a:p>
      </dsp:txBody>
      <dsp:txXfrm>
        <a:off x="13662" y="456017"/>
        <a:ext cx="2748894" cy="395577"/>
      </dsp:txXfrm>
    </dsp:sp>
    <dsp:sp modelId="{614F2C0D-2990-0245-A3E7-28EA56A2AD1C}">
      <dsp:nvSpPr>
        <dsp:cNvPr id="0" name=""/>
        <dsp:cNvSpPr/>
      </dsp:nvSpPr>
      <dsp:spPr>
        <a:xfrm>
          <a:off x="1355" y="885157"/>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Tribal authorities</a:t>
          </a:r>
        </a:p>
      </dsp:txBody>
      <dsp:txXfrm>
        <a:off x="13662" y="897464"/>
        <a:ext cx="2748894" cy="395577"/>
      </dsp:txXfrm>
    </dsp:sp>
    <dsp:sp modelId="{981BBC39-79F2-9A4C-BC8E-A144BA4BAE14}">
      <dsp:nvSpPr>
        <dsp:cNvPr id="0" name=""/>
        <dsp:cNvSpPr/>
      </dsp:nvSpPr>
      <dsp:spPr>
        <a:xfrm>
          <a:off x="1355" y="1326604"/>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Family elders</a:t>
          </a:r>
        </a:p>
      </dsp:txBody>
      <dsp:txXfrm>
        <a:off x="13662" y="1338911"/>
        <a:ext cx="2748894" cy="395577"/>
      </dsp:txXfrm>
    </dsp:sp>
    <dsp:sp modelId="{A7E9D5F5-EDBA-5449-B82F-881FF164E770}">
      <dsp:nvSpPr>
        <dsp:cNvPr id="0" name=""/>
        <dsp:cNvSpPr/>
      </dsp:nvSpPr>
      <dsp:spPr>
        <a:xfrm>
          <a:off x="1355" y="1768051"/>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Parents</a:t>
          </a:r>
        </a:p>
      </dsp:txBody>
      <dsp:txXfrm>
        <a:off x="13662" y="1780358"/>
        <a:ext cx="2748894" cy="395577"/>
      </dsp:txXfrm>
    </dsp:sp>
    <dsp:sp modelId="{6BC38E66-BD5F-1E40-873B-1D374BC2ACB2}">
      <dsp:nvSpPr>
        <dsp:cNvPr id="0" name=""/>
        <dsp:cNvSpPr/>
      </dsp:nvSpPr>
      <dsp:spPr>
        <a:xfrm>
          <a:off x="1355" y="2209497"/>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Husband (for married women</a:t>
          </a:r>
          <a:r>
            <a:rPr lang="en-GB" sz="1000" b="0" i="0" kern="1200" baseline="0">
              <a:latin typeface="Arial" charset="0"/>
              <a:ea typeface="Arial" charset="0"/>
              <a:cs typeface="Arial" charset="0"/>
            </a:rPr>
            <a:t> only</a:t>
          </a:r>
          <a:r>
            <a:rPr lang="en-GB" sz="1000" b="0" i="0" kern="1200">
              <a:latin typeface="Arial" charset="0"/>
              <a:ea typeface="Arial" charset="0"/>
              <a:cs typeface="Arial" charset="0"/>
            </a:rPr>
            <a:t>)</a:t>
          </a:r>
        </a:p>
      </dsp:txBody>
      <dsp:txXfrm>
        <a:off x="13662" y="2221804"/>
        <a:ext cx="2748894" cy="395577"/>
      </dsp:txXfrm>
    </dsp:sp>
    <dsp:sp modelId="{322ECBFE-EB54-5342-B087-E1D84759DB0A}">
      <dsp:nvSpPr>
        <dsp:cNvPr id="0" name=""/>
        <dsp:cNvSpPr/>
      </dsp:nvSpPr>
      <dsp:spPr>
        <a:xfrm>
          <a:off x="1355" y="2650944"/>
          <a:ext cx="2773508" cy="420191"/>
        </a:xfrm>
        <a:prstGeom prst="roundRect">
          <a:avLst>
            <a:gd name="adj" fmla="val 10000"/>
          </a:avLst>
        </a:prstGeom>
        <a:noFill/>
        <a:ln w="9525">
          <a:solidFill>
            <a:schemeClr val="tx1"/>
          </a:solidFill>
          <a:prstDash val="solid"/>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GB" sz="1000" b="0" i="0" kern="1200">
              <a:latin typeface="Arial" charset="0"/>
              <a:ea typeface="Arial" charset="0"/>
              <a:cs typeface="Arial" charset="0"/>
            </a:rPr>
            <a:t>Individuals</a:t>
          </a:r>
        </a:p>
      </dsp:txBody>
      <dsp:txXfrm>
        <a:off x="13662" y="2663251"/>
        <a:ext cx="2748894" cy="39557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9DE23E-BE62-E543-A48B-7418688D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28</Pages>
  <Words>32405</Words>
  <Characters>184710</Characters>
  <Application>Microsoft Macintosh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John</dc:creator>
  <cp:keywords/>
  <cp:lastModifiedBy>Nigel Stanger</cp:lastModifiedBy>
  <cp:revision>1382</cp:revision>
  <dcterms:created xsi:type="dcterms:W3CDTF">2009-03-30T02:54:00Z</dcterms:created>
  <dcterms:modified xsi:type="dcterms:W3CDTF">2016-10-06T03:16:00Z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zotero-version="4.0.29.11"&gt;&lt;session id="KTAOp7eE"/&gt;&lt;style id="http://sobmac0011.commerce.otago.ac.nz/~nstanger/Misc/first-monday-fixed" hasBibliography="1" bibliographyStyleHasBeenSet="1"/&gt;&lt;prefs&gt;&lt;pref name="fieldType" value="Field"</vt:lpwstr>
  </property>
  <property fmtid="{D5CDD505-2E9C-101B-9397-08002B2CF9AE}" pid="3" name="ZOTERO_PREF_2">
    <vt:lpwstr>/&gt;&lt;pref name="storeReferences" value="true"/&gt;&lt;pref name="automaticJournalAbbreviations" value="true"/&gt;&lt;pref name="noteType" value=""/&gt;&lt;/prefs&gt;&lt;/data&gt;</vt:lpwstr>
  </property>
</Properties>
</file>